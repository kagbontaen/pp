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610" w:rsidRPr="009F01E4" w:rsidRDefault="00FC2610" w:rsidP="00FC2610">
      <w:pPr>
        <w:spacing w:after="223" w:line="259" w:lineRule="auto"/>
        <w:ind w:right="300"/>
        <w:jc w:val="center"/>
      </w:pPr>
      <w:r w:rsidRPr="009F01E4">
        <w:rPr>
          <w:rFonts w:eastAsia="Calibri"/>
          <w:noProof/>
          <w:lang w:eastAsia="en-GB"/>
        </w:rPr>
        <mc:AlternateContent>
          <mc:Choice Requires="wpg">
            <w:drawing>
              <wp:inline distT="0" distB="0" distL="0" distR="0" wp14:anchorId="7AB09D95" wp14:editId="649A67E5">
                <wp:extent cx="1133475" cy="1066838"/>
                <wp:effectExtent l="0" t="0" r="0" b="0"/>
                <wp:docPr id="57837" name="Group 57837"/>
                <wp:cNvGraphicFramePr/>
                <a:graphic xmlns:a="http://schemas.openxmlformats.org/drawingml/2006/main">
                  <a:graphicData uri="http://schemas.microsoft.com/office/word/2010/wordprocessingGroup">
                    <wpg:wgp>
                      <wpg:cNvGrpSpPr/>
                      <wpg:grpSpPr>
                        <a:xfrm>
                          <a:off x="0" y="0"/>
                          <a:ext cx="1133475" cy="1066838"/>
                          <a:chOff x="0" y="0"/>
                          <a:chExt cx="1133475" cy="1066838"/>
                        </a:xfrm>
                      </wpg:grpSpPr>
                      <pic:pic xmlns:pic="http://schemas.openxmlformats.org/drawingml/2006/picture">
                        <pic:nvPicPr>
                          <pic:cNvPr id="50" name="Picture 50"/>
                          <pic:cNvPicPr/>
                        </pic:nvPicPr>
                        <pic:blipFill>
                          <a:blip r:embed="rId8"/>
                          <a:stretch>
                            <a:fillRect/>
                          </a:stretch>
                        </pic:blipFill>
                        <pic:spPr>
                          <a:xfrm>
                            <a:off x="568452" y="211874"/>
                            <a:ext cx="76200" cy="344424"/>
                          </a:xfrm>
                          <a:prstGeom prst="rect">
                            <a:avLst/>
                          </a:prstGeom>
                        </pic:spPr>
                      </pic:pic>
                      <wps:wsp>
                        <wps:cNvPr id="51" name="Rectangle 51"/>
                        <wps:cNvSpPr/>
                        <wps:spPr>
                          <a:xfrm>
                            <a:off x="569341" y="194987"/>
                            <a:ext cx="59288" cy="262525"/>
                          </a:xfrm>
                          <a:prstGeom prst="rect">
                            <a:avLst/>
                          </a:prstGeom>
                          <a:ln>
                            <a:noFill/>
                          </a:ln>
                        </wps:spPr>
                        <wps:txbx>
                          <w:txbxContent>
                            <w:p w:rsidR="00C06BC4" w:rsidRDefault="00C06BC4" w:rsidP="00FC2610">
                              <w:pPr>
                                <w:spacing w:after="160" w:line="259" w:lineRule="auto"/>
                                <w:jc w:val="left"/>
                              </w:pPr>
                              <w:r>
                                <w:rPr>
                                  <w:b/>
                                  <w:sz w:val="28"/>
                                </w:rPr>
                                <w:t xml:space="preserve"> </w:t>
                              </w:r>
                            </w:p>
                          </w:txbxContent>
                        </wps:txbx>
                        <wps:bodyPr horzOverflow="overflow" vert="horz" lIns="0" tIns="0" rIns="0" bIns="0" rtlCol="0">
                          <a:noAutofit/>
                        </wps:bodyPr>
                      </wps:wsp>
                      <wps:wsp>
                        <wps:cNvPr id="52" name="Rectangle 52"/>
                        <wps:cNvSpPr/>
                        <wps:spPr>
                          <a:xfrm>
                            <a:off x="613537" y="218071"/>
                            <a:ext cx="50673" cy="224380"/>
                          </a:xfrm>
                          <a:prstGeom prst="rect">
                            <a:avLst/>
                          </a:prstGeom>
                          <a:ln>
                            <a:noFill/>
                          </a:ln>
                        </wps:spPr>
                        <wps:txbx>
                          <w:txbxContent>
                            <w:p w:rsidR="00C06BC4" w:rsidRDefault="00C06BC4" w:rsidP="00FC2610">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54" name="Picture 54"/>
                          <pic:cNvPicPr/>
                        </pic:nvPicPr>
                        <pic:blipFill>
                          <a:blip r:embed="rId8"/>
                          <a:stretch>
                            <a:fillRect/>
                          </a:stretch>
                        </pic:blipFill>
                        <pic:spPr>
                          <a:xfrm>
                            <a:off x="568452" y="722414"/>
                            <a:ext cx="76200" cy="344424"/>
                          </a:xfrm>
                          <a:prstGeom prst="rect">
                            <a:avLst/>
                          </a:prstGeom>
                        </pic:spPr>
                      </pic:pic>
                      <wps:wsp>
                        <wps:cNvPr id="55" name="Rectangle 55"/>
                        <wps:cNvSpPr/>
                        <wps:spPr>
                          <a:xfrm>
                            <a:off x="569341" y="705528"/>
                            <a:ext cx="59288" cy="262525"/>
                          </a:xfrm>
                          <a:prstGeom prst="rect">
                            <a:avLst/>
                          </a:prstGeom>
                          <a:ln>
                            <a:noFill/>
                          </a:ln>
                        </wps:spPr>
                        <wps:txbx>
                          <w:txbxContent>
                            <w:p w:rsidR="00C06BC4" w:rsidRDefault="00C06BC4" w:rsidP="00FC2610">
                              <w:pPr>
                                <w:spacing w:after="160" w:line="259" w:lineRule="auto"/>
                                <w:jc w:val="left"/>
                              </w:pPr>
                              <w:r>
                                <w:rPr>
                                  <w:b/>
                                  <w:sz w:val="28"/>
                                </w:rPr>
                                <w:t xml:space="preserve"> </w:t>
                              </w:r>
                            </w:p>
                          </w:txbxContent>
                        </wps:txbx>
                        <wps:bodyPr horzOverflow="overflow" vert="horz" lIns="0" tIns="0" rIns="0" bIns="0" rtlCol="0">
                          <a:noAutofit/>
                        </wps:bodyPr>
                      </wps:wsp>
                      <wps:wsp>
                        <wps:cNvPr id="56" name="Rectangle 56"/>
                        <wps:cNvSpPr/>
                        <wps:spPr>
                          <a:xfrm>
                            <a:off x="613537" y="728611"/>
                            <a:ext cx="50673" cy="224380"/>
                          </a:xfrm>
                          <a:prstGeom prst="rect">
                            <a:avLst/>
                          </a:prstGeom>
                          <a:ln>
                            <a:noFill/>
                          </a:ln>
                        </wps:spPr>
                        <wps:txbx>
                          <w:txbxContent>
                            <w:p w:rsidR="00C06BC4" w:rsidRDefault="00C06BC4" w:rsidP="00FC2610">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9"/>
                          <a:stretch>
                            <a:fillRect/>
                          </a:stretch>
                        </pic:blipFill>
                        <pic:spPr>
                          <a:xfrm>
                            <a:off x="0" y="0"/>
                            <a:ext cx="1133475" cy="1057313"/>
                          </a:xfrm>
                          <a:prstGeom prst="rect">
                            <a:avLst/>
                          </a:prstGeom>
                        </pic:spPr>
                      </pic:pic>
                    </wpg:wgp>
                  </a:graphicData>
                </a:graphic>
              </wp:inline>
            </w:drawing>
          </mc:Choice>
          <mc:Fallback>
            <w:pict>
              <v:group w14:anchorId="7AB09D95" id="Group 57837" o:spid="_x0000_s1026" style="width:89.25pt;height:84pt;mso-position-horizontal-relative:char;mso-position-vertical-relative:line" coordsize="11334,106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left:5684;top:2118;width:762;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">
                  <v:imagedata r:id="rId10" o:title=""/>
                </v:shape>
                <v:rect id="Rectangle 51" o:spid="_x0000_s1028" style="position:absolute;left:5693;top:194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C06BC4" w:rsidRDefault="00C06BC4" w:rsidP="00FC2610">
                        <w:pPr>
                          <w:spacing w:after="160" w:line="259" w:lineRule="auto"/>
                          <w:jc w:val="left"/>
                        </w:pPr>
                        <w:r>
                          <w:rPr>
                            <w:b/>
                            <w:sz w:val="28"/>
                          </w:rPr>
                          <w:t xml:space="preserve"> </w:t>
                        </w:r>
                      </w:p>
                    </w:txbxContent>
                  </v:textbox>
                </v:rect>
                <v:rect id="Rectangle 52" o:spid="_x0000_s1029" style="position:absolute;left:6135;top:21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C06BC4" w:rsidRDefault="00C06BC4" w:rsidP="00FC2610">
                        <w:pPr>
                          <w:spacing w:after="160" w:line="259" w:lineRule="auto"/>
                          <w:jc w:val="left"/>
                        </w:pPr>
                        <w:r>
                          <w:t xml:space="preserve"> </w:t>
                        </w:r>
                      </w:p>
                    </w:txbxContent>
                  </v:textbox>
                </v:rect>
                <v:shape id="Picture 54" o:spid="_x0000_s1030" type="#_x0000_t75" style="position:absolute;left:5684;top:7224;width:762;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">
                  <v:imagedata r:id="rId10" o:title=""/>
                </v:shape>
                <v:rect id="Rectangle 55" o:spid="_x0000_s1031" style="position:absolute;left:5693;top:70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C06BC4" w:rsidRDefault="00C06BC4" w:rsidP="00FC2610">
                        <w:pPr>
                          <w:spacing w:after="160" w:line="259" w:lineRule="auto"/>
                          <w:jc w:val="left"/>
                        </w:pPr>
                        <w:r>
                          <w:rPr>
                            <w:b/>
                            <w:sz w:val="28"/>
                          </w:rPr>
                          <w:t xml:space="preserve"> </w:t>
                        </w:r>
                      </w:p>
                    </w:txbxContent>
                  </v:textbox>
                </v:rect>
                <v:rect id="Rectangle 56" o:spid="_x0000_s1032" style="position:absolute;left:6135;top:7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C06BC4" w:rsidRDefault="00C06BC4" w:rsidP="00FC2610">
                        <w:pPr>
                          <w:spacing w:after="160" w:line="259" w:lineRule="auto"/>
                          <w:jc w:val="left"/>
                        </w:pPr>
                        <w:r>
                          <w:t xml:space="preserve"> </w:t>
                        </w:r>
                      </w:p>
                    </w:txbxContent>
                  </v:textbox>
                </v:rect>
                <v:shape id="Picture 58" o:spid="_x0000_s1033" type="#_x0000_t75" style="position:absolute;width:11334;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">
                  <v:imagedata r:id="rId11" o:title=""/>
                </v:shape>
                <w10:anchorlock/>
              </v:group>
            </w:pict>
          </mc:Fallback>
        </mc:AlternateContent>
      </w:r>
      <w:r w:rsidRPr="009F01E4">
        <w:t xml:space="preserve"> </w:t>
      </w:r>
    </w:p>
    <w:p w:rsidR="00EF38AD" w:rsidRPr="009F01E4" w:rsidRDefault="00EF38AD" w:rsidP="00FC2610">
      <w:pPr>
        <w:spacing w:after="240"/>
        <w:ind w:left="11" w:right="1"/>
        <w:jc w:val="center"/>
        <w:rPr>
          <w:b/>
        </w:rPr>
      </w:pPr>
      <w:del w:id="0" w:author="KINC" w:date="2023-10-16T15:55:00Z">
        <w:r w:rsidRPr="009F01E4" w:rsidDel="009757B2">
          <w:rPr>
            <w:b/>
          </w:rPr>
          <w:delText>ENHANCING NETWORK INTRUSION DETECTION SYSTEMS USING ENSEMBLE LEARNING AND FEATURE SELECTION TECHNIQUES</w:delText>
        </w:r>
      </w:del>
      <w:ins w:id="1" w:author="KINC" w:date="2023-10-16T15:55:00Z">
        <w:r w:rsidR="009757B2">
          <w:rPr>
            <w:b/>
          </w:rPr>
          <w:t>PROFILING MACHINE LEARNING ALGORITHMS FOR NETWORK INTRUSION DETECTION</w:t>
        </w:r>
      </w:ins>
    </w:p>
    <w:p w:rsidR="00EF38AD" w:rsidRPr="009F01E4" w:rsidRDefault="00EF38AD" w:rsidP="00FC2610">
      <w:pPr>
        <w:spacing w:after="240"/>
        <w:ind w:left="11" w:right="1"/>
        <w:jc w:val="center"/>
        <w:rPr>
          <w:b/>
        </w:rPr>
      </w:pPr>
    </w:p>
    <w:p w:rsidR="004C361F" w:rsidRDefault="00FC2610" w:rsidP="00FC2610">
      <w:pPr>
        <w:spacing w:after="240"/>
        <w:ind w:left="11" w:right="1"/>
        <w:jc w:val="center"/>
      </w:pPr>
      <w:r w:rsidRPr="009F01E4">
        <w:t>BY</w:t>
      </w:r>
    </w:p>
    <w:p w:rsidR="00FC2610" w:rsidRPr="009F01E4" w:rsidRDefault="00FC2610" w:rsidP="00FC2610">
      <w:pPr>
        <w:spacing w:after="240"/>
        <w:ind w:left="11" w:right="1"/>
        <w:jc w:val="center"/>
      </w:pPr>
      <w:r w:rsidRPr="009F01E4">
        <w:t xml:space="preserve"> </w:t>
      </w:r>
    </w:p>
    <w:p w:rsidR="00FC2610" w:rsidRPr="009F01E4" w:rsidRDefault="00EF38AD" w:rsidP="008051C5">
      <w:pPr>
        <w:ind w:left="11" w:right="4"/>
        <w:jc w:val="center"/>
        <w:rPr>
          <w:b/>
        </w:rPr>
      </w:pPr>
      <w:r w:rsidRPr="009F01E4">
        <w:rPr>
          <w:b/>
        </w:rPr>
        <w:t>AGBONTAEN KELVIN OSARODION</w:t>
      </w:r>
    </w:p>
    <w:p w:rsidR="00FC2610" w:rsidRDefault="00FC2610" w:rsidP="00FC2610">
      <w:pPr>
        <w:spacing w:after="240"/>
        <w:ind w:left="11" w:right="4"/>
        <w:jc w:val="center"/>
        <w:rPr>
          <w:b/>
        </w:rPr>
      </w:pPr>
      <w:r w:rsidRPr="009F01E4">
        <w:rPr>
          <w:b/>
        </w:rPr>
        <w:t>PSC180876</w:t>
      </w:r>
      <w:r w:rsidR="00EF38AD" w:rsidRPr="009F01E4">
        <w:rPr>
          <w:b/>
        </w:rPr>
        <w:t>3</w:t>
      </w:r>
    </w:p>
    <w:p w:rsidR="004C361F" w:rsidRDefault="004C361F" w:rsidP="00FC2610">
      <w:pPr>
        <w:spacing w:after="240"/>
        <w:ind w:left="11" w:right="4"/>
        <w:jc w:val="center"/>
        <w:rPr>
          <w:b/>
        </w:rPr>
      </w:pPr>
    </w:p>
    <w:p w:rsidR="004C361F" w:rsidRDefault="004C361F" w:rsidP="00FC2610">
      <w:pPr>
        <w:spacing w:after="240"/>
        <w:ind w:left="11" w:right="4"/>
        <w:jc w:val="center"/>
        <w:rPr>
          <w:b/>
        </w:rPr>
      </w:pPr>
    </w:p>
    <w:p w:rsidR="004C361F" w:rsidRPr="009F01E4" w:rsidRDefault="004C361F" w:rsidP="00FC2610">
      <w:pPr>
        <w:spacing w:after="240"/>
        <w:ind w:left="11" w:right="4"/>
        <w:jc w:val="center"/>
        <w:rPr>
          <w:b/>
        </w:rPr>
      </w:pPr>
    </w:p>
    <w:p w:rsidR="00FC2610" w:rsidRPr="009F01E4" w:rsidRDefault="00FC2610" w:rsidP="00FC2610">
      <w:pPr>
        <w:spacing w:after="240"/>
        <w:ind w:left="11" w:right="4"/>
        <w:jc w:val="center"/>
        <w:rPr>
          <w:b/>
        </w:rPr>
      </w:pPr>
    </w:p>
    <w:p w:rsidR="00FC2610" w:rsidRPr="009F01E4" w:rsidRDefault="00FC2610" w:rsidP="00FC2610">
      <w:pPr>
        <w:spacing w:after="240"/>
        <w:ind w:left="11" w:right="4"/>
        <w:jc w:val="center"/>
      </w:pPr>
    </w:p>
    <w:p w:rsidR="00755073" w:rsidRDefault="00755073" w:rsidP="00FC2610">
      <w:pPr>
        <w:spacing w:after="245" w:line="259" w:lineRule="auto"/>
        <w:ind w:left="12" w:right="7"/>
        <w:jc w:val="center"/>
      </w:pPr>
      <w:r>
        <w:t>DEPARTMENT OF COMPUTER SCIENCE</w:t>
      </w:r>
    </w:p>
    <w:p w:rsidR="00FC2610" w:rsidRPr="009F01E4" w:rsidRDefault="00755073" w:rsidP="006A05AE">
      <w:pPr>
        <w:spacing w:after="245" w:line="259" w:lineRule="auto"/>
        <w:ind w:left="12" w:right="7"/>
        <w:jc w:val="center"/>
      </w:pPr>
      <w:r>
        <w:t>FACULTY OF PHYSICAL SCIENCE</w:t>
      </w:r>
    </w:p>
    <w:p w:rsidR="00255A46" w:rsidRDefault="00FC2610" w:rsidP="00FC2610">
      <w:pPr>
        <w:spacing w:after="203" w:line="259" w:lineRule="auto"/>
        <w:ind w:left="12" w:right="4"/>
        <w:jc w:val="center"/>
      </w:pPr>
      <w:r w:rsidRPr="009F01E4">
        <w:t>UNIVERSITY OF BENIN</w:t>
      </w:r>
    </w:p>
    <w:p w:rsidR="00255A46" w:rsidRDefault="00255A46" w:rsidP="00FC2610">
      <w:pPr>
        <w:spacing w:after="203" w:line="259" w:lineRule="auto"/>
        <w:ind w:left="12" w:right="4"/>
        <w:jc w:val="center"/>
      </w:pPr>
      <w:r>
        <w:t>BENIN CITY</w:t>
      </w:r>
    </w:p>
    <w:p w:rsidR="00FC2610" w:rsidRPr="009F01E4" w:rsidRDefault="00FC2610" w:rsidP="00FC2610">
      <w:pPr>
        <w:spacing w:after="203" w:line="259" w:lineRule="auto"/>
        <w:ind w:left="12" w:right="4"/>
        <w:jc w:val="center"/>
      </w:pPr>
    </w:p>
    <w:p w:rsidR="00FC2610" w:rsidRPr="009F01E4" w:rsidRDefault="00FC2610" w:rsidP="00FC2610">
      <w:pPr>
        <w:spacing w:after="240"/>
        <w:ind w:left="11" w:right="2"/>
        <w:jc w:val="center"/>
        <w:rPr>
          <w:b/>
        </w:rPr>
      </w:pPr>
    </w:p>
    <w:p w:rsidR="00FC2610" w:rsidRPr="009F01E4" w:rsidRDefault="00FC2610" w:rsidP="00FC2610">
      <w:pPr>
        <w:spacing w:after="240"/>
        <w:ind w:left="11" w:right="2"/>
        <w:jc w:val="center"/>
      </w:pPr>
      <w:r w:rsidRPr="009F01E4">
        <w:rPr>
          <w:b/>
        </w:rPr>
        <w:t>SEPTEMBER, 2023.</w:t>
      </w:r>
    </w:p>
    <w:p w:rsidR="00FC2610" w:rsidRPr="009F01E4" w:rsidRDefault="00FC2610" w:rsidP="00FC2610">
      <w:pPr>
        <w:sectPr w:rsidR="00FC2610" w:rsidRPr="009F01E4" w:rsidSect="0088420C">
          <w:headerReference w:type="default" r:id="rId12"/>
          <w:footerReference w:type="even" r:id="rId13"/>
          <w:footerReference w:type="default" r:id="rId14"/>
          <w:footerReference w:type="first" r:id="rId15"/>
          <w:pgSz w:w="11906" w:h="16838" w:code="9"/>
          <w:pgMar w:top="1440" w:right="1602" w:bottom="1440" w:left="1604" w:header="720" w:footer="720" w:gutter="0"/>
          <w:cols w:space="720"/>
          <w:docGrid w:linePitch="326"/>
        </w:sectPr>
      </w:pPr>
    </w:p>
    <w:p w:rsidR="00EF38AD" w:rsidRPr="009F01E4" w:rsidRDefault="00EF38AD" w:rsidP="00EF38AD">
      <w:pPr>
        <w:spacing w:after="223" w:line="259" w:lineRule="auto"/>
        <w:ind w:right="300"/>
        <w:jc w:val="center"/>
      </w:pPr>
      <w:r w:rsidRPr="009F01E4">
        <w:rPr>
          <w:rFonts w:eastAsia="Calibri"/>
          <w:noProof/>
          <w:lang w:eastAsia="en-GB"/>
        </w:rPr>
        <w:lastRenderedPageBreak/>
        <mc:AlternateContent>
          <mc:Choice Requires="wpg">
            <w:drawing>
              <wp:inline distT="0" distB="0" distL="0" distR="0" wp14:anchorId="1290A552" wp14:editId="5222E832">
                <wp:extent cx="1133475" cy="1066838"/>
                <wp:effectExtent l="0" t="0" r="0" b="0"/>
                <wp:docPr id="11" name="Group 11"/>
                <wp:cNvGraphicFramePr/>
                <a:graphic xmlns:a="http://schemas.openxmlformats.org/drawingml/2006/main">
                  <a:graphicData uri="http://schemas.microsoft.com/office/word/2010/wordprocessingGroup">
                    <wpg:wgp>
                      <wpg:cNvGrpSpPr/>
                      <wpg:grpSpPr>
                        <a:xfrm>
                          <a:off x="0" y="0"/>
                          <a:ext cx="1133475" cy="1066838"/>
                          <a:chOff x="0" y="0"/>
                          <a:chExt cx="1133475" cy="1066838"/>
                        </a:xfrm>
                      </wpg:grpSpPr>
                      <pic:pic xmlns:pic="http://schemas.openxmlformats.org/drawingml/2006/picture">
                        <pic:nvPicPr>
                          <pic:cNvPr id="12" name="Picture 12"/>
                          <pic:cNvPicPr/>
                        </pic:nvPicPr>
                        <pic:blipFill>
                          <a:blip r:embed="rId8"/>
                          <a:stretch>
                            <a:fillRect/>
                          </a:stretch>
                        </pic:blipFill>
                        <pic:spPr>
                          <a:xfrm>
                            <a:off x="568452" y="211874"/>
                            <a:ext cx="76200" cy="344424"/>
                          </a:xfrm>
                          <a:prstGeom prst="rect">
                            <a:avLst/>
                          </a:prstGeom>
                        </pic:spPr>
                      </pic:pic>
                      <wps:wsp>
                        <wps:cNvPr id="13" name="Rectangle 13"/>
                        <wps:cNvSpPr/>
                        <wps:spPr>
                          <a:xfrm>
                            <a:off x="569341" y="194987"/>
                            <a:ext cx="59288" cy="262525"/>
                          </a:xfrm>
                          <a:prstGeom prst="rect">
                            <a:avLst/>
                          </a:prstGeom>
                          <a:ln>
                            <a:noFill/>
                          </a:ln>
                        </wps:spPr>
                        <wps:txbx>
                          <w:txbxContent>
                            <w:p w:rsidR="00C06BC4" w:rsidRDefault="00C06BC4" w:rsidP="00EF38AD">
                              <w:pPr>
                                <w:spacing w:after="160" w:line="259" w:lineRule="auto"/>
                                <w:jc w:val="left"/>
                              </w:pPr>
                              <w:r>
                                <w:rPr>
                                  <w:b/>
                                  <w:sz w:val="28"/>
                                </w:rPr>
                                <w:t xml:space="preserve"> </w:t>
                              </w:r>
                            </w:p>
                          </w:txbxContent>
                        </wps:txbx>
                        <wps:bodyPr horzOverflow="overflow" vert="horz" lIns="0" tIns="0" rIns="0" bIns="0" rtlCol="0">
                          <a:noAutofit/>
                        </wps:bodyPr>
                      </wps:wsp>
                      <wps:wsp>
                        <wps:cNvPr id="14" name="Rectangle 14"/>
                        <wps:cNvSpPr/>
                        <wps:spPr>
                          <a:xfrm>
                            <a:off x="613537" y="218071"/>
                            <a:ext cx="50673" cy="224380"/>
                          </a:xfrm>
                          <a:prstGeom prst="rect">
                            <a:avLst/>
                          </a:prstGeom>
                          <a:ln>
                            <a:noFill/>
                          </a:ln>
                        </wps:spPr>
                        <wps:txbx>
                          <w:txbxContent>
                            <w:p w:rsidR="00C06BC4" w:rsidRDefault="00C06BC4" w:rsidP="00EF38AD">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8"/>
                          <a:stretch>
                            <a:fillRect/>
                          </a:stretch>
                        </pic:blipFill>
                        <pic:spPr>
                          <a:xfrm>
                            <a:off x="568452" y="722414"/>
                            <a:ext cx="76200" cy="344424"/>
                          </a:xfrm>
                          <a:prstGeom prst="rect">
                            <a:avLst/>
                          </a:prstGeom>
                        </pic:spPr>
                      </pic:pic>
                      <wps:wsp>
                        <wps:cNvPr id="16" name="Rectangle 16"/>
                        <wps:cNvSpPr/>
                        <wps:spPr>
                          <a:xfrm>
                            <a:off x="569341" y="705528"/>
                            <a:ext cx="59288" cy="262525"/>
                          </a:xfrm>
                          <a:prstGeom prst="rect">
                            <a:avLst/>
                          </a:prstGeom>
                          <a:ln>
                            <a:noFill/>
                          </a:ln>
                        </wps:spPr>
                        <wps:txbx>
                          <w:txbxContent>
                            <w:p w:rsidR="00C06BC4" w:rsidRDefault="00C06BC4" w:rsidP="00EF38AD">
                              <w:pPr>
                                <w:spacing w:after="160" w:line="259" w:lineRule="auto"/>
                                <w:jc w:val="left"/>
                              </w:pPr>
                              <w:r>
                                <w:rPr>
                                  <w:b/>
                                  <w:sz w:val="28"/>
                                </w:rPr>
                                <w:t xml:space="preserve"> </w:t>
                              </w:r>
                            </w:p>
                          </w:txbxContent>
                        </wps:txbx>
                        <wps:bodyPr horzOverflow="overflow" vert="horz" lIns="0" tIns="0" rIns="0" bIns="0" rtlCol="0">
                          <a:noAutofit/>
                        </wps:bodyPr>
                      </wps:wsp>
                      <wps:wsp>
                        <wps:cNvPr id="17" name="Rectangle 17"/>
                        <wps:cNvSpPr/>
                        <wps:spPr>
                          <a:xfrm>
                            <a:off x="613537" y="728611"/>
                            <a:ext cx="50673" cy="224380"/>
                          </a:xfrm>
                          <a:prstGeom prst="rect">
                            <a:avLst/>
                          </a:prstGeom>
                          <a:ln>
                            <a:noFill/>
                          </a:ln>
                        </wps:spPr>
                        <wps:txbx>
                          <w:txbxContent>
                            <w:p w:rsidR="00C06BC4" w:rsidRDefault="00C06BC4" w:rsidP="00EF38AD">
                              <w:pPr>
                                <w:spacing w:after="160" w:line="259" w:lineRule="auto"/>
                                <w:jc w:val="left"/>
                              </w:pPr>
                              <w:r>
                                <w:t xml:space="preserve"> </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9"/>
                          <a:stretch>
                            <a:fillRect/>
                          </a:stretch>
                        </pic:blipFill>
                        <pic:spPr>
                          <a:xfrm>
                            <a:off x="0" y="0"/>
                            <a:ext cx="1133475" cy="1057313"/>
                          </a:xfrm>
                          <a:prstGeom prst="rect">
                            <a:avLst/>
                          </a:prstGeom>
                        </pic:spPr>
                      </pic:pic>
                    </wpg:wgp>
                  </a:graphicData>
                </a:graphic>
              </wp:inline>
            </w:drawing>
          </mc:Choice>
          <mc:Fallback>
            <w:pict>
              <v:group w14:anchorId="1290A552" id="Group 11" o:spid="_x0000_s1034" style="width:89.25pt;height:84pt;mso-position-horizontal-relative:char;mso-position-vertical-relative:line" coordsize="11334,106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">
                <v:shape id="Picture 12" o:spid="_x0000_s1035" type="#_x0000_t75" style="position:absolute;left:5684;top:2118;width:762;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">
                  <v:imagedata r:id="rId10" o:title=""/>
                </v:shape>
                <v:rect id="Rectangle 13" o:spid="_x0000_s1036" style="position:absolute;left:5693;top:194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C06BC4" w:rsidRDefault="00C06BC4" w:rsidP="00EF38AD">
                        <w:pPr>
                          <w:spacing w:after="160" w:line="259" w:lineRule="auto"/>
                          <w:jc w:val="left"/>
                        </w:pPr>
                        <w:r>
                          <w:rPr>
                            <w:b/>
                            <w:sz w:val="28"/>
                          </w:rPr>
                          <w:t xml:space="preserve"> </w:t>
                        </w:r>
                      </w:p>
                    </w:txbxContent>
                  </v:textbox>
                </v:rect>
                <v:rect id="Rectangle 14" o:spid="_x0000_s1037" style="position:absolute;left:6135;top:21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C06BC4" w:rsidRDefault="00C06BC4" w:rsidP="00EF38AD">
                        <w:pPr>
                          <w:spacing w:after="160" w:line="259" w:lineRule="auto"/>
                          <w:jc w:val="left"/>
                        </w:pPr>
                        <w:r>
                          <w:t xml:space="preserve"> </w:t>
                        </w:r>
                      </w:p>
                    </w:txbxContent>
                  </v:textbox>
                </v:rect>
                <v:shape id="Picture 15" o:spid="_x0000_s1038" type="#_x0000_t75" style="position:absolute;left:5684;top:7224;width:762;height:3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">
                  <v:imagedata r:id="rId10" o:title=""/>
                </v:shape>
                <v:rect id="Rectangle 16" o:spid="_x0000_s1039" style="position:absolute;left:5693;top:70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C06BC4" w:rsidRDefault="00C06BC4" w:rsidP="00EF38AD">
                        <w:pPr>
                          <w:spacing w:after="160" w:line="259" w:lineRule="auto"/>
                          <w:jc w:val="left"/>
                        </w:pPr>
                        <w:r>
                          <w:rPr>
                            <w:b/>
                            <w:sz w:val="28"/>
                          </w:rPr>
                          <w:t xml:space="preserve"> </w:t>
                        </w:r>
                      </w:p>
                    </w:txbxContent>
                  </v:textbox>
                </v:rect>
                <v:rect id="Rectangle 17" o:spid="_x0000_s1040" style="position:absolute;left:6135;top:7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C06BC4" w:rsidRDefault="00C06BC4" w:rsidP="00EF38AD">
                        <w:pPr>
                          <w:spacing w:after="160" w:line="259" w:lineRule="auto"/>
                          <w:jc w:val="left"/>
                        </w:pPr>
                        <w:r>
                          <w:t xml:space="preserve"> </w:t>
                        </w:r>
                      </w:p>
                    </w:txbxContent>
                  </v:textbox>
                </v:rect>
                <v:shape id="Picture 18" o:spid="_x0000_s1041" type="#_x0000_t75" style="position:absolute;width:11334;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">
                  <v:imagedata r:id="rId11" o:title=""/>
                </v:shape>
                <w10:anchorlock/>
              </v:group>
            </w:pict>
          </mc:Fallback>
        </mc:AlternateContent>
      </w:r>
      <w:r w:rsidRPr="009F01E4">
        <w:t xml:space="preserve"> </w:t>
      </w:r>
    </w:p>
    <w:p w:rsidR="00EF38AD" w:rsidRDefault="00EF38AD" w:rsidP="00EF38AD">
      <w:pPr>
        <w:spacing w:after="240"/>
        <w:ind w:left="11" w:right="1"/>
        <w:jc w:val="center"/>
        <w:rPr>
          <w:b/>
        </w:rPr>
      </w:pPr>
      <w:del w:id="2" w:author="KINC" w:date="2023-10-16T15:55:00Z">
        <w:r w:rsidRPr="009F01E4" w:rsidDel="009757B2">
          <w:rPr>
            <w:b/>
          </w:rPr>
          <w:delText>ENHANCING NETWORK INTRUSION DETECTION SYSTEMS USING ENSEMBLE LEARNING AND FEATURE SELECTION TECHNIQUES</w:delText>
        </w:r>
      </w:del>
      <w:ins w:id="3" w:author="KINC" w:date="2023-10-16T15:55:00Z">
        <w:r w:rsidR="009757B2">
          <w:rPr>
            <w:b/>
          </w:rPr>
          <w:t>PROFILING MACHINE LEARNING ALGORITHMS FOR NETWORK INTRUSION DETECTION</w:t>
        </w:r>
      </w:ins>
    </w:p>
    <w:p w:rsidR="004C361F" w:rsidRDefault="004C361F" w:rsidP="00EF38AD">
      <w:pPr>
        <w:spacing w:after="240"/>
        <w:ind w:left="11" w:right="1"/>
        <w:jc w:val="center"/>
        <w:rPr>
          <w:b/>
        </w:rPr>
      </w:pPr>
    </w:p>
    <w:p w:rsidR="004C361F" w:rsidRPr="009F01E4" w:rsidRDefault="004C361F" w:rsidP="00EF38AD">
      <w:pPr>
        <w:spacing w:after="240"/>
        <w:ind w:left="11" w:right="1"/>
        <w:jc w:val="center"/>
        <w:rPr>
          <w:b/>
        </w:rPr>
      </w:pPr>
    </w:p>
    <w:p w:rsidR="00EF38AD" w:rsidRPr="009F01E4" w:rsidRDefault="00EF38AD" w:rsidP="00EF38AD">
      <w:pPr>
        <w:spacing w:after="240"/>
        <w:ind w:left="11" w:right="1"/>
        <w:jc w:val="center"/>
        <w:rPr>
          <w:b/>
        </w:rPr>
      </w:pPr>
    </w:p>
    <w:p w:rsidR="004C361F" w:rsidRDefault="00EF38AD" w:rsidP="00EF38AD">
      <w:pPr>
        <w:spacing w:after="240"/>
        <w:ind w:left="11" w:right="1"/>
        <w:jc w:val="center"/>
      </w:pPr>
      <w:r w:rsidRPr="009F01E4">
        <w:t xml:space="preserve">BY </w:t>
      </w:r>
    </w:p>
    <w:p w:rsidR="004C361F" w:rsidRPr="009F01E4" w:rsidRDefault="004C361F" w:rsidP="00EF38AD">
      <w:pPr>
        <w:spacing w:after="240"/>
        <w:ind w:left="11" w:right="1"/>
        <w:jc w:val="center"/>
      </w:pPr>
    </w:p>
    <w:p w:rsidR="00EF38AD" w:rsidRPr="009F01E4" w:rsidRDefault="00EF38AD" w:rsidP="006C397D">
      <w:pPr>
        <w:ind w:left="11" w:right="4"/>
        <w:jc w:val="center"/>
        <w:rPr>
          <w:b/>
        </w:rPr>
      </w:pPr>
      <w:r w:rsidRPr="009F01E4">
        <w:rPr>
          <w:b/>
        </w:rPr>
        <w:t>AGBONTAEN KELVIN OSARODION</w:t>
      </w:r>
    </w:p>
    <w:p w:rsidR="00EF38AD" w:rsidRPr="009F01E4" w:rsidRDefault="00E636D2" w:rsidP="00EF38AD">
      <w:pPr>
        <w:spacing w:after="240"/>
        <w:ind w:left="11" w:right="4"/>
        <w:jc w:val="center"/>
        <w:rPr>
          <w:b/>
        </w:rPr>
      </w:pPr>
      <w:r>
        <w:rPr>
          <w:b/>
        </w:rPr>
        <w:t xml:space="preserve">MAT NO: </w:t>
      </w:r>
      <w:r w:rsidR="00EF38AD" w:rsidRPr="009F01E4">
        <w:rPr>
          <w:b/>
        </w:rPr>
        <w:t>PSC1808763</w:t>
      </w:r>
    </w:p>
    <w:p w:rsidR="00EF38AD" w:rsidRDefault="00EF38AD" w:rsidP="00EF38AD">
      <w:pPr>
        <w:spacing w:after="240"/>
        <w:ind w:left="11" w:right="4"/>
        <w:jc w:val="center"/>
        <w:rPr>
          <w:b/>
        </w:rPr>
      </w:pPr>
    </w:p>
    <w:p w:rsidR="00451854" w:rsidRPr="009F01E4" w:rsidRDefault="00451854" w:rsidP="00EF38AD">
      <w:pPr>
        <w:spacing w:after="240"/>
        <w:ind w:left="11" w:right="4"/>
        <w:jc w:val="center"/>
        <w:rPr>
          <w:b/>
        </w:rPr>
      </w:pPr>
    </w:p>
    <w:p w:rsidR="00EF38AD" w:rsidRPr="009F01E4" w:rsidRDefault="00EF38AD" w:rsidP="00EF38AD">
      <w:pPr>
        <w:spacing w:after="240"/>
        <w:ind w:left="11" w:right="4"/>
        <w:jc w:val="center"/>
      </w:pPr>
    </w:p>
    <w:p w:rsidR="000E14B4" w:rsidRDefault="00EF38AD" w:rsidP="00EF38AD">
      <w:pPr>
        <w:spacing w:after="203" w:line="259" w:lineRule="auto"/>
        <w:ind w:left="12" w:right="4"/>
        <w:jc w:val="center"/>
      </w:pPr>
      <w:r w:rsidRPr="009F01E4">
        <w:t>A PROJECT SUBMITTED</w:t>
      </w:r>
      <w:r w:rsidR="0055549A">
        <w:t xml:space="preserve"> </w:t>
      </w:r>
      <w:r w:rsidR="00B04F59">
        <w:t>TO THE DEPARTMENT OF COMPUTER SCIENCE,</w:t>
      </w:r>
    </w:p>
    <w:p w:rsidR="000E14B4" w:rsidRDefault="00B04F59" w:rsidP="00EF38AD">
      <w:pPr>
        <w:spacing w:after="203" w:line="259" w:lineRule="auto"/>
        <w:ind w:left="12" w:right="4"/>
        <w:jc w:val="center"/>
      </w:pPr>
      <w:r>
        <w:t xml:space="preserve"> </w:t>
      </w:r>
      <w:r w:rsidR="0066786C">
        <w:t xml:space="preserve">FACULTY OF PHYSICAL SCIENCE, UNIVERSITY OF BENIN, BENIN </w:t>
      </w:r>
      <w:r w:rsidR="000E14B4">
        <w:t>CITY</w:t>
      </w:r>
    </w:p>
    <w:p w:rsidR="00770430" w:rsidRDefault="00EF38AD" w:rsidP="00EF38AD">
      <w:pPr>
        <w:spacing w:after="203" w:line="259" w:lineRule="auto"/>
        <w:ind w:left="12" w:right="4"/>
        <w:jc w:val="center"/>
      </w:pPr>
      <w:r w:rsidRPr="009F01E4">
        <w:t xml:space="preserve"> IN PARTIAL FULFILMENT OF THE REQUIREMENTS FOR </w:t>
      </w:r>
      <w:r w:rsidR="00770430">
        <w:t>THE</w:t>
      </w:r>
    </w:p>
    <w:p w:rsidR="00EF38AD" w:rsidRPr="004C361F" w:rsidRDefault="00EF38AD" w:rsidP="004C361F">
      <w:pPr>
        <w:spacing w:after="203" w:line="259" w:lineRule="auto"/>
        <w:ind w:left="12" w:right="4"/>
        <w:jc w:val="center"/>
      </w:pPr>
      <w:r w:rsidRPr="009F01E4">
        <w:t xml:space="preserve"> AWARD</w:t>
      </w:r>
      <w:r w:rsidR="00392AD5">
        <w:t xml:space="preserve"> O</w:t>
      </w:r>
      <w:r w:rsidRPr="009F01E4">
        <w:t xml:space="preserve">F BACHELOR OF SCIENCE (B.Sc.) IN COMPUTER SCIENCE. </w:t>
      </w:r>
    </w:p>
    <w:p w:rsidR="00451854" w:rsidRPr="009F01E4" w:rsidRDefault="00451854" w:rsidP="00EF38AD">
      <w:pPr>
        <w:spacing w:after="240"/>
        <w:ind w:left="11" w:right="2"/>
        <w:jc w:val="center"/>
        <w:rPr>
          <w:b/>
        </w:rPr>
      </w:pPr>
    </w:p>
    <w:p w:rsidR="00EF38AD" w:rsidRPr="009F01E4" w:rsidRDefault="00EF38AD" w:rsidP="00EF38AD">
      <w:pPr>
        <w:spacing w:after="240"/>
        <w:ind w:left="11" w:right="2"/>
        <w:jc w:val="center"/>
      </w:pPr>
      <w:r w:rsidRPr="009F01E4">
        <w:rPr>
          <w:b/>
        </w:rPr>
        <w:t>SEPTEMBER, 2023.</w:t>
      </w:r>
    </w:p>
    <w:p w:rsidR="00EF38AD" w:rsidRPr="009F01E4" w:rsidRDefault="00EF38AD" w:rsidP="00FC2610">
      <w:pPr>
        <w:spacing w:after="251" w:line="480" w:lineRule="auto"/>
        <w:jc w:val="center"/>
        <w:rPr>
          <w:b/>
          <w:bCs/>
        </w:rPr>
        <w:sectPr w:rsidR="00EF38AD" w:rsidRPr="009F01E4" w:rsidSect="002965F5">
          <w:footerReference w:type="default" r:id="rId16"/>
          <w:pgSz w:w="11906" w:h="16838"/>
          <w:pgMar w:top="1440" w:right="1800" w:bottom="1440" w:left="1800" w:header="0" w:footer="0" w:gutter="0"/>
          <w:pgNumType w:fmt="lowerRoman" w:start="1"/>
          <w:cols w:space="720"/>
          <w:docGrid w:linePitch="360"/>
        </w:sectPr>
      </w:pPr>
    </w:p>
    <w:p w:rsidR="00FC2610" w:rsidRDefault="00FC2610" w:rsidP="00B23A6E">
      <w:pPr>
        <w:pStyle w:val="Heading1"/>
      </w:pPr>
      <w:bookmarkStart w:id="4" w:name="_Toc147933376"/>
      <w:r w:rsidRPr="009F01E4">
        <w:lastRenderedPageBreak/>
        <w:t>ATTESTATION</w:t>
      </w:r>
      <w:bookmarkEnd w:id="4"/>
    </w:p>
    <w:p w:rsidR="004C361F" w:rsidRPr="004C361F" w:rsidRDefault="004C361F" w:rsidP="004C361F"/>
    <w:p w:rsidR="00FC2610" w:rsidRPr="009F01E4" w:rsidRDefault="00EF38AD" w:rsidP="00FC2610">
      <w:pPr>
        <w:spacing w:after="251" w:line="480" w:lineRule="auto"/>
      </w:pPr>
      <w:r w:rsidRPr="009F01E4">
        <w:t>I</w:t>
      </w:r>
      <w:r w:rsidR="00FC2610" w:rsidRPr="009F01E4">
        <w:t xml:space="preserve"> hereby declare that this project </w:t>
      </w:r>
      <w:del w:id="5" w:author="KINC" w:date="2023-10-16T15:55:00Z">
        <w:r w:rsidR="00A114B6" w:rsidRPr="009F01E4" w:rsidDel="009757B2">
          <w:rPr>
            <w:b/>
          </w:rPr>
          <w:delText>ENHANCING NETWORK INTRUSION DETECTION SYSTEMS USING ENSEMBLE LEARNING AND FEATURE SELECTION TECHNIQUES</w:delText>
        </w:r>
      </w:del>
      <w:ins w:id="6" w:author="KINC" w:date="2023-10-16T15:55:00Z">
        <w:r w:rsidR="009757B2">
          <w:rPr>
            <w:b/>
          </w:rPr>
          <w:t>PROFILING MACHINE LEARNING ALGORITHMS FOR NETWORK INTRUSION DETECTION</w:t>
        </w:r>
      </w:ins>
      <w:r w:rsidR="00A114B6" w:rsidRPr="009F01E4">
        <w:rPr>
          <w:b/>
        </w:rPr>
        <w:t xml:space="preserve"> </w:t>
      </w:r>
      <w:r w:rsidR="00FC2610" w:rsidRPr="009F01E4">
        <w:t xml:space="preserve">was carried out by </w:t>
      </w:r>
      <w:r w:rsidRPr="009F01E4">
        <w:t>Agbontaen Kelvin Osarodion</w:t>
      </w:r>
      <w:r w:rsidR="00FC2610" w:rsidRPr="009F01E4">
        <w:t xml:space="preserve"> (PSC180876</w:t>
      </w:r>
      <w:r w:rsidRPr="009F01E4">
        <w:t>3</w:t>
      </w:r>
      <w:r w:rsidR="00FC2610" w:rsidRPr="009F01E4">
        <w:t xml:space="preserve">) and it is a record of </w:t>
      </w:r>
      <w:r w:rsidRPr="009F01E4">
        <w:t>my</w:t>
      </w:r>
      <w:r w:rsidR="00FC2610" w:rsidRPr="009F01E4">
        <w:t xml:space="preserve"> project work in the Department of Computer Sciences, Faculty of Physical Science, University of Benin City, Benin City, in partial </w:t>
      </w:r>
      <w:r w:rsidRPr="009F01E4">
        <w:t>fulfilment</w:t>
      </w:r>
      <w:r w:rsidR="00FC2610" w:rsidRPr="009F01E4">
        <w:t xml:space="preserve"> of a Bachelor of Science in Computer Science degree. It has not been presented before in any previous application for a bachelor’s degree. References made to published literature have been duly acknowledged.</w:t>
      </w:r>
    </w:p>
    <w:p w:rsidR="00FC2610" w:rsidRPr="009F01E4" w:rsidRDefault="00FC2610" w:rsidP="00FC2610">
      <w:pPr>
        <w:spacing w:after="251" w:line="259" w:lineRule="auto"/>
        <w:jc w:val="left"/>
      </w:pPr>
    </w:p>
    <w:p w:rsidR="00FC2610" w:rsidRPr="009F01E4" w:rsidRDefault="00FC2610" w:rsidP="00FC2610">
      <w:pPr>
        <w:spacing w:after="251" w:line="259" w:lineRule="auto"/>
        <w:jc w:val="left"/>
      </w:pPr>
    </w:p>
    <w:p w:rsidR="00FC2610" w:rsidRPr="009F01E4" w:rsidRDefault="00FC2610" w:rsidP="00FC2610">
      <w:pPr>
        <w:ind w:left="10" w:right="494"/>
      </w:pPr>
      <w:r w:rsidRPr="009F01E4">
        <w:rPr>
          <w:noProof/>
          <w:lang w:eastAsia="en-GB"/>
          <w14:ligatures w14:val="standardContextual"/>
        </w:rPr>
        <mc:AlternateContent>
          <mc:Choice Requires="wps">
            <w:drawing>
              <wp:anchor distT="0" distB="0" distL="114300" distR="114300" simplePos="0" relativeHeight="251663360" behindDoc="0" locked="0" layoutInCell="1" allowOverlap="1" wp14:anchorId="4670A9DA" wp14:editId="6B30E756">
                <wp:simplePos x="0" y="0"/>
                <wp:positionH relativeFrom="column">
                  <wp:posOffset>3589086</wp:posOffset>
                </wp:positionH>
                <wp:positionV relativeFrom="paragraph">
                  <wp:posOffset>171260</wp:posOffset>
                </wp:positionV>
                <wp:extent cx="1876301" cy="0"/>
                <wp:effectExtent l="0" t="0" r="10160" b="19050"/>
                <wp:wrapNone/>
                <wp:docPr id="2" name="Straight Connector 2"/>
                <wp:cNvGraphicFramePr/>
                <a:graphic xmlns:a="http://schemas.openxmlformats.org/drawingml/2006/main">
                  <a:graphicData uri="http://schemas.microsoft.com/office/word/2010/wordprocessingShape">
                    <wps:wsp>
                      <wps:cNvCnPr/>
                      <wps:spPr>
                        <a:xfrm>
                          <a:off x="0" y="0"/>
                          <a:ext cx="18763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50B06E"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13.5pt" to="430.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" strokecolor="black [3200]" strokeweight=".5pt">
                <v:stroke joinstyle="miter"/>
              </v:line>
            </w:pict>
          </mc:Fallback>
        </mc:AlternateContent>
      </w:r>
      <w:r w:rsidRPr="009F01E4">
        <w:rPr>
          <w:noProof/>
          <w:lang w:eastAsia="en-GB"/>
          <w14:ligatures w14:val="standardContextual"/>
        </w:rPr>
        <mc:AlternateContent>
          <mc:Choice Requires="wps">
            <w:drawing>
              <wp:anchor distT="0" distB="0" distL="114300" distR="114300" simplePos="0" relativeHeight="251657216" behindDoc="0" locked="0" layoutInCell="1" allowOverlap="1" wp14:anchorId="4E27B199" wp14:editId="63D50F06">
                <wp:simplePos x="0" y="0"/>
                <wp:positionH relativeFrom="column">
                  <wp:posOffset>2738</wp:posOffset>
                </wp:positionH>
                <wp:positionV relativeFrom="paragraph">
                  <wp:posOffset>169496</wp:posOffset>
                </wp:positionV>
                <wp:extent cx="1615044"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16150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E2EB0" id="Straight Connector 1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pt,13.35pt" to="127.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" strokecolor="black [3200]" strokeweight=".5pt">
                <v:stroke joinstyle="miter"/>
              </v:line>
            </w:pict>
          </mc:Fallback>
        </mc:AlternateContent>
      </w:r>
      <w:r w:rsidRPr="009F01E4">
        <w:t xml:space="preserve">                                                                                                                                                                   </w:t>
      </w:r>
    </w:p>
    <w:p w:rsidR="00FC2610" w:rsidRPr="009F01E4" w:rsidRDefault="00EF38AD" w:rsidP="00FC2610">
      <w:pPr>
        <w:ind w:left="9" w:right="494"/>
      </w:pPr>
      <w:r w:rsidRPr="009F01E4">
        <w:t>Agbontaen Kelvin Osarodion</w:t>
      </w:r>
      <w:r w:rsidRPr="009F01E4">
        <w:tab/>
      </w:r>
      <w:r w:rsidRPr="009F01E4">
        <w:tab/>
      </w:r>
      <w:r w:rsidRPr="009F01E4">
        <w:tab/>
      </w:r>
      <w:r w:rsidRPr="009F01E4">
        <w:tab/>
      </w:r>
      <w:r w:rsidRPr="009F01E4">
        <w:tab/>
      </w:r>
      <w:r w:rsidRPr="009F01E4">
        <w:tab/>
      </w:r>
      <w:r w:rsidR="00FC2610" w:rsidRPr="009F01E4">
        <w:t>Date</w:t>
      </w:r>
      <w:r w:rsidR="00FC2610" w:rsidRPr="009F01E4">
        <w:rPr>
          <w:b/>
        </w:rPr>
        <w:t xml:space="preserve">  </w:t>
      </w:r>
    </w:p>
    <w:p w:rsidR="00EF38AD" w:rsidRPr="009F01E4" w:rsidRDefault="00EF38AD">
      <w:pPr>
        <w:spacing w:line="240" w:lineRule="auto"/>
        <w:jc w:val="left"/>
        <w:rPr>
          <w:b/>
          <w:bCs/>
        </w:rPr>
      </w:pPr>
      <w:r w:rsidRPr="009F01E4">
        <w:rPr>
          <w:b/>
          <w:bCs/>
        </w:rPr>
        <w:br w:type="page"/>
      </w:r>
    </w:p>
    <w:p w:rsidR="00A114B6" w:rsidRPr="009F01E4" w:rsidRDefault="00A114B6" w:rsidP="00A114B6">
      <w:pPr>
        <w:pStyle w:val="Heading1"/>
      </w:pPr>
      <w:bookmarkStart w:id="7" w:name="_Toc147933377"/>
      <w:r w:rsidRPr="009F01E4">
        <w:lastRenderedPageBreak/>
        <w:t>APPROVAL</w:t>
      </w:r>
      <w:bookmarkEnd w:id="7"/>
    </w:p>
    <w:p w:rsidR="00A114B6" w:rsidRPr="00F57797" w:rsidRDefault="00A114B6" w:rsidP="00A114B6">
      <w:pPr>
        <w:spacing w:after="251" w:line="480" w:lineRule="auto"/>
        <w:rPr>
          <w:bCs/>
        </w:rPr>
      </w:pPr>
      <w:r w:rsidRPr="009F01E4">
        <w:rPr>
          <w:bCs/>
        </w:rPr>
        <w:t xml:space="preserve">This research project was prepared by AGBONTAEN KELVIN OSARODION, an undergraduate student in the Department of </w:t>
      </w:r>
      <w:r w:rsidR="00EE0EC2">
        <w:rPr>
          <w:bCs/>
        </w:rPr>
        <w:t>Computer</w:t>
      </w:r>
      <w:r w:rsidRPr="009F01E4">
        <w:rPr>
          <w:bCs/>
        </w:rPr>
        <w:t xml:space="preserve"> Science, Faculty of Physical Sciences, University of Benin, Edo State, with matriculation number PSC1808763 in partial fulfilment of the requirements for the award of the degree of Bachelor of Science (B.Sc.) in Computer Science, is both satisfactory in content and scope. Therefore, it is he</w:t>
      </w:r>
      <w:r w:rsidR="00F57797">
        <w:rPr>
          <w:bCs/>
        </w:rPr>
        <w:t>reby approved for presentation.</w:t>
      </w:r>
    </w:p>
    <w:p w:rsidR="00A114B6" w:rsidRDefault="00A114B6" w:rsidP="00A114B6">
      <w:pPr>
        <w:spacing w:after="251" w:line="259" w:lineRule="auto"/>
        <w:jc w:val="left"/>
      </w:pPr>
    </w:p>
    <w:p w:rsidR="00201065" w:rsidRPr="009F01E4" w:rsidRDefault="00201065" w:rsidP="00A114B6">
      <w:pPr>
        <w:spacing w:after="251" w:line="259" w:lineRule="auto"/>
        <w:jc w:val="left"/>
      </w:pPr>
    </w:p>
    <w:p w:rsidR="00A114B6" w:rsidRPr="009F01E4" w:rsidRDefault="00A114B6" w:rsidP="00A114B6">
      <w:pPr>
        <w:ind w:left="9" w:right="494"/>
      </w:pPr>
      <w:r w:rsidRPr="009F01E4">
        <w:t>____________________</w:t>
      </w:r>
      <w:r w:rsidRPr="009F01E4">
        <w:tab/>
      </w:r>
      <w:r w:rsidRPr="009F01E4">
        <w:tab/>
      </w:r>
      <w:r w:rsidRPr="009F01E4">
        <w:tab/>
      </w:r>
      <w:r w:rsidRPr="009F01E4">
        <w:tab/>
      </w:r>
      <w:r w:rsidRPr="009F01E4">
        <w:tab/>
        <w:t xml:space="preserve">_________________  </w:t>
      </w:r>
    </w:p>
    <w:p w:rsidR="00A114B6" w:rsidRPr="009F01E4" w:rsidRDefault="00A114B6" w:rsidP="00A114B6">
      <w:pPr>
        <w:ind w:left="9" w:right="494"/>
        <w:jc w:val="left"/>
        <w:rPr>
          <w:b/>
        </w:rPr>
      </w:pPr>
      <w:r w:rsidRPr="009F01E4">
        <w:rPr>
          <w:b/>
        </w:rPr>
        <w:t>Prof. (Mrs.) A.O. Egwali</w:t>
      </w:r>
      <w:r w:rsidRPr="009F01E4">
        <w:rPr>
          <w:b/>
        </w:rPr>
        <w:tab/>
      </w:r>
      <w:r w:rsidRPr="009F01E4">
        <w:rPr>
          <w:b/>
        </w:rPr>
        <w:tab/>
      </w:r>
      <w:r w:rsidRPr="009F01E4">
        <w:rPr>
          <w:b/>
        </w:rPr>
        <w:tab/>
      </w:r>
      <w:r w:rsidRPr="009F01E4">
        <w:rPr>
          <w:b/>
        </w:rPr>
        <w:tab/>
      </w:r>
      <w:r w:rsidRPr="009F01E4">
        <w:rPr>
          <w:b/>
        </w:rPr>
        <w:tab/>
        <w:t xml:space="preserve">Signature/Date  </w:t>
      </w:r>
    </w:p>
    <w:p w:rsidR="00A114B6" w:rsidRPr="009F01E4" w:rsidRDefault="00A114B6" w:rsidP="00A114B6">
      <w:pPr>
        <w:spacing w:after="252" w:line="259" w:lineRule="auto"/>
        <w:jc w:val="left"/>
        <w:rPr>
          <w:b/>
        </w:rPr>
      </w:pPr>
      <w:r w:rsidRPr="009F01E4">
        <w:rPr>
          <w:b/>
        </w:rPr>
        <w:t xml:space="preserve"> (Head of Department)</w:t>
      </w:r>
    </w:p>
    <w:p w:rsidR="00A114B6" w:rsidRPr="009F01E4" w:rsidRDefault="00A114B6" w:rsidP="00A114B6">
      <w:pPr>
        <w:spacing w:line="240" w:lineRule="auto"/>
        <w:jc w:val="left"/>
      </w:pPr>
      <w:r w:rsidRPr="009F01E4">
        <w:br w:type="page"/>
      </w:r>
    </w:p>
    <w:p w:rsidR="00FC2610" w:rsidRPr="009F01E4" w:rsidRDefault="00EF38AD" w:rsidP="00B23A6E">
      <w:pPr>
        <w:pStyle w:val="Heading1"/>
      </w:pPr>
      <w:bookmarkStart w:id="8" w:name="_Toc147933378"/>
      <w:r w:rsidRPr="009F01E4">
        <w:lastRenderedPageBreak/>
        <w:t>C</w:t>
      </w:r>
      <w:r w:rsidR="00FC2610" w:rsidRPr="009F01E4">
        <w:t>ERTIFICATION</w:t>
      </w:r>
      <w:bookmarkEnd w:id="8"/>
    </w:p>
    <w:p w:rsidR="00FC2610" w:rsidRPr="009F01E4" w:rsidRDefault="00EE0EC2" w:rsidP="00FC2610">
      <w:pPr>
        <w:spacing w:after="453" w:line="480" w:lineRule="auto"/>
        <w:jc w:val="left"/>
      </w:pPr>
      <w:r>
        <w:t>I</w:t>
      </w:r>
      <w:r w:rsidR="00FC2610" w:rsidRPr="009F01E4">
        <w:t xml:space="preserve"> hereby certify that this project </w:t>
      </w:r>
      <w:del w:id="9" w:author="KINC" w:date="2023-10-16T15:55:00Z">
        <w:r w:rsidR="00A114B6" w:rsidRPr="009F01E4" w:rsidDel="009757B2">
          <w:rPr>
            <w:b/>
          </w:rPr>
          <w:delText>ENHANCING NETWORK INTRUSION DETECTION SYSTEMS USING ENSEMBLE LEARNING AND FEATURE SELECTION TECHNIQUES</w:delText>
        </w:r>
      </w:del>
      <w:ins w:id="10" w:author="KINC" w:date="2023-10-16T15:55:00Z">
        <w:r w:rsidR="009757B2">
          <w:rPr>
            <w:b/>
          </w:rPr>
          <w:t>PROFILING MACHINE LEARNING ALGORITHMS FOR NETWORK INTRUSION DETECTION</w:t>
        </w:r>
      </w:ins>
      <w:r w:rsidR="00FC2610" w:rsidRPr="009F01E4">
        <w:t xml:space="preserve"> for the award of B.Sc. was conducted and duly presented by </w:t>
      </w:r>
      <w:r w:rsidR="00EF38AD" w:rsidRPr="009F01E4">
        <w:t xml:space="preserve">Agbontaen Kelvin Osarodion </w:t>
      </w:r>
      <w:r w:rsidR="00FC2610" w:rsidRPr="009F01E4">
        <w:t xml:space="preserve">of the Department of Computer Science; Faculty of Physical Science, University of Benin, Benin City has been accepted for </w:t>
      </w:r>
      <w:r w:rsidR="00EF38AD" w:rsidRPr="009F01E4">
        <w:t>defence</w:t>
      </w:r>
      <w:r w:rsidR="00FC2610" w:rsidRPr="009F01E4">
        <w:t>.</w:t>
      </w:r>
    </w:p>
    <w:p w:rsidR="00FC2610" w:rsidRPr="009F01E4" w:rsidRDefault="00FC2610" w:rsidP="00FC2610">
      <w:pPr>
        <w:spacing w:after="490" w:line="259" w:lineRule="auto"/>
        <w:jc w:val="left"/>
      </w:pPr>
      <w:r w:rsidRPr="009F01E4">
        <w:rPr>
          <w:b/>
        </w:rPr>
        <w:t xml:space="preserve"> </w:t>
      </w:r>
      <w:r w:rsidRPr="009F01E4">
        <w:t xml:space="preserve"> </w:t>
      </w:r>
    </w:p>
    <w:p w:rsidR="00FC2610" w:rsidRPr="009F01E4" w:rsidRDefault="00FC2610" w:rsidP="00FC2610">
      <w:pPr>
        <w:ind w:left="9" w:right="494"/>
      </w:pPr>
      <w:r w:rsidRPr="009F01E4">
        <w:t>____________________</w:t>
      </w:r>
      <w:r w:rsidRPr="009F01E4">
        <w:tab/>
      </w:r>
      <w:r w:rsidRPr="009F01E4">
        <w:tab/>
      </w:r>
      <w:r w:rsidRPr="009F01E4">
        <w:tab/>
      </w:r>
      <w:r w:rsidRPr="009F01E4">
        <w:tab/>
      </w:r>
      <w:r w:rsidRPr="009F01E4">
        <w:tab/>
        <w:t xml:space="preserve">_________________  </w:t>
      </w:r>
    </w:p>
    <w:p w:rsidR="00FC2610" w:rsidRPr="009F01E4" w:rsidRDefault="00FC2610" w:rsidP="00FC2610">
      <w:pPr>
        <w:ind w:left="9" w:right="494"/>
        <w:jc w:val="left"/>
        <w:rPr>
          <w:b/>
        </w:rPr>
      </w:pPr>
      <w:r w:rsidRPr="009F01E4">
        <w:rPr>
          <w:b/>
        </w:rPr>
        <w:t xml:space="preserve">Mr. E. C. </w:t>
      </w:r>
      <w:r w:rsidR="00C96BEA">
        <w:rPr>
          <w:b/>
        </w:rPr>
        <w:t>Igodan (PhD</w:t>
      </w:r>
      <w:r w:rsidR="0059437F">
        <w:rPr>
          <w:b/>
        </w:rPr>
        <w:t>)</w:t>
      </w:r>
      <w:r w:rsidRPr="009F01E4">
        <w:rPr>
          <w:b/>
        </w:rPr>
        <w:tab/>
      </w:r>
      <w:r w:rsidRPr="009F01E4">
        <w:rPr>
          <w:b/>
        </w:rPr>
        <w:tab/>
      </w:r>
      <w:r w:rsidRPr="009F01E4">
        <w:rPr>
          <w:b/>
        </w:rPr>
        <w:tab/>
      </w:r>
      <w:r w:rsidRPr="009F01E4">
        <w:rPr>
          <w:b/>
        </w:rPr>
        <w:tab/>
      </w:r>
      <w:r w:rsidRPr="009F01E4">
        <w:rPr>
          <w:b/>
        </w:rPr>
        <w:tab/>
        <w:t xml:space="preserve">Signature/Date  </w:t>
      </w:r>
    </w:p>
    <w:p w:rsidR="00FC2610" w:rsidRPr="009F01E4" w:rsidRDefault="00FC2610" w:rsidP="00FC2610">
      <w:pPr>
        <w:spacing w:after="252" w:line="259" w:lineRule="auto"/>
        <w:jc w:val="left"/>
        <w:rPr>
          <w:b/>
        </w:rPr>
      </w:pPr>
      <w:r w:rsidRPr="009F01E4">
        <w:rPr>
          <w:b/>
        </w:rPr>
        <w:t xml:space="preserve"> (Project Supervisor)</w:t>
      </w:r>
    </w:p>
    <w:p w:rsidR="00FC2610" w:rsidRPr="009F01E4" w:rsidRDefault="00FC2610" w:rsidP="00FC2610">
      <w:pPr>
        <w:spacing w:after="260" w:line="259" w:lineRule="auto"/>
        <w:jc w:val="left"/>
      </w:pPr>
    </w:p>
    <w:p w:rsidR="00FC2610" w:rsidRPr="009F01E4" w:rsidRDefault="00FC2610" w:rsidP="00FC2610">
      <w:pPr>
        <w:spacing w:after="251" w:line="259" w:lineRule="auto"/>
        <w:jc w:val="left"/>
      </w:pPr>
      <w:r w:rsidRPr="009F01E4">
        <w:t xml:space="preserve">  </w:t>
      </w:r>
    </w:p>
    <w:p w:rsidR="00EF38AD" w:rsidRPr="009F01E4" w:rsidRDefault="00EF38AD" w:rsidP="00EF38AD">
      <w:pPr>
        <w:spacing w:after="252" w:line="259" w:lineRule="auto"/>
        <w:jc w:val="left"/>
        <w:rPr>
          <w:b/>
        </w:rPr>
      </w:pPr>
      <w:r w:rsidRPr="009F01E4">
        <w:rPr>
          <w:b/>
        </w:rPr>
        <w:br w:type="page"/>
      </w:r>
    </w:p>
    <w:p w:rsidR="00FC2610" w:rsidRPr="009F01E4" w:rsidRDefault="00FC2610" w:rsidP="00B23A6E">
      <w:pPr>
        <w:pStyle w:val="Heading1"/>
      </w:pPr>
      <w:bookmarkStart w:id="11" w:name="_Toc147933379"/>
      <w:r w:rsidRPr="009F01E4">
        <w:lastRenderedPageBreak/>
        <w:t>DEDICATION</w:t>
      </w:r>
      <w:bookmarkEnd w:id="11"/>
    </w:p>
    <w:p w:rsidR="00FC2610" w:rsidRPr="009F01E4" w:rsidRDefault="00FC2610" w:rsidP="00FC2610">
      <w:pPr>
        <w:spacing w:after="228" w:line="480" w:lineRule="auto"/>
        <w:rPr>
          <w:bCs/>
        </w:rPr>
      </w:pPr>
      <w:r w:rsidRPr="009F01E4">
        <w:rPr>
          <w:bCs/>
        </w:rPr>
        <w:t>I dedicate this project to GOD Almighty my creator, my source of inspiration, wisdom, knowledge and understanding. He has been the source of strength throughout this project.</w:t>
      </w:r>
    </w:p>
    <w:p w:rsidR="00944A9F" w:rsidRDefault="00FC2610" w:rsidP="00FC2610">
      <w:pPr>
        <w:spacing w:after="228" w:line="480" w:lineRule="auto"/>
        <w:rPr>
          <w:bCs/>
        </w:rPr>
        <w:sectPr w:rsidR="00944A9F" w:rsidSect="002965F5">
          <w:pgSz w:w="11906" w:h="16838"/>
          <w:pgMar w:top="1440" w:right="1800" w:bottom="1440" w:left="1800" w:header="0" w:footer="0" w:gutter="0"/>
          <w:pgNumType w:fmt="lowerRoman"/>
          <w:cols w:space="720"/>
          <w:docGrid w:linePitch="360"/>
        </w:sectPr>
      </w:pPr>
      <w:r w:rsidRPr="009F01E4">
        <w:rPr>
          <w:bCs/>
        </w:rPr>
        <w:t>I also dedicate this to my parent Mr. and Mrs. P. Agbontaen and siblings who encouraged me all the way and whose encouragement have made sure that I give it all it takes to finish that which I have started. May the blessing of God be with them now and always ‘amen’.</w:t>
      </w:r>
    </w:p>
    <w:p w:rsidR="00FC2610" w:rsidRPr="009F01E4" w:rsidRDefault="00FC2610" w:rsidP="00B23A6E">
      <w:pPr>
        <w:pStyle w:val="Heading1"/>
      </w:pPr>
      <w:bookmarkStart w:id="12" w:name="_Toc147933380"/>
      <w:r w:rsidRPr="009F01E4">
        <w:lastRenderedPageBreak/>
        <w:t>ACKNOWLEDGEMENT</w:t>
      </w:r>
      <w:bookmarkEnd w:id="12"/>
    </w:p>
    <w:p w:rsidR="00FC2610" w:rsidRDefault="00FC2610" w:rsidP="00FC2610">
      <w:pPr>
        <w:spacing w:line="259" w:lineRule="auto"/>
        <w:jc w:val="center"/>
        <w:rPr>
          <w:b/>
          <w:bCs/>
        </w:rPr>
      </w:pPr>
    </w:p>
    <w:p w:rsidR="00607218" w:rsidRPr="009F01E4" w:rsidRDefault="00F1750C" w:rsidP="00607218">
      <w:r>
        <w:t>I wish to express my profound gratitude to my supervisor in the person of Mr E.C. Igodan (PhD) for his guidiance</w:t>
      </w:r>
      <w:r w:rsidR="00607218">
        <w:t xml:space="preserve"> </w:t>
      </w:r>
      <w:r>
        <w:t>through the course of th</w:t>
      </w:r>
      <w:r w:rsidR="00607218">
        <w:t xml:space="preserve">is research. I also wish to </w:t>
      </w:r>
    </w:p>
    <w:p w:rsidR="00FC2610" w:rsidRPr="009F01E4" w:rsidRDefault="00FC2610" w:rsidP="00413C03">
      <w:r w:rsidRPr="009F01E4">
        <w:t>appreciate the Head of Department, Computer Science, Prof. (Mrs.) A.O. Egwali</w:t>
      </w:r>
      <w:r w:rsidR="00037D9A">
        <w:t xml:space="preserve"> </w:t>
      </w:r>
      <w:r w:rsidRPr="009F01E4">
        <w:t>I’d like to appreciate our ever-wonderful project coordinator Dr. (Mrs.) A.R. Usiobaifo.</w:t>
      </w:r>
    </w:p>
    <w:p w:rsidR="00975D3B" w:rsidRPr="009F01E4" w:rsidRDefault="00FC2610" w:rsidP="00413C03">
      <w:r w:rsidRPr="009F01E4">
        <w:t xml:space="preserve">I also wish to appreciate the lecturers of the </w:t>
      </w:r>
      <w:r w:rsidR="00EE0EC2">
        <w:t>Department</w:t>
      </w:r>
      <w:r w:rsidRPr="009F01E4">
        <w:t xml:space="preserve"> of Computer Science, Prof. (Mrs.). V.V.N. Akwukwuma, Prof. A.A. Imianvan, Prof. Godspower O. Ekuobase, PhD, Prof. (Mrs.) A.O. Egwali, Prof. F.I. Amadin, Dr. (Mrs.) S. Konyeha, Prof. (Mrs.) V.I Osubor, Prof. F.A.U. Imouokhome, Dr. F.O. Chete, Dr. (Mrs.) A.R. Usiobaifo, Dr. (Mrs.) G.O. Aziken, Dr. F.O. Oliha, Dr. (Mrs.) R.O. Osaseri, Dr. E. Nweli, Mr. I.E Obasohan, Mrs. R.I. Izevbizua, Mr. E.C. Igodan, Miss L.O. Usiosefe, Mr. D.N. Idehen, Mr.I.E. Obayagbonna, Mr. S.O.P. Oliomogbe, Mr. K.O. Otokiti, Mr. J</w:t>
      </w:r>
      <w:r w:rsidR="00E636D2">
        <w:t xml:space="preserve">. Okhuoya, Mr. P.E.B. Imiefoh. </w:t>
      </w:r>
      <w:r w:rsidRPr="009F01E4">
        <w:t>For their relentless service to the students of the Department.</w:t>
      </w:r>
    </w:p>
    <w:p w:rsidR="00F1750C" w:rsidRPr="009F01E4" w:rsidRDefault="00F1750C" w:rsidP="00F1750C">
      <w:r w:rsidRPr="009F01E4">
        <w:t>I would like to express my sincere gratitude to GOD Almighty, for granting me wisdom, grace and the mental prowess to complete this research project. My honest gratitude to my parents Mr. and Mrs. Agbontaen and siblings for their encouragement and understanding to always put in my best in everything I do.</w:t>
      </w:r>
    </w:p>
    <w:p w:rsidR="00975D3B" w:rsidRPr="009F01E4" w:rsidRDefault="00975D3B">
      <w:pPr>
        <w:spacing w:line="240" w:lineRule="auto"/>
        <w:jc w:val="left"/>
      </w:pPr>
      <w:r w:rsidRPr="009F01E4">
        <w:br w:type="page"/>
      </w:r>
    </w:p>
    <w:bookmarkStart w:id="13" w:name="_Toc147933381" w:displacedByCustomXml="next"/>
    <w:sdt>
      <w:sdtPr>
        <w:rPr>
          <w:rFonts w:eastAsiaTheme="minorEastAsia"/>
          <w:b w:val="0"/>
          <w:bCs w:val="0"/>
        </w:rPr>
        <w:id w:val="-1575360174"/>
        <w:docPartObj>
          <w:docPartGallery w:val="Table of Contents"/>
          <w:docPartUnique/>
        </w:docPartObj>
      </w:sdtPr>
      <w:sdtEndPr>
        <w:rPr>
          <w:noProof/>
        </w:rPr>
      </w:sdtEndPr>
      <w:sdtContent>
        <w:p w:rsidR="00975D3B" w:rsidRPr="001A1DCF" w:rsidRDefault="00975D3B" w:rsidP="001A1DCF">
          <w:pPr>
            <w:pStyle w:val="Heading1"/>
            <w:spacing w:before="0" w:line="240" w:lineRule="auto"/>
          </w:pPr>
          <w:r w:rsidRPr="001A1DCF">
            <w:t>TABLE OF CONTENTS</w:t>
          </w:r>
          <w:bookmarkEnd w:id="13"/>
        </w:p>
        <w:p w:rsidR="00397768" w:rsidRPr="001A1DCF" w:rsidRDefault="00F01522" w:rsidP="001A1DCF">
          <w:pPr>
            <w:pStyle w:val="TOC1"/>
            <w:rPr>
              <w:noProof/>
              <w:lang w:eastAsia="en-GB"/>
            </w:rPr>
          </w:pPr>
          <w:r w:rsidRPr="001A1DCF">
            <w:fldChar w:fldCharType="begin"/>
          </w:r>
          <w:r w:rsidRPr="001A1DCF">
            <w:instrText xml:space="preserve"> TOC \o "1-2" \h \z \u </w:instrText>
          </w:r>
          <w:r w:rsidRPr="001A1DCF">
            <w:fldChar w:fldCharType="separate"/>
          </w:r>
          <w:hyperlink w:anchor="_Toc147933376" w:history="1">
            <w:r w:rsidR="00397768" w:rsidRPr="001A1DCF">
              <w:rPr>
                <w:rStyle w:val="Hyperlink"/>
                <w:rFonts w:ascii="Times New Roman" w:hAnsi="Times New Roman" w:cs="Times New Roman"/>
                <w:noProof/>
                <w:sz w:val="24"/>
                <w:szCs w:val="24"/>
              </w:rPr>
              <w:t>ATTESTATION</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_Toc147933376 \h </w:instrText>
            </w:r>
            <w:r w:rsidR="00397768" w:rsidRPr="001A1DCF">
              <w:rPr>
                <w:noProof/>
                <w:webHidden/>
              </w:rPr>
            </w:r>
            <w:r w:rsidR="00397768" w:rsidRPr="001A1DCF">
              <w:rPr>
                <w:noProof/>
                <w:webHidden/>
              </w:rPr>
              <w:fldChar w:fldCharType="separate"/>
            </w:r>
            <w:r w:rsidR="00C06BC4">
              <w:rPr>
                <w:noProof/>
                <w:webHidden/>
              </w:rPr>
              <w:t>ii</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77" w:history="1">
            <w:r w:rsidR="00397768" w:rsidRPr="001A1DCF">
              <w:rPr>
                <w:rStyle w:val="Hyperlink"/>
                <w:rFonts w:ascii="Times New Roman" w:hAnsi="Times New Roman" w:cs="Times New Roman"/>
                <w:noProof/>
                <w:sz w:val="24"/>
                <w:szCs w:val="24"/>
              </w:rPr>
              <w:t>APPROVAL</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_Toc147933377 \h </w:instrText>
            </w:r>
            <w:r w:rsidR="00397768" w:rsidRPr="001A1DCF">
              <w:rPr>
                <w:noProof/>
                <w:webHidden/>
              </w:rPr>
            </w:r>
            <w:r w:rsidR="00397768" w:rsidRPr="001A1DCF">
              <w:rPr>
                <w:noProof/>
                <w:webHidden/>
              </w:rPr>
              <w:fldChar w:fldCharType="separate"/>
            </w:r>
            <w:r>
              <w:rPr>
                <w:noProof/>
                <w:webHidden/>
              </w:rPr>
              <w:t>iii</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78" w:history="1">
            <w:r w:rsidR="00397768" w:rsidRPr="001A1DCF">
              <w:rPr>
                <w:rStyle w:val="Hyperlink"/>
                <w:rFonts w:ascii="Times New Roman" w:hAnsi="Times New Roman" w:cs="Times New Roman"/>
                <w:noProof/>
                <w:sz w:val="24"/>
                <w:szCs w:val="24"/>
              </w:rPr>
              <w:t>CERTIFICATION</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_Toc147933378 \h </w:instrText>
            </w:r>
            <w:r w:rsidR="00397768" w:rsidRPr="001A1DCF">
              <w:rPr>
                <w:noProof/>
                <w:webHidden/>
              </w:rPr>
            </w:r>
            <w:r w:rsidR="00397768" w:rsidRPr="001A1DCF">
              <w:rPr>
                <w:noProof/>
                <w:webHidden/>
              </w:rPr>
              <w:fldChar w:fldCharType="separate"/>
            </w:r>
            <w:r>
              <w:rPr>
                <w:noProof/>
                <w:webHidden/>
              </w:rPr>
              <w:t>iv</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79" w:history="1">
            <w:r w:rsidR="00397768" w:rsidRPr="001A1DCF">
              <w:rPr>
                <w:rStyle w:val="Hyperlink"/>
                <w:rFonts w:ascii="Times New Roman" w:hAnsi="Times New Roman" w:cs="Times New Roman"/>
                <w:noProof/>
                <w:sz w:val="24"/>
                <w:szCs w:val="24"/>
              </w:rPr>
              <w:t>DEDICATION</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_Toc147933379 \h </w:instrText>
            </w:r>
            <w:r w:rsidR="00397768" w:rsidRPr="001A1DCF">
              <w:rPr>
                <w:noProof/>
                <w:webHidden/>
              </w:rPr>
            </w:r>
            <w:r w:rsidR="00397768" w:rsidRPr="001A1DCF">
              <w:rPr>
                <w:noProof/>
                <w:webHidden/>
              </w:rPr>
              <w:fldChar w:fldCharType="separate"/>
            </w:r>
            <w:r>
              <w:rPr>
                <w:noProof/>
                <w:webHidden/>
              </w:rPr>
              <w:t>v</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80" w:history="1">
            <w:r w:rsidR="00397768" w:rsidRPr="001A1DCF">
              <w:rPr>
                <w:rStyle w:val="Hyperlink"/>
                <w:rFonts w:ascii="Times New Roman" w:hAnsi="Times New Roman" w:cs="Times New Roman"/>
                <w:noProof/>
                <w:sz w:val="24"/>
                <w:szCs w:val="24"/>
              </w:rPr>
              <w:t>ACKNOWLEDGEMENT</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_Toc147933380 \h </w:instrText>
            </w:r>
            <w:r w:rsidR="00397768" w:rsidRPr="001A1DCF">
              <w:rPr>
                <w:noProof/>
                <w:webHidden/>
              </w:rPr>
            </w:r>
            <w:r w:rsidR="00397768" w:rsidRPr="001A1DCF">
              <w:rPr>
                <w:noProof/>
                <w:webHidden/>
              </w:rPr>
              <w:fldChar w:fldCharType="separate"/>
            </w:r>
            <w:r>
              <w:rPr>
                <w:noProof/>
                <w:webHidden/>
              </w:rPr>
              <w:t>vi</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81" w:history="1">
            <w:r w:rsidR="00397768" w:rsidRPr="001A1DCF">
              <w:rPr>
                <w:rStyle w:val="Hyperlink"/>
                <w:rFonts w:ascii="Times New Roman" w:hAnsi="Times New Roman" w:cs="Times New Roman"/>
                <w:noProof/>
                <w:sz w:val="24"/>
                <w:szCs w:val="24"/>
              </w:rPr>
              <w:t>TABLE OF CONTENTS</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_Toc147933381 \h </w:instrText>
            </w:r>
            <w:r w:rsidR="00397768" w:rsidRPr="001A1DCF">
              <w:rPr>
                <w:noProof/>
                <w:webHidden/>
              </w:rPr>
            </w:r>
            <w:r w:rsidR="00397768" w:rsidRPr="001A1DCF">
              <w:rPr>
                <w:noProof/>
                <w:webHidden/>
              </w:rPr>
              <w:fldChar w:fldCharType="separate"/>
            </w:r>
            <w:r>
              <w:rPr>
                <w:noProof/>
                <w:webHidden/>
              </w:rPr>
              <w:t>vii</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82" w:history="1">
            <w:r w:rsidR="00397768" w:rsidRPr="001A1DCF">
              <w:rPr>
                <w:rStyle w:val="Hyperlink"/>
                <w:rFonts w:ascii="Times New Roman" w:hAnsi="Times New Roman" w:cs="Times New Roman"/>
                <w:noProof/>
                <w:sz w:val="24"/>
                <w:szCs w:val="24"/>
              </w:rPr>
              <w:t>LIST OF FIGURES</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_Toc147933382 \h </w:instrText>
            </w:r>
            <w:r w:rsidR="00397768" w:rsidRPr="001A1DCF">
              <w:rPr>
                <w:noProof/>
                <w:webHidden/>
              </w:rPr>
            </w:r>
            <w:r w:rsidR="00397768" w:rsidRPr="001A1DCF">
              <w:rPr>
                <w:noProof/>
                <w:webHidden/>
              </w:rPr>
              <w:fldChar w:fldCharType="separate"/>
            </w:r>
            <w:r>
              <w:rPr>
                <w:noProof/>
                <w:webHidden/>
              </w:rPr>
              <w:t>ix</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83" w:history="1">
            <w:r w:rsidR="00397768" w:rsidRPr="001A1DCF">
              <w:rPr>
                <w:rStyle w:val="Hyperlink"/>
                <w:rFonts w:ascii="Times New Roman" w:hAnsi="Times New Roman" w:cs="Times New Roman"/>
                <w:noProof/>
                <w:sz w:val="24"/>
                <w:szCs w:val="24"/>
              </w:rPr>
              <w:t>LIST OF TABLES</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_Toc147933383 \h </w:instrText>
            </w:r>
            <w:r w:rsidR="00397768" w:rsidRPr="001A1DCF">
              <w:rPr>
                <w:noProof/>
                <w:webHidden/>
              </w:rPr>
            </w:r>
            <w:r w:rsidR="00397768" w:rsidRPr="001A1DCF">
              <w:rPr>
                <w:noProof/>
                <w:webHidden/>
              </w:rPr>
              <w:fldChar w:fldCharType="separate"/>
            </w:r>
            <w:r>
              <w:rPr>
                <w:noProof/>
                <w:webHidden/>
              </w:rPr>
              <w:t>x</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84" w:history="1">
            <w:r w:rsidR="00397768" w:rsidRPr="001A1DCF">
              <w:rPr>
                <w:rStyle w:val="Hyperlink"/>
                <w:rFonts w:ascii="Times New Roman" w:hAnsi="Times New Roman" w:cs="Times New Roman"/>
                <w:noProof/>
                <w:sz w:val="24"/>
                <w:szCs w:val="24"/>
              </w:rPr>
              <w:t>ABSTRACT</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_Toc147933384 \h </w:instrText>
            </w:r>
            <w:r w:rsidR="00397768" w:rsidRPr="001A1DCF">
              <w:rPr>
                <w:noProof/>
                <w:webHidden/>
              </w:rPr>
            </w:r>
            <w:r w:rsidR="00397768" w:rsidRPr="001A1DCF">
              <w:rPr>
                <w:noProof/>
                <w:webHidden/>
              </w:rPr>
              <w:fldChar w:fldCharType="separate"/>
            </w:r>
            <w:r>
              <w:rPr>
                <w:noProof/>
                <w:webHidden/>
              </w:rPr>
              <w:t>xi</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85" w:history="1">
            <w:r w:rsidR="00397768" w:rsidRPr="001A1DCF">
              <w:rPr>
                <w:rStyle w:val="Hyperlink"/>
                <w:rFonts w:ascii="Times New Roman" w:hAnsi="Times New Roman" w:cs="Times New Roman"/>
                <w:noProof/>
                <w:sz w:val="24"/>
                <w:szCs w:val="24"/>
              </w:rPr>
              <w:t>CHAPTER ONE:</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_Toc147933385 \h </w:instrText>
            </w:r>
            <w:r w:rsidR="00397768" w:rsidRPr="001A1DCF">
              <w:rPr>
                <w:noProof/>
                <w:webHidden/>
              </w:rPr>
            </w:r>
            <w:r w:rsidR="00397768" w:rsidRPr="001A1DCF">
              <w:rPr>
                <w:noProof/>
                <w:webHidden/>
              </w:rPr>
              <w:fldChar w:fldCharType="separate"/>
            </w:r>
            <w:r>
              <w:rPr>
                <w:noProof/>
                <w:webHidden/>
              </w:rPr>
              <w:t>1</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86" w:history="1">
            <w:r w:rsidR="00397768" w:rsidRPr="001A1DCF">
              <w:rPr>
                <w:rStyle w:val="Hyperlink"/>
                <w:rFonts w:ascii="Times New Roman" w:hAnsi="Times New Roman" w:cs="Times New Roman"/>
                <w:noProof/>
                <w:sz w:val="24"/>
                <w:szCs w:val="24"/>
              </w:rPr>
              <w:t>INTRODUCTION</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_Toc147933386 \h </w:instrText>
            </w:r>
            <w:r w:rsidR="00397768" w:rsidRPr="001A1DCF">
              <w:rPr>
                <w:noProof/>
                <w:webHidden/>
              </w:rPr>
            </w:r>
            <w:r w:rsidR="00397768" w:rsidRPr="001A1DCF">
              <w:rPr>
                <w:noProof/>
                <w:webHidden/>
              </w:rPr>
              <w:fldChar w:fldCharType="separate"/>
            </w:r>
            <w:r>
              <w:rPr>
                <w:noProof/>
                <w:webHidden/>
              </w:rPr>
              <w:t>1</w:t>
            </w:r>
            <w:r w:rsidR="00397768" w:rsidRPr="001A1DCF">
              <w:rPr>
                <w:noProof/>
                <w:webHidden/>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87" w:history="1">
            <w:r w:rsidR="00397768" w:rsidRPr="001A1DCF">
              <w:rPr>
                <w:rStyle w:val="Hyperlink"/>
                <w:rFonts w:ascii="Times New Roman" w:hAnsi="Times New Roman" w:cs="Times New Roman"/>
                <w:noProof/>
                <w:sz w:val="24"/>
                <w:szCs w:val="24"/>
              </w:rPr>
              <w:t>1.1</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Background Study.</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_Toc147933387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88" w:history="1">
            <w:r w:rsidR="00397768" w:rsidRPr="001A1DCF">
              <w:rPr>
                <w:rStyle w:val="Hyperlink"/>
                <w:rFonts w:ascii="Times New Roman" w:hAnsi="Times New Roman" w:cs="Times New Roman"/>
                <w:noProof/>
                <w:sz w:val="24"/>
                <w:szCs w:val="24"/>
              </w:rPr>
              <w:t>1.2</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Problem Statement</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_Toc147933388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89" w:history="1">
            <w:r w:rsidR="00397768" w:rsidRPr="001A1DCF">
              <w:rPr>
                <w:rStyle w:val="Hyperlink"/>
                <w:rFonts w:ascii="Times New Roman" w:hAnsi="Times New Roman" w:cs="Times New Roman"/>
                <w:noProof/>
                <w:sz w:val="24"/>
                <w:szCs w:val="24"/>
              </w:rPr>
              <w:t>1.3</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Methodology</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_Toc147933389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90" w:history="1">
            <w:r w:rsidR="00397768" w:rsidRPr="001A1DCF">
              <w:rPr>
                <w:rStyle w:val="Hyperlink"/>
                <w:rFonts w:ascii="Times New Roman" w:hAnsi="Times New Roman" w:cs="Times New Roman"/>
                <w:noProof/>
                <w:sz w:val="24"/>
                <w:szCs w:val="24"/>
              </w:rPr>
              <w:t>1.4</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Scope of the Research</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_Toc147933390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91" w:history="1">
            <w:r w:rsidR="00397768" w:rsidRPr="001A1DCF">
              <w:rPr>
                <w:rStyle w:val="Hyperlink"/>
                <w:rFonts w:ascii="Times New Roman" w:hAnsi="Times New Roman" w:cs="Times New Roman"/>
                <w:noProof/>
                <w:sz w:val="24"/>
                <w:szCs w:val="24"/>
                <w:lang w:eastAsia="en-US"/>
              </w:rPr>
              <w:t>1.5</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lang w:eastAsia="en-US"/>
              </w:rPr>
              <w:t>Significance of this Research</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_Toc147933391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1"/>
            <w:rPr>
              <w:noProof/>
              <w:lang w:eastAsia="en-GB"/>
            </w:rPr>
          </w:pPr>
          <w:hyperlink w:anchor="_Toc147933392" w:history="1">
            <w:r w:rsidR="00397768" w:rsidRPr="001A1DCF">
              <w:rPr>
                <w:rStyle w:val="Hyperlink"/>
                <w:rFonts w:ascii="Times New Roman" w:hAnsi="Times New Roman" w:cs="Times New Roman"/>
                <w:noProof/>
                <w:sz w:val="24"/>
                <w:szCs w:val="24"/>
              </w:rPr>
              <w:t>CHAPTER TWO:</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_Toc147933392 \h </w:instrText>
            </w:r>
            <w:r w:rsidR="00397768" w:rsidRPr="001A1DCF">
              <w:rPr>
                <w:noProof/>
                <w:webHidden/>
              </w:rPr>
            </w:r>
            <w:r w:rsidR="00397768" w:rsidRPr="001A1DCF">
              <w:rPr>
                <w:noProof/>
                <w:webHidden/>
              </w:rPr>
              <w:fldChar w:fldCharType="separate"/>
            </w:r>
            <w:r>
              <w:rPr>
                <w:noProof/>
                <w:webHidden/>
              </w:rPr>
              <w:t>4</w:t>
            </w:r>
            <w:r w:rsidR="00397768" w:rsidRPr="001A1DCF">
              <w:rPr>
                <w:noProof/>
                <w:webHidden/>
              </w:rPr>
              <w:fldChar w:fldCharType="end"/>
            </w:r>
          </w:hyperlink>
        </w:p>
        <w:p w:rsidR="00397768" w:rsidRPr="001A1DCF" w:rsidRDefault="00C06BC4" w:rsidP="001A1DCF">
          <w:pPr>
            <w:pStyle w:val="TOC1"/>
            <w:rPr>
              <w:noProof/>
              <w:lang w:eastAsia="en-GB"/>
            </w:rPr>
          </w:pPr>
          <w:hyperlink w:anchor="_Toc147933393" w:history="1">
            <w:r w:rsidR="00397768" w:rsidRPr="001A1DCF">
              <w:rPr>
                <w:rStyle w:val="Hyperlink"/>
                <w:rFonts w:ascii="Times New Roman" w:hAnsi="Times New Roman" w:cs="Times New Roman"/>
                <w:noProof/>
                <w:sz w:val="24"/>
                <w:szCs w:val="24"/>
              </w:rPr>
              <w:t>LITERATURE REVIEW</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_Toc147933393 \h </w:instrText>
            </w:r>
            <w:r w:rsidR="00397768" w:rsidRPr="001A1DCF">
              <w:rPr>
                <w:noProof/>
                <w:webHidden/>
              </w:rPr>
            </w:r>
            <w:r w:rsidR="00397768" w:rsidRPr="001A1DCF">
              <w:rPr>
                <w:noProof/>
                <w:webHidden/>
              </w:rPr>
              <w:fldChar w:fldCharType="separate"/>
            </w:r>
            <w:r>
              <w:rPr>
                <w:noProof/>
                <w:webHidden/>
              </w:rPr>
              <w:t>4</w:t>
            </w:r>
            <w:r w:rsidR="00397768" w:rsidRPr="001A1DCF">
              <w:rPr>
                <w:noProof/>
                <w:webHidden/>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96" w:history="1">
            <w:r w:rsidR="00397768" w:rsidRPr="001A1DCF">
              <w:rPr>
                <w:rStyle w:val="Hyperlink"/>
                <w:rFonts w:ascii="Times New Roman" w:hAnsi="Times New Roman" w:cs="Times New Roman"/>
                <w:noProof/>
                <w:sz w:val="24"/>
                <w:szCs w:val="24"/>
              </w:rPr>
              <w:t>2.1</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Overview</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_Toc147933396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97" w:history="1">
            <w:r w:rsidR="00397768" w:rsidRPr="001A1DCF">
              <w:rPr>
                <w:rStyle w:val="Hyperlink"/>
                <w:rFonts w:ascii="Times New Roman" w:hAnsi="Times New Roman" w:cs="Times New Roman"/>
                <w:noProof/>
                <w:sz w:val="24"/>
                <w:szCs w:val="24"/>
              </w:rPr>
              <w:t>2.2</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Intrusion Detection Systems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_Toc147933397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98" w:history="1">
            <w:r w:rsidR="00397768" w:rsidRPr="001A1DCF">
              <w:rPr>
                <w:rStyle w:val="Hyperlink"/>
                <w:rFonts w:ascii="Times New Roman" w:hAnsi="Times New Roman" w:cs="Times New Roman"/>
                <w:noProof/>
                <w:sz w:val="24"/>
                <w:szCs w:val="24"/>
              </w:rPr>
              <w:t>2.3</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Filter-Wrapper Approaches in Feature Selection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_Toc147933398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399" w:history="1">
            <w:r w:rsidR="00397768" w:rsidRPr="001A1DCF">
              <w:rPr>
                <w:rStyle w:val="Hyperlink"/>
                <w:rFonts w:ascii="Times New Roman" w:hAnsi="Times New Roman" w:cs="Times New Roman"/>
                <w:noProof/>
                <w:sz w:val="24"/>
                <w:szCs w:val="24"/>
              </w:rPr>
              <w:t>2.4</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Feature Selection in Intrusions Detection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_Toc147933399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00" w:history="1">
            <w:r w:rsidR="00397768" w:rsidRPr="001A1DCF">
              <w:rPr>
                <w:rStyle w:val="Hyperlink"/>
                <w:rFonts w:ascii="Times New Roman" w:hAnsi="Times New Roman" w:cs="Times New Roman"/>
                <w:noProof/>
                <w:sz w:val="24"/>
                <w:szCs w:val="24"/>
              </w:rPr>
              <w:t>2.5</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State-of-the-Art in Intrusion Detection with Evolutionary Computing</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_Toc147933400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01" w:history="1">
            <w:r w:rsidR="00397768" w:rsidRPr="001A1DCF">
              <w:rPr>
                <w:rStyle w:val="Hyperlink"/>
                <w:rFonts w:ascii="Times New Roman" w:hAnsi="Times New Roman" w:cs="Times New Roman"/>
                <w:noProof/>
                <w:sz w:val="24"/>
                <w:szCs w:val="24"/>
              </w:rPr>
              <w:t>2.6</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Summary of Literature</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_Toc147933401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1"/>
            <w:rPr>
              <w:noProof/>
              <w:lang w:eastAsia="en-GB"/>
            </w:rPr>
          </w:pPr>
          <w:hyperlink w:anchor="_Toc147933402" w:history="1">
            <w:r w:rsidR="00397768" w:rsidRPr="001A1DCF">
              <w:rPr>
                <w:rStyle w:val="Hyperlink"/>
                <w:rFonts w:ascii="Times New Roman" w:hAnsi="Times New Roman" w:cs="Times New Roman"/>
                <w:noProof/>
                <w:sz w:val="24"/>
                <w:szCs w:val="24"/>
              </w:rPr>
              <w:t>CHAPTER THREE:</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_Toc147933402 \h </w:instrText>
            </w:r>
            <w:r w:rsidR="00397768" w:rsidRPr="001A1DCF">
              <w:rPr>
                <w:noProof/>
                <w:webHidden/>
              </w:rPr>
            </w:r>
            <w:r w:rsidR="00397768" w:rsidRPr="001A1DCF">
              <w:rPr>
                <w:noProof/>
                <w:webHidden/>
              </w:rPr>
              <w:fldChar w:fldCharType="separate"/>
            </w:r>
            <w:r>
              <w:rPr>
                <w:noProof/>
                <w:webHidden/>
              </w:rPr>
              <w:t>23</w:t>
            </w:r>
            <w:r w:rsidR="00397768" w:rsidRPr="001A1DCF">
              <w:rPr>
                <w:noProof/>
                <w:webHidden/>
              </w:rPr>
              <w:fldChar w:fldCharType="end"/>
            </w:r>
          </w:hyperlink>
        </w:p>
        <w:p w:rsidR="00397768" w:rsidRPr="001A1DCF" w:rsidRDefault="00C06BC4" w:rsidP="001A1DCF">
          <w:pPr>
            <w:pStyle w:val="TOC1"/>
            <w:rPr>
              <w:noProof/>
              <w:lang w:eastAsia="en-GB"/>
            </w:rPr>
          </w:pPr>
          <w:hyperlink w:anchor="_Toc147933403" w:history="1">
            <w:r w:rsidR="00397768" w:rsidRPr="001A1DCF">
              <w:rPr>
                <w:rStyle w:val="Hyperlink"/>
                <w:rFonts w:ascii="Times New Roman" w:hAnsi="Times New Roman" w:cs="Times New Roman"/>
                <w:noProof/>
                <w:sz w:val="24"/>
                <w:szCs w:val="24"/>
              </w:rPr>
              <w:t>RESEARCH METHODOLOGY</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_Toc147933403 \h </w:instrText>
            </w:r>
            <w:r w:rsidR="00397768" w:rsidRPr="001A1DCF">
              <w:rPr>
                <w:noProof/>
                <w:webHidden/>
              </w:rPr>
            </w:r>
            <w:r w:rsidR="00397768" w:rsidRPr="001A1DCF">
              <w:rPr>
                <w:noProof/>
                <w:webHidden/>
              </w:rPr>
              <w:fldChar w:fldCharType="separate"/>
            </w:r>
            <w:r>
              <w:rPr>
                <w:noProof/>
                <w:webHidden/>
              </w:rPr>
              <w:t>23</w:t>
            </w:r>
            <w:r w:rsidR="00397768" w:rsidRPr="001A1DCF">
              <w:rPr>
                <w:noProof/>
                <w:webHidden/>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06" w:history="1">
            <w:r w:rsidR="00397768" w:rsidRPr="001A1DCF">
              <w:rPr>
                <w:rStyle w:val="Hyperlink"/>
                <w:rFonts w:ascii="Times New Roman" w:hAnsi="Times New Roman" w:cs="Times New Roman"/>
                <w:noProof/>
                <w:sz w:val="24"/>
                <w:szCs w:val="24"/>
              </w:rPr>
              <w:t>3.1</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Introduction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_Toc147933406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07" w:history="1">
            <w:r w:rsidR="00397768" w:rsidRPr="001A1DCF">
              <w:rPr>
                <w:rStyle w:val="Hyperlink"/>
                <w:rFonts w:ascii="Times New Roman" w:hAnsi="Times New Roman" w:cs="Times New Roman"/>
                <w:noProof/>
                <w:sz w:val="24"/>
                <w:szCs w:val="24"/>
              </w:rPr>
              <w:t>3.2</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Problem Formulation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_Toc147933407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08" w:history="1">
            <w:r w:rsidR="00397768" w:rsidRPr="001A1DCF">
              <w:rPr>
                <w:rStyle w:val="Hyperlink"/>
                <w:rFonts w:ascii="Times New Roman" w:hAnsi="Times New Roman" w:cs="Times New Roman"/>
                <w:noProof/>
                <w:sz w:val="24"/>
                <w:szCs w:val="24"/>
              </w:rPr>
              <w:t>3.3</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Data Collection and Pre-processing</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_Toc147933408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09" w:history="1">
            <w:r w:rsidR="00397768" w:rsidRPr="001A1DCF">
              <w:rPr>
                <w:rStyle w:val="Hyperlink"/>
                <w:rFonts w:ascii="Times New Roman" w:eastAsia="Times New Roman" w:hAnsi="Times New Roman" w:cs="Times New Roman"/>
                <w:noProof/>
                <w:sz w:val="24"/>
                <w:szCs w:val="24"/>
                <w:lang w:eastAsia="en-GB"/>
              </w:rPr>
              <w:t>3.4</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Dataset Acquisition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_Toc147933409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10" w:history="1">
            <w:r w:rsidR="00397768" w:rsidRPr="001A1DCF">
              <w:rPr>
                <w:rStyle w:val="Hyperlink"/>
                <w:rFonts w:ascii="Times New Roman" w:eastAsia="Times New Roman" w:hAnsi="Times New Roman" w:cs="Times New Roman"/>
                <w:noProof/>
                <w:sz w:val="24"/>
                <w:szCs w:val="24"/>
                <w:lang w:eastAsia="en-GB"/>
              </w:rPr>
              <w:t>3.5</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Feature Selection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_Toc147933410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11" w:history="1">
            <w:r w:rsidR="00397768" w:rsidRPr="001A1DCF">
              <w:rPr>
                <w:rStyle w:val="Hyperlink"/>
                <w:rFonts w:ascii="Times New Roman" w:eastAsia="Times New Roman" w:hAnsi="Times New Roman" w:cs="Times New Roman"/>
                <w:noProof/>
                <w:sz w:val="24"/>
                <w:szCs w:val="24"/>
                <w:lang w:eastAsia="en-GB"/>
              </w:rPr>
              <w:t>3.6</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Data Pre-processing and Exploratory Data Analysis (EDA)</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_Toc147933411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12" w:history="1">
            <w:r w:rsidR="00397768" w:rsidRPr="001A1DCF">
              <w:rPr>
                <w:rStyle w:val="Hyperlink"/>
                <w:rFonts w:ascii="Times New Roman" w:hAnsi="Times New Roman" w:cs="Times New Roman"/>
                <w:noProof/>
                <w:sz w:val="24"/>
                <w:szCs w:val="24"/>
              </w:rPr>
              <w:t>3.7</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Experimental Setup and Data Collection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_Toc147933412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13" w:history="1">
            <w:r w:rsidR="00397768" w:rsidRPr="001A1DCF">
              <w:rPr>
                <w:rStyle w:val="Hyperlink"/>
                <w:rFonts w:ascii="Times New Roman" w:hAnsi="Times New Roman" w:cs="Times New Roman"/>
                <w:noProof/>
                <w:sz w:val="24"/>
                <w:szCs w:val="24"/>
              </w:rPr>
              <w:t>3.8</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Feature Selection with ReliefF</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_Toc147933413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14" w:history="1">
            <w:r w:rsidR="00397768" w:rsidRPr="001A1DCF">
              <w:rPr>
                <w:rStyle w:val="Hyperlink"/>
                <w:rFonts w:ascii="Times New Roman" w:hAnsi="Times New Roman" w:cs="Times New Roman"/>
                <w:noProof/>
                <w:sz w:val="24"/>
                <w:szCs w:val="24"/>
              </w:rPr>
              <w:t>3.9</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Classification Models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_Toc147933414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15" w:history="1">
            <w:r w:rsidR="00397768" w:rsidRPr="001A1DCF">
              <w:rPr>
                <w:rStyle w:val="Hyperlink"/>
                <w:rFonts w:ascii="Times New Roman" w:hAnsi="Times New Roman" w:cs="Times New Roman"/>
                <w:noProof/>
                <w:sz w:val="24"/>
                <w:szCs w:val="24"/>
              </w:rPr>
              <w:t>3.10</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Model Evaluation and Performance Metrics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_Toc147933415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1"/>
            <w:rPr>
              <w:noProof/>
              <w:lang w:eastAsia="en-GB"/>
            </w:rPr>
          </w:pPr>
          <w:hyperlink w:anchor="_Toc147933416" w:history="1">
            <w:r w:rsidR="00397768" w:rsidRPr="001A1DCF">
              <w:rPr>
                <w:rStyle w:val="Hyperlink"/>
                <w:rFonts w:ascii="Times New Roman" w:hAnsi="Times New Roman" w:cs="Times New Roman"/>
                <w:noProof/>
                <w:sz w:val="24"/>
                <w:szCs w:val="24"/>
              </w:rPr>
              <w:t>CHAPTER FOUR:</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_Toc147933416 \h </w:instrText>
            </w:r>
            <w:r w:rsidR="00397768" w:rsidRPr="001A1DCF">
              <w:rPr>
                <w:noProof/>
                <w:webHidden/>
              </w:rPr>
            </w:r>
            <w:r w:rsidR="00397768" w:rsidRPr="001A1DCF">
              <w:rPr>
                <w:noProof/>
                <w:webHidden/>
              </w:rPr>
              <w:fldChar w:fldCharType="separate"/>
            </w:r>
            <w:r>
              <w:rPr>
                <w:noProof/>
                <w:webHidden/>
              </w:rPr>
              <w:t>38</w:t>
            </w:r>
            <w:r w:rsidR="00397768" w:rsidRPr="001A1DCF">
              <w:rPr>
                <w:noProof/>
                <w:webHidden/>
              </w:rPr>
              <w:fldChar w:fldCharType="end"/>
            </w:r>
          </w:hyperlink>
        </w:p>
        <w:p w:rsidR="00397768" w:rsidRPr="001A1DCF" w:rsidRDefault="00C06BC4" w:rsidP="001A1DCF">
          <w:pPr>
            <w:pStyle w:val="TOC1"/>
            <w:rPr>
              <w:noProof/>
              <w:lang w:eastAsia="en-GB"/>
            </w:rPr>
          </w:pPr>
          <w:hyperlink w:anchor="_Toc147933417" w:history="1">
            <w:r w:rsidR="00397768" w:rsidRPr="001A1DCF">
              <w:rPr>
                <w:rStyle w:val="Hyperlink"/>
                <w:rFonts w:ascii="Times New Roman" w:hAnsi="Times New Roman" w:cs="Times New Roman"/>
                <w:noProof/>
                <w:sz w:val="24"/>
                <w:szCs w:val="24"/>
              </w:rPr>
              <w:t>SYSTEM IMPLEMENTATION</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_Toc147933417 \h </w:instrText>
            </w:r>
            <w:r w:rsidR="00397768" w:rsidRPr="001A1DCF">
              <w:rPr>
                <w:noProof/>
                <w:webHidden/>
              </w:rPr>
            </w:r>
            <w:r w:rsidR="00397768" w:rsidRPr="001A1DCF">
              <w:rPr>
                <w:noProof/>
                <w:webHidden/>
              </w:rPr>
              <w:fldChar w:fldCharType="separate"/>
            </w:r>
            <w:r>
              <w:rPr>
                <w:noProof/>
                <w:webHidden/>
              </w:rPr>
              <w:t>38</w:t>
            </w:r>
            <w:r w:rsidR="00397768" w:rsidRPr="001A1DCF">
              <w:rPr>
                <w:noProof/>
                <w:webHidden/>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19" w:history="1">
            <w:r w:rsidR="00397768" w:rsidRPr="001A1DCF">
              <w:rPr>
                <w:rStyle w:val="Hyperlink"/>
                <w:rFonts w:ascii="Times New Roman" w:hAnsi="Times New Roman" w:cs="Times New Roman"/>
                <w:noProof/>
                <w:sz w:val="24"/>
                <w:szCs w:val="24"/>
              </w:rPr>
              <w:t>4.1</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System Architecture</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_Toc147933419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38</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20" w:history="1">
            <w:r w:rsidR="00397768" w:rsidRPr="001A1DCF">
              <w:rPr>
                <w:rStyle w:val="Hyperlink"/>
                <w:rFonts w:ascii="Times New Roman" w:hAnsi="Times New Roman" w:cs="Times New Roman"/>
                <w:noProof/>
                <w:sz w:val="24"/>
                <w:szCs w:val="24"/>
              </w:rPr>
              <w:t>4.2</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System Implementation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_Toc147933420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39</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21" w:history="1">
            <w:r w:rsidR="00397768" w:rsidRPr="001A1DCF">
              <w:rPr>
                <w:rStyle w:val="Hyperlink"/>
                <w:rFonts w:ascii="Times New Roman" w:hAnsi="Times New Roman" w:cs="Times New Roman"/>
                <w:noProof/>
                <w:sz w:val="24"/>
                <w:szCs w:val="24"/>
              </w:rPr>
              <w:t>4.3</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Results and Discussion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_Toc147933421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41</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22" w:history="1">
            <w:r w:rsidR="00397768" w:rsidRPr="001A1DCF">
              <w:rPr>
                <w:rStyle w:val="Hyperlink"/>
                <w:rFonts w:ascii="Times New Roman" w:hAnsi="Times New Roman" w:cs="Times New Roman"/>
                <w:noProof/>
                <w:sz w:val="24"/>
                <w:szCs w:val="24"/>
              </w:rPr>
              <w:t>4.4</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Deployment and Integration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_Toc147933422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45</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23" w:history="1">
            <w:r w:rsidR="00397768" w:rsidRPr="001A1DCF">
              <w:rPr>
                <w:rStyle w:val="Hyperlink"/>
                <w:rFonts w:ascii="Times New Roman" w:hAnsi="Times New Roman" w:cs="Times New Roman"/>
                <w:noProof/>
                <w:sz w:val="24"/>
                <w:szCs w:val="24"/>
              </w:rPr>
              <w:t>4.5</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Testing and Evaluation</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_Toc147933423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46</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1"/>
            <w:rPr>
              <w:noProof/>
              <w:lang w:eastAsia="en-GB"/>
            </w:rPr>
          </w:pPr>
          <w:hyperlink w:anchor="_Toc147933424" w:history="1">
            <w:r w:rsidR="00397768" w:rsidRPr="001A1DCF">
              <w:rPr>
                <w:rStyle w:val="Hyperlink"/>
                <w:rFonts w:ascii="Times New Roman" w:hAnsi="Times New Roman" w:cs="Times New Roman"/>
                <w:noProof/>
                <w:sz w:val="24"/>
                <w:szCs w:val="24"/>
              </w:rPr>
              <w:t>CHAPTER FIVE:</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_Toc147933424 \h </w:instrText>
            </w:r>
            <w:r w:rsidR="00397768" w:rsidRPr="001A1DCF">
              <w:rPr>
                <w:noProof/>
                <w:webHidden/>
              </w:rPr>
            </w:r>
            <w:r w:rsidR="00397768" w:rsidRPr="001A1DCF">
              <w:rPr>
                <w:noProof/>
                <w:webHidden/>
              </w:rPr>
              <w:fldChar w:fldCharType="separate"/>
            </w:r>
            <w:r>
              <w:rPr>
                <w:noProof/>
                <w:webHidden/>
              </w:rPr>
              <w:t>48</w:t>
            </w:r>
            <w:r w:rsidR="00397768" w:rsidRPr="001A1DCF">
              <w:rPr>
                <w:noProof/>
                <w:webHidden/>
              </w:rPr>
              <w:fldChar w:fldCharType="end"/>
            </w:r>
          </w:hyperlink>
        </w:p>
        <w:p w:rsidR="00397768" w:rsidRPr="001A1DCF" w:rsidRDefault="00C06BC4" w:rsidP="001A1DCF">
          <w:pPr>
            <w:pStyle w:val="TOC1"/>
            <w:rPr>
              <w:noProof/>
              <w:lang w:eastAsia="en-GB"/>
            </w:rPr>
          </w:pPr>
          <w:hyperlink w:anchor="_Toc147933425" w:history="1">
            <w:r w:rsidR="00397768" w:rsidRPr="001A1DCF">
              <w:rPr>
                <w:rStyle w:val="Hyperlink"/>
                <w:rFonts w:ascii="Times New Roman" w:hAnsi="Times New Roman" w:cs="Times New Roman"/>
                <w:noProof/>
                <w:sz w:val="24"/>
                <w:szCs w:val="24"/>
              </w:rPr>
              <w:t>CONCLUSION</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_Toc147933425 \h </w:instrText>
            </w:r>
            <w:r w:rsidR="00397768" w:rsidRPr="001A1DCF">
              <w:rPr>
                <w:noProof/>
                <w:webHidden/>
              </w:rPr>
            </w:r>
            <w:r w:rsidR="00397768" w:rsidRPr="001A1DCF">
              <w:rPr>
                <w:noProof/>
                <w:webHidden/>
              </w:rPr>
              <w:fldChar w:fldCharType="separate"/>
            </w:r>
            <w:r>
              <w:rPr>
                <w:noProof/>
                <w:webHidden/>
              </w:rPr>
              <w:t>48</w:t>
            </w:r>
            <w:r w:rsidR="00397768" w:rsidRPr="001A1DCF">
              <w:rPr>
                <w:noProof/>
                <w:webHidden/>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27" w:history="1">
            <w:r w:rsidR="00397768" w:rsidRPr="001A1DCF">
              <w:rPr>
                <w:rStyle w:val="Hyperlink"/>
                <w:rFonts w:ascii="Times New Roman" w:hAnsi="Times New Roman" w:cs="Times New Roman"/>
                <w:noProof/>
                <w:sz w:val="24"/>
                <w:szCs w:val="24"/>
              </w:rPr>
              <w:t>5.1</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Key Findings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_Toc147933427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48</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28" w:history="1">
            <w:r w:rsidR="00397768" w:rsidRPr="001A1DCF">
              <w:rPr>
                <w:rStyle w:val="Hyperlink"/>
                <w:rFonts w:ascii="Times New Roman" w:hAnsi="Times New Roman" w:cs="Times New Roman"/>
                <w:noProof/>
                <w:sz w:val="24"/>
                <w:szCs w:val="24"/>
              </w:rPr>
              <w:t>5.2</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Practical Implications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_Toc147933428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48</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29" w:history="1">
            <w:r w:rsidR="00397768" w:rsidRPr="001A1DCF">
              <w:rPr>
                <w:rStyle w:val="Hyperlink"/>
                <w:rFonts w:ascii="Times New Roman" w:hAnsi="Times New Roman" w:cs="Times New Roman"/>
                <w:noProof/>
                <w:sz w:val="24"/>
                <w:szCs w:val="24"/>
              </w:rPr>
              <w:t>5.3</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Future Directions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_Toc147933429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49</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30" w:history="1">
            <w:r w:rsidR="00397768" w:rsidRPr="001A1DCF">
              <w:rPr>
                <w:rStyle w:val="Hyperlink"/>
                <w:rFonts w:ascii="Times New Roman" w:hAnsi="Times New Roman" w:cs="Times New Roman"/>
                <w:noProof/>
                <w:sz w:val="24"/>
                <w:szCs w:val="24"/>
              </w:rPr>
              <w:t>5.4</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Limitations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_Toc147933430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49</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2"/>
            <w:spacing w:line="240" w:lineRule="auto"/>
            <w:rPr>
              <w:rFonts w:ascii="Times New Roman" w:hAnsi="Times New Roman" w:cs="Times New Roman"/>
              <w:smallCaps w:val="0"/>
              <w:noProof/>
              <w:sz w:val="24"/>
              <w:szCs w:val="24"/>
              <w:lang w:eastAsia="en-GB"/>
            </w:rPr>
          </w:pPr>
          <w:hyperlink w:anchor="_Toc147933431" w:history="1">
            <w:r w:rsidR="00397768" w:rsidRPr="001A1DCF">
              <w:rPr>
                <w:rStyle w:val="Hyperlink"/>
                <w:rFonts w:ascii="Times New Roman" w:hAnsi="Times New Roman" w:cs="Times New Roman"/>
                <w:noProof/>
                <w:sz w:val="24"/>
                <w:szCs w:val="24"/>
              </w:rPr>
              <w:t>5.5</w:t>
            </w:r>
            <w:r w:rsidR="00397768" w:rsidRPr="001A1DCF">
              <w:rPr>
                <w:rFonts w:ascii="Times New Roman" w:hAnsi="Times New Roman" w:cs="Times New Roman"/>
                <w:smallCaps w:val="0"/>
                <w:noProof/>
                <w:sz w:val="24"/>
                <w:szCs w:val="24"/>
                <w:lang w:eastAsia="en-GB"/>
              </w:rPr>
              <w:tab/>
            </w:r>
            <w:r w:rsidR="00397768" w:rsidRPr="001A1DCF">
              <w:rPr>
                <w:rStyle w:val="Hyperlink"/>
                <w:rFonts w:ascii="Times New Roman" w:hAnsi="Times New Roman" w:cs="Times New Roman"/>
                <w:noProof/>
                <w:sz w:val="24"/>
                <w:szCs w:val="24"/>
              </w:rPr>
              <w:t>Closing Remarks</w:t>
            </w:r>
            <w:r w:rsidR="00397768" w:rsidRPr="001A1DCF">
              <w:rPr>
                <w:rFonts w:ascii="Times New Roman" w:hAnsi="Times New Roman" w:cs="Times New Roman"/>
                <w:noProof/>
                <w:webHidden/>
                <w:sz w:val="24"/>
                <w:szCs w:val="24"/>
              </w:rPr>
              <w:tab/>
            </w:r>
            <w:r w:rsidR="00397768" w:rsidRPr="001A1DCF">
              <w:rPr>
                <w:rFonts w:ascii="Times New Roman" w:hAnsi="Times New Roman" w:cs="Times New Roman"/>
                <w:noProof/>
                <w:webHidden/>
                <w:sz w:val="24"/>
                <w:szCs w:val="24"/>
              </w:rPr>
              <w:fldChar w:fldCharType="begin"/>
            </w:r>
            <w:r w:rsidR="00397768" w:rsidRPr="001A1DCF">
              <w:rPr>
                <w:rFonts w:ascii="Times New Roman" w:hAnsi="Times New Roman" w:cs="Times New Roman"/>
                <w:noProof/>
                <w:webHidden/>
                <w:sz w:val="24"/>
                <w:szCs w:val="24"/>
              </w:rPr>
              <w:instrText xml:space="preserve"> PAGEREF _Toc147933431 \h </w:instrText>
            </w:r>
            <w:r w:rsidR="00397768" w:rsidRPr="001A1DCF">
              <w:rPr>
                <w:rFonts w:ascii="Times New Roman" w:hAnsi="Times New Roman" w:cs="Times New Roman"/>
                <w:noProof/>
                <w:webHidden/>
                <w:sz w:val="24"/>
                <w:szCs w:val="24"/>
              </w:rPr>
            </w:r>
            <w:r w:rsidR="00397768" w:rsidRPr="001A1DC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49</w:t>
            </w:r>
            <w:r w:rsidR="00397768" w:rsidRPr="001A1DCF">
              <w:rPr>
                <w:rFonts w:ascii="Times New Roman" w:hAnsi="Times New Roman" w:cs="Times New Roman"/>
                <w:noProof/>
                <w:webHidden/>
                <w:sz w:val="24"/>
                <w:szCs w:val="24"/>
              </w:rPr>
              <w:fldChar w:fldCharType="end"/>
            </w:r>
          </w:hyperlink>
        </w:p>
        <w:p w:rsidR="00397768" w:rsidRPr="001A1DCF" w:rsidRDefault="00C06BC4" w:rsidP="001A1DCF">
          <w:pPr>
            <w:pStyle w:val="TOC1"/>
            <w:rPr>
              <w:noProof/>
              <w:lang w:eastAsia="en-GB"/>
            </w:rPr>
          </w:pPr>
          <w:hyperlink w:anchor="_Toc147933432" w:history="1">
            <w:r w:rsidR="00397768" w:rsidRPr="001A1DCF">
              <w:rPr>
                <w:rStyle w:val="Hyperlink"/>
                <w:rFonts w:ascii="Times New Roman" w:hAnsi="Times New Roman" w:cs="Times New Roman"/>
                <w:noProof/>
                <w:sz w:val="24"/>
                <w:szCs w:val="24"/>
              </w:rPr>
              <w:t>References</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_Toc147933432 \h </w:instrText>
            </w:r>
            <w:r w:rsidR="00397768" w:rsidRPr="001A1DCF">
              <w:rPr>
                <w:noProof/>
                <w:webHidden/>
              </w:rPr>
            </w:r>
            <w:r w:rsidR="00397768" w:rsidRPr="001A1DCF">
              <w:rPr>
                <w:noProof/>
                <w:webHidden/>
              </w:rPr>
              <w:fldChar w:fldCharType="separate"/>
            </w:r>
            <w:r>
              <w:rPr>
                <w:noProof/>
                <w:webHidden/>
              </w:rPr>
              <w:t>50</w:t>
            </w:r>
            <w:r w:rsidR="00397768" w:rsidRPr="001A1DCF">
              <w:rPr>
                <w:noProof/>
                <w:webHidden/>
              </w:rPr>
              <w:fldChar w:fldCharType="end"/>
            </w:r>
          </w:hyperlink>
        </w:p>
        <w:p w:rsidR="00397768" w:rsidRPr="001A1DCF" w:rsidRDefault="00C06BC4" w:rsidP="001A1DCF">
          <w:pPr>
            <w:pStyle w:val="TOC1"/>
            <w:rPr>
              <w:noProof/>
              <w:lang w:eastAsia="en-GB"/>
            </w:rPr>
          </w:pPr>
          <w:hyperlink w:anchor="_Toc147933433" w:history="1">
            <w:r w:rsidR="00397768" w:rsidRPr="001A1DCF">
              <w:rPr>
                <w:rStyle w:val="Hyperlink"/>
                <w:rFonts w:ascii="Times New Roman" w:hAnsi="Times New Roman" w:cs="Times New Roman"/>
                <w:noProof/>
                <w:sz w:val="24"/>
                <w:szCs w:val="24"/>
              </w:rPr>
              <w:t>APPENDIX</w:t>
            </w:r>
            <w:r w:rsidR="00397768" w:rsidRPr="001A1DCF">
              <w:rPr>
                <w:noProof/>
                <w:webHidden/>
              </w:rPr>
              <w:tab/>
            </w:r>
            <w:r w:rsidR="00397768" w:rsidRPr="001A1DCF">
              <w:rPr>
                <w:noProof/>
                <w:webHidden/>
              </w:rPr>
              <w:fldChar w:fldCharType="begin"/>
            </w:r>
            <w:r w:rsidR="00397768" w:rsidRPr="001A1DCF">
              <w:rPr>
                <w:noProof/>
                <w:webHidden/>
              </w:rPr>
              <w:instrText xml:space="preserve"> PAGEREF _Toc147933433 \h </w:instrText>
            </w:r>
            <w:r w:rsidR="00397768" w:rsidRPr="001A1DCF">
              <w:rPr>
                <w:noProof/>
                <w:webHidden/>
              </w:rPr>
            </w:r>
            <w:r w:rsidR="00397768" w:rsidRPr="001A1DCF">
              <w:rPr>
                <w:noProof/>
                <w:webHidden/>
              </w:rPr>
              <w:fldChar w:fldCharType="separate"/>
            </w:r>
            <w:r>
              <w:rPr>
                <w:noProof/>
                <w:webHidden/>
              </w:rPr>
              <w:t>53</w:t>
            </w:r>
            <w:r w:rsidR="00397768" w:rsidRPr="001A1DCF">
              <w:rPr>
                <w:noProof/>
                <w:webHidden/>
              </w:rPr>
              <w:fldChar w:fldCharType="end"/>
            </w:r>
          </w:hyperlink>
        </w:p>
        <w:p w:rsidR="00975D3B" w:rsidRPr="009F01E4" w:rsidRDefault="00F01522" w:rsidP="001A1DCF">
          <w:pPr>
            <w:spacing w:line="240" w:lineRule="auto"/>
          </w:pPr>
          <w:r w:rsidRPr="001A1DCF">
            <w:fldChar w:fldCharType="end"/>
          </w:r>
        </w:p>
      </w:sdtContent>
    </w:sdt>
    <w:p w:rsidR="00975D3B" w:rsidRPr="009F01E4" w:rsidRDefault="00975D3B">
      <w:pPr>
        <w:spacing w:line="240" w:lineRule="auto"/>
        <w:jc w:val="left"/>
      </w:pPr>
      <w:r w:rsidRPr="009F01E4">
        <w:br w:type="page"/>
      </w:r>
    </w:p>
    <w:p w:rsidR="00BD15B6" w:rsidRPr="009F01E4" w:rsidRDefault="00A114B6" w:rsidP="00A421B7">
      <w:pPr>
        <w:pStyle w:val="Heading1"/>
      </w:pPr>
      <w:bookmarkStart w:id="14" w:name="_Toc147933382"/>
      <w:r w:rsidRPr="009F01E4">
        <w:lastRenderedPageBreak/>
        <w:t xml:space="preserve">LIST </w:t>
      </w:r>
      <w:r w:rsidR="00B23A6E" w:rsidRPr="009F01E4">
        <w:t>OF FIGURES</w:t>
      </w:r>
      <w:bookmarkEnd w:id="14"/>
    </w:p>
    <w:p w:rsidR="00BD15B6" w:rsidRPr="009F01E4" w:rsidRDefault="00BD15B6" w:rsidP="00A421B7"/>
    <w:p w:rsidR="00397768" w:rsidRDefault="00B23A6E">
      <w:pPr>
        <w:pStyle w:val="TableofFigures"/>
        <w:tabs>
          <w:tab w:val="right" w:leader="dot" w:pos="8296"/>
        </w:tabs>
        <w:rPr>
          <w:rFonts w:asciiTheme="minorHAnsi" w:hAnsiTheme="minorHAnsi" w:cstheme="minorBidi"/>
          <w:noProof/>
          <w:sz w:val="22"/>
          <w:szCs w:val="22"/>
          <w:lang w:eastAsia="en-GB"/>
        </w:rPr>
      </w:pPr>
      <w:r w:rsidRPr="009F01E4">
        <w:fldChar w:fldCharType="begin"/>
      </w:r>
      <w:r w:rsidRPr="009F01E4">
        <w:instrText xml:space="preserve"> TOC \h \z \c "Figure" </w:instrText>
      </w:r>
      <w:r w:rsidRPr="009F01E4">
        <w:fldChar w:fldCharType="separate"/>
      </w:r>
      <w:hyperlink w:anchor="_Toc147933364" w:history="1">
        <w:r w:rsidR="00397768" w:rsidRPr="00E65CDF">
          <w:rPr>
            <w:rStyle w:val="Hyperlink"/>
            <w:noProof/>
          </w:rPr>
          <w:t>Figure 2.1: Random Forest Simplified</w:t>
        </w:r>
        <w:r w:rsidR="00397768">
          <w:rPr>
            <w:noProof/>
            <w:webHidden/>
          </w:rPr>
          <w:tab/>
        </w:r>
        <w:r w:rsidR="00397768">
          <w:rPr>
            <w:noProof/>
            <w:webHidden/>
          </w:rPr>
          <w:fldChar w:fldCharType="begin"/>
        </w:r>
        <w:r w:rsidR="00397768">
          <w:rPr>
            <w:noProof/>
            <w:webHidden/>
          </w:rPr>
          <w:instrText xml:space="preserve"> PAGEREF _Toc147933364 \h </w:instrText>
        </w:r>
        <w:r w:rsidR="00397768">
          <w:rPr>
            <w:noProof/>
            <w:webHidden/>
          </w:rPr>
        </w:r>
        <w:r w:rsidR="00397768">
          <w:rPr>
            <w:noProof/>
            <w:webHidden/>
          </w:rPr>
          <w:fldChar w:fldCharType="separate"/>
        </w:r>
        <w:r w:rsidR="00C06BC4">
          <w:rPr>
            <w:noProof/>
            <w:webHidden/>
          </w:rPr>
          <w:t>13</w:t>
        </w:r>
        <w:r w:rsidR="00397768">
          <w:rPr>
            <w:noProof/>
            <w:webHidden/>
          </w:rPr>
          <w:fldChar w:fldCharType="end"/>
        </w:r>
      </w:hyperlink>
    </w:p>
    <w:p w:rsidR="00397768" w:rsidRDefault="00C06BC4">
      <w:pPr>
        <w:pStyle w:val="TableofFigures"/>
        <w:tabs>
          <w:tab w:val="right" w:leader="dot" w:pos="8296"/>
        </w:tabs>
        <w:rPr>
          <w:rFonts w:asciiTheme="minorHAnsi" w:hAnsiTheme="minorHAnsi" w:cstheme="minorBidi"/>
          <w:noProof/>
          <w:sz w:val="22"/>
          <w:szCs w:val="22"/>
          <w:lang w:eastAsia="en-GB"/>
        </w:rPr>
      </w:pPr>
      <w:r>
        <w:fldChar w:fldCharType="begin"/>
      </w:r>
      <w:r>
        <w:instrText xml:space="preserve"> HYPERLINK \l "_Toc147933365" </w:instrText>
      </w:r>
      <w:r>
        <w:fldChar w:fldCharType="separate"/>
      </w:r>
      <w:r w:rsidR="00397768" w:rsidRPr="00E65CDF">
        <w:rPr>
          <w:rStyle w:val="Hyperlink"/>
          <w:noProof/>
        </w:rPr>
        <w:t>Figure 3.1: AdaBoost</w:t>
      </w:r>
      <w:r w:rsidR="00397768">
        <w:rPr>
          <w:noProof/>
          <w:webHidden/>
        </w:rPr>
        <w:tab/>
      </w:r>
      <w:r w:rsidR="00397768">
        <w:rPr>
          <w:noProof/>
          <w:webHidden/>
        </w:rPr>
        <w:fldChar w:fldCharType="begin"/>
      </w:r>
      <w:r w:rsidR="00397768">
        <w:rPr>
          <w:noProof/>
          <w:webHidden/>
        </w:rPr>
        <w:instrText xml:space="preserve"> PAGEREF _Toc147933365 \h </w:instrText>
      </w:r>
      <w:r w:rsidR="00397768">
        <w:rPr>
          <w:noProof/>
          <w:webHidden/>
        </w:rPr>
      </w:r>
      <w:r w:rsidR="00397768">
        <w:rPr>
          <w:noProof/>
          <w:webHidden/>
        </w:rPr>
        <w:fldChar w:fldCharType="separate"/>
      </w:r>
      <w:ins w:id="15" w:author="KINC" w:date="2023-10-16T16:00:00Z">
        <w:r>
          <w:rPr>
            <w:noProof/>
            <w:webHidden/>
          </w:rPr>
          <w:t>33</w:t>
        </w:r>
      </w:ins>
      <w:del w:id="16" w:author="KINC" w:date="2023-10-16T16:00:00Z">
        <w:r w:rsidR="00BF59D4" w:rsidDel="00C06BC4">
          <w:rPr>
            <w:noProof/>
            <w:webHidden/>
          </w:rPr>
          <w:delText>34</w:delText>
        </w:r>
      </w:del>
      <w:r w:rsidR="00397768">
        <w:rPr>
          <w:noProof/>
          <w:webHidden/>
        </w:rPr>
        <w:fldChar w:fldCharType="end"/>
      </w:r>
      <w:r>
        <w:rPr>
          <w:noProof/>
        </w:rPr>
        <w:fldChar w:fldCharType="end"/>
      </w:r>
    </w:p>
    <w:p w:rsidR="00397768" w:rsidRDefault="00C06BC4">
      <w:pPr>
        <w:pStyle w:val="TableofFigures"/>
        <w:tabs>
          <w:tab w:val="right" w:leader="dot" w:pos="8296"/>
        </w:tabs>
        <w:rPr>
          <w:rFonts w:asciiTheme="minorHAnsi" w:hAnsiTheme="minorHAnsi" w:cstheme="minorBidi"/>
          <w:noProof/>
          <w:sz w:val="22"/>
          <w:szCs w:val="22"/>
          <w:lang w:eastAsia="en-GB"/>
        </w:rPr>
      </w:pPr>
      <w:r>
        <w:fldChar w:fldCharType="begin"/>
      </w:r>
      <w:r>
        <w:instrText xml:space="preserve"> HYPERLINK \l "_Toc147933366" </w:instrText>
      </w:r>
      <w:r>
        <w:fldChar w:fldCharType="separate"/>
      </w:r>
      <w:r w:rsidR="00397768" w:rsidRPr="00E65CDF">
        <w:rPr>
          <w:rStyle w:val="Hyperlink"/>
          <w:noProof/>
        </w:rPr>
        <w:t>Figure 3.2: Gradient Boosting</w:t>
      </w:r>
      <w:r w:rsidR="00397768">
        <w:rPr>
          <w:noProof/>
          <w:webHidden/>
        </w:rPr>
        <w:tab/>
      </w:r>
      <w:r w:rsidR="00397768">
        <w:rPr>
          <w:noProof/>
          <w:webHidden/>
        </w:rPr>
        <w:fldChar w:fldCharType="begin"/>
      </w:r>
      <w:r w:rsidR="00397768">
        <w:rPr>
          <w:noProof/>
          <w:webHidden/>
        </w:rPr>
        <w:instrText xml:space="preserve"> PAGEREF _Toc147933366 \h </w:instrText>
      </w:r>
      <w:r w:rsidR="00397768">
        <w:rPr>
          <w:noProof/>
          <w:webHidden/>
        </w:rPr>
      </w:r>
      <w:r w:rsidR="00397768">
        <w:rPr>
          <w:noProof/>
          <w:webHidden/>
        </w:rPr>
        <w:fldChar w:fldCharType="separate"/>
      </w:r>
      <w:ins w:id="17" w:author="KINC" w:date="2023-10-16T16:00:00Z">
        <w:r>
          <w:rPr>
            <w:noProof/>
            <w:webHidden/>
          </w:rPr>
          <w:t>34</w:t>
        </w:r>
      </w:ins>
      <w:del w:id="18" w:author="KINC" w:date="2023-10-16T16:00:00Z">
        <w:r w:rsidR="00BF59D4" w:rsidDel="00C06BC4">
          <w:rPr>
            <w:noProof/>
            <w:webHidden/>
          </w:rPr>
          <w:delText>35</w:delText>
        </w:r>
      </w:del>
      <w:r w:rsidR="00397768">
        <w:rPr>
          <w:noProof/>
          <w:webHidden/>
        </w:rPr>
        <w:fldChar w:fldCharType="end"/>
      </w:r>
      <w:r>
        <w:rPr>
          <w:noProof/>
        </w:rPr>
        <w:fldChar w:fldCharType="end"/>
      </w:r>
    </w:p>
    <w:p w:rsidR="00397768" w:rsidRDefault="00C06BC4">
      <w:pPr>
        <w:pStyle w:val="TableofFigures"/>
        <w:tabs>
          <w:tab w:val="right" w:leader="dot" w:pos="8296"/>
        </w:tabs>
        <w:rPr>
          <w:rFonts w:asciiTheme="minorHAnsi" w:hAnsiTheme="minorHAnsi" w:cstheme="minorBidi"/>
          <w:noProof/>
          <w:sz w:val="22"/>
          <w:szCs w:val="22"/>
          <w:lang w:eastAsia="en-GB"/>
        </w:rPr>
      </w:pPr>
      <w:r>
        <w:fldChar w:fldCharType="begin"/>
      </w:r>
      <w:r>
        <w:instrText xml:space="preserve"> HYPERLINK \l "_Toc147933367" </w:instrText>
      </w:r>
      <w:r>
        <w:fldChar w:fldCharType="separate"/>
      </w:r>
      <w:r w:rsidR="00397768" w:rsidRPr="00E65CDF">
        <w:rPr>
          <w:rStyle w:val="Hyperlink"/>
          <w:noProof/>
        </w:rPr>
        <w:t>Figure 3.3: Logistical Regression</w:t>
      </w:r>
      <w:r w:rsidR="00397768">
        <w:rPr>
          <w:noProof/>
          <w:webHidden/>
        </w:rPr>
        <w:tab/>
      </w:r>
      <w:r w:rsidR="00397768">
        <w:rPr>
          <w:noProof/>
          <w:webHidden/>
        </w:rPr>
        <w:fldChar w:fldCharType="begin"/>
      </w:r>
      <w:r w:rsidR="00397768">
        <w:rPr>
          <w:noProof/>
          <w:webHidden/>
        </w:rPr>
        <w:instrText xml:space="preserve"> PAGEREF _Toc147933367 \h </w:instrText>
      </w:r>
      <w:r w:rsidR="00397768">
        <w:rPr>
          <w:noProof/>
          <w:webHidden/>
        </w:rPr>
      </w:r>
      <w:r w:rsidR="00397768">
        <w:rPr>
          <w:noProof/>
          <w:webHidden/>
        </w:rPr>
        <w:fldChar w:fldCharType="separate"/>
      </w:r>
      <w:ins w:id="19" w:author="KINC" w:date="2023-10-16T16:00:00Z">
        <w:r>
          <w:rPr>
            <w:noProof/>
            <w:webHidden/>
          </w:rPr>
          <w:t>34</w:t>
        </w:r>
      </w:ins>
      <w:del w:id="20" w:author="KINC" w:date="2023-10-16T16:00:00Z">
        <w:r w:rsidR="00BF59D4" w:rsidDel="00C06BC4">
          <w:rPr>
            <w:noProof/>
            <w:webHidden/>
          </w:rPr>
          <w:delText>35</w:delText>
        </w:r>
      </w:del>
      <w:r w:rsidR="00397768">
        <w:rPr>
          <w:noProof/>
          <w:webHidden/>
        </w:rPr>
        <w:fldChar w:fldCharType="end"/>
      </w:r>
      <w:r>
        <w:rPr>
          <w:noProof/>
        </w:rPr>
        <w:fldChar w:fldCharType="end"/>
      </w:r>
    </w:p>
    <w:p w:rsidR="00397768" w:rsidRDefault="00C06BC4">
      <w:pPr>
        <w:pStyle w:val="TableofFigures"/>
        <w:tabs>
          <w:tab w:val="right" w:leader="dot" w:pos="8296"/>
        </w:tabs>
        <w:rPr>
          <w:rFonts w:asciiTheme="minorHAnsi" w:hAnsiTheme="minorHAnsi" w:cstheme="minorBidi"/>
          <w:noProof/>
          <w:sz w:val="22"/>
          <w:szCs w:val="22"/>
          <w:lang w:eastAsia="en-GB"/>
        </w:rPr>
      </w:pPr>
      <w:r>
        <w:fldChar w:fldCharType="begin"/>
      </w:r>
      <w:r>
        <w:instrText xml:space="preserve"> HYPERLINK \l "_Toc147933368" </w:instrText>
      </w:r>
      <w:r>
        <w:fldChar w:fldCharType="separate"/>
      </w:r>
      <w:r w:rsidR="00397768" w:rsidRPr="00E65CDF">
        <w:rPr>
          <w:rStyle w:val="Hyperlink"/>
          <w:noProof/>
        </w:rPr>
        <w:t>Figure 4.1: A plot of the Testing accuracy for the various classification models</w:t>
      </w:r>
      <w:r w:rsidR="00397768">
        <w:rPr>
          <w:noProof/>
          <w:webHidden/>
        </w:rPr>
        <w:tab/>
      </w:r>
      <w:r w:rsidR="00397768">
        <w:rPr>
          <w:noProof/>
          <w:webHidden/>
        </w:rPr>
        <w:fldChar w:fldCharType="begin"/>
      </w:r>
      <w:r w:rsidR="00397768">
        <w:rPr>
          <w:noProof/>
          <w:webHidden/>
        </w:rPr>
        <w:instrText xml:space="preserve"> PAGEREF _Toc147933368 \h </w:instrText>
      </w:r>
      <w:r w:rsidR="00397768">
        <w:rPr>
          <w:noProof/>
          <w:webHidden/>
        </w:rPr>
      </w:r>
      <w:r w:rsidR="00397768">
        <w:rPr>
          <w:noProof/>
          <w:webHidden/>
        </w:rPr>
        <w:fldChar w:fldCharType="separate"/>
      </w:r>
      <w:ins w:id="21" w:author="KINC" w:date="2023-10-16T16:00:00Z">
        <w:r>
          <w:rPr>
            <w:noProof/>
            <w:webHidden/>
          </w:rPr>
          <w:t>43</w:t>
        </w:r>
      </w:ins>
      <w:del w:id="22" w:author="KINC" w:date="2023-10-16T16:00:00Z">
        <w:r w:rsidR="00BF59D4" w:rsidDel="00C06BC4">
          <w:rPr>
            <w:noProof/>
            <w:webHidden/>
          </w:rPr>
          <w:delText>44</w:delText>
        </w:r>
      </w:del>
      <w:r w:rsidR="00397768">
        <w:rPr>
          <w:noProof/>
          <w:webHidden/>
        </w:rPr>
        <w:fldChar w:fldCharType="end"/>
      </w:r>
      <w:r>
        <w:rPr>
          <w:noProof/>
        </w:rPr>
        <w:fldChar w:fldCharType="end"/>
      </w:r>
    </w:p>
    <w:p w:rsidR="00397768" w:rsidRDefault="00C06BC4">
      <w:pPr>
        <w:pStyle w:val="TableofFigures"/>
        <w:tabs>
          <w:tab w:val="right" w:leader="dot" w:pos="8296"/>
        </w:tabs>
        <w:rPr>
          <w:rFonts w:asciiTheme="minorHAnsi" w:hAnsiTheme="minorHAnsi" w:cstheme="minorBidi"/>
          <w:noProof/>
          <w:sz w:val="22"/>
          <w:szCs w:val="22"/>
          <w:lang w:eastAsia="en-GB"/>
        </w:rPr>
      </w:pPr>
      <w:r>
        <w:fldChar w:fldCharType="begin"/>
      </w:r>
      <w:r>
        <w:instrText xml:space="preserve"> HYPERLINK \l "_Toc147933369" </w:instrText>
      </w:r>
      <w:r>
        <w:fldChar w:fldCharType="separate"/>
      </w:r>
      <w:r w:rsidR="00397768" w:rsidRPr="00E65CDF">
        <w:rPr>
          <w:rStyle w:val="Hyperlink"/>
          <w:noProof/>
        </w:rPr>
        <w:t>Figure 4.2: Feature Importance of the features in the dataset</w:t>
      </w:r>
      <w:r w:rsidR="00397768">
        <w:rPr>
          <w:noProof/>
          <w:webHidden/>
        </w:rPr>
        <w:tab/>
      </w:r>
      <w:r w:rsidR="00397768">
        <w:rPr>
          <w:noProof/>
          <w:webHidden/>
        </w:rPr>
        <w:fldChar w:fldCharType="begin"/>
      </w:r>
      <w:r w:rsidR="00397768">
        <w:rPr>
          <w:noProof/>
          <w:webHidden/>
        </w:rPr>
        <w:instrText xml:space="preserve"> PAGEREF _Toc147933369 \h </w:instrText>
      </w:r>
      <w:r w:rsidR="00397768">
        <w:rPr>
          <w:noProof/>
          <w:webHidden/>
        </w:rPr>
      </w:r>
      <w:r w:rsidR="00397768">
        <w:rPr>
          <w:noProof/>
          <w:webHidden/>
        </w:rPr>
        <w:fldChar w:fldCharType="separate"/>
      </w:r>
      <w:ins w:id="23" w:author="KINC" w:date="2023-10-16T16:00:00Z">
        <w:r>
          <w:rPr>
            <w:noProof/>
            <w:webHidden/>
          </w:rPr>
          <w:t>44</w:t>
        </w:r>
      </w:ins>
      <w:del w:id="24" w:author="KINC" w:date="2023-10-16T16:00:00Z">
        <w:r w:rsidR="00BF59D4" w:rsidDel="00C06BC4">
          <w:rPr>
            <w:noProof/>
            <w:webHidden/>
          </w:rPr>
          <w:delText>45</w:delText>
        </w:r>
      </w:del>
      <w:r w:rsidR="00397768">
        <w:rPr>
          <w:noProof/>
          <w:webHidden/>
        </w:rPr>
        <w:fldChar w:fldCharType="end"/>
      </w:r>
      <w:r>
        <w:rPr>
          <w:noProof/>
        </w:rPr>
        <w:fldChar w:fldCharType="end"/>
      </w:r>
    </w:p>
    <w:p w:rsidR="009F01E4" w:rsidRPr="009F01E4" w:rsidRDefault="00B23A6E" w:rsidP="009F01E4">
      <w:r w:rsidRPr="009F01E4">
        <w:fldChar w:fldCharType="end"/>
      </w:r>
    </w:p>
    <w:p w:rsidR="009F01E4" w:rsidRPr="009F01E4" w:rsidRDefault="009F01E4">
      <w:pPr>
        <w:spacing w:line="240" w:lineRule="auto"/>
        <w:jc w:val="left"/>
      </w:pPr>
      <w:r w:rsidRPr="009F01E4">
        <w:br w:type="page"/>
      </w:r>
    </w:p>
    <w:p w:rsidR="009F01E4" w:rsidRDefault="009F01E4" w:rsidP="009F01E4">
      <w:pPr>
        <w:pStyle w:val="Heading1"/>
      </w:pPr>
      <w:bookmarkStart w:id="25" w:name="_Toc147933383"/>
      <w:r w:rsidRPr="009F01E4">
        <w:lastRenderedPageBreak/>
        <w:t>LIST OF TABLES</w:t>
      </w:r>
      <w:bookmarkEnd w:id="25"/>
    </w:p>
    <w:p w:rsidR="00C86E72" w:rsidRPr="00C86E72" w:rsidRDefault="00C86E72" w:rsidP="00C86E72">
      <w:r>
        <w:fldChar w:fldCharType="begin"/>
      </w:r>
      <w:r>
        <w:instrText xml:space="preserve"> REF _Ref147757648 \h </w:instrText>
      </w:r>
      <w:r>
        <w:fldChar w:fldCharType="separate"/>
      </w:r>
      <w:r w:rsidR="00C06BC4">
        <w:t xml:space="preserve">Table 2. </w:t>
      </w:r>
      <w:r w:rsidR="00C06BC4">
        <w:rPr>
          <w:noProof/>
        </w:rPr>
        <w:t>1</w:t>
      </w:r>
      <w:r w:rsidR="00C06BC4">
        <w:t>: tabulated List of reviewed literatures</w:t>
      </w:r>
      <w:r>
        <w:fldChar w:fldCharType="end"/>
      </w:r>
      <w:r>
        <w:t>……………………………………..</w:t>
      </w:r>
      <w:r>
        <w:fldChar w:fldCharType="begin"/>
      </w:r>
      <w:r>
        <w:instrText xml:space="preserve"> PAGEREF _Ref147757648 \h </w:instrText>
      </w:r>
      <w:r>
        <w:fldChar w:fldCharType="separate"/>
      </w:r>
      <w:ins w:id="26" w:author="KINC" w:date="2023-10-16T16:00:00Z">
        <w:r w:rsidR="00C06BC4">
          <w:rPr>
            <w:noProof/>
          </w:rPr>
          <w:t>15</w:t>
        </w:r>
      </w:ins>
      <w:del w:id="27" w:author="KINC" w:date="2023-10-16T16:00:00Z">
        <w:r w:rsidR="00BF59D4" w:rsidDel="00C06BC4">
          <w:rPr>
            <w:noProof/>
          </w:rPr>
          <w:delText>16</w:delText>
        </w:r>
      </w:del>
      <w:r>
        <w:fldChar w:fldCharType="end"/>
      </w:r>
    </w:p>
    <w:p w:rsidR="00D86CA8" w:rsidRDefault="00A402E3" w:rsidP="009F01E4">
      <w:r>
        <w:fldChar w:fldCharType="begin"/>
      </w:r>
      <w:r>
        <w:instrText xml:space="preserve"> REF _Ref146855388 \h </w:instrText>
      </w:r>
      <w:r>
        <w:fldChar w:fldCharType="separate"/>
      </w:r>
      <w:ins w:id="28" w:author="KINC" w:date="2023-10-16T16:00:00Z">
        <w:r w:rsidR="00C06BC4" w:rsidRPr="009F01E4">
          <w:t xml:space="preserve">Table </w:t>
        </w:r>
        <w:r w:rsidR="00C06BC4">
          <w:t>2</w:t>
        </w:r>
        <w:r w:rsidR="00C06BC4" w:rsidRPr="009F01E4">
          <w:t>.</w:t>
        </w:r>
        <w:r w:rsidR="00C06BC4">
          <w:rPr>
            <w:noProof/>
          </w:rPr>
          <w:t>2</w:t>
        </w:r>
        <w:r w:rsidR="00C06BC4" w:rsidRPr="009F01E4">
          <w:t>: list of abbreviations used and their meanings</w:t>
        </w:r>
      </w:ins>
      <w:del w:id="29" w:author="KINC" w:date="2023-10-16T16:00:00Z">
        <w:r w:rsidR="00BF59D4" w:rsidRPr="009F01E4" w:rsidDel="00C06BC4">
          <w:delText xml:space="preserve">Table </w:delText>
        </w:r>
        <w:r w:rsidR="00BF59D4" w:rsidDel="00C06BC4">
          <w:delText>2</w:delText>
        </w:r>
        <w:r w:rsidR="00BF59D4" w:rsidRPr="009F01E4" w:rsidDel="00C06BC4">
          <w:delText>.</w:delText>
        </w:r>
        <w:r w:rsidR="00BF59D4" w:rsidDel="00C06BC4">
          <w:rPr>
            <w:noProof/>
          </w:rPr>
          <w:delText>2</w:delText>
        </w:r>
        <w:r w:rsidR="00BF59D4" w:rsidRPr="009F01E4" w:rsidDel="00C06BC4">
          <w:delText>: list of abbreviations used and their meanings</w:delText>
        </w:r>
      </w:del>
      <w:r>
        <w:fldChar w:fldCharType="end"/>
      </w:r>
      <w:r w:rsidR="00D86CA8">
        <w:t>……………………</w:t>
      </w:r>
      <w:r w:rsidR="009F0EBC">
        <w:t>...</w:t>
      </w:r>
      <w:r w:rsidR="00D86CA8">
        <w:t>…</w:t>
      </w:r>
      <w:r w:rsidR="006B01F4">
        <w:t>.</w:t>
      </w:r>
      <w:r w:rsidR="00D86CA8">
        <w:t>…</w:t>
      </w:r>
      <w:r w:rsidR="001D0550">
        <w:t>..</w:t>
      </w:r>
      <w:r w:rsidR="00D86CA8">
        <w:fldChar w:fldCharType="begin"/>
      </w:r>
      <w:r w:rsidR="00D86CA8">
        <w:instrText xml:space="preserve"> PAGEREF _Ref146855388 \h </w:instrText>
      </w:r>
      <w:r w:rsidR="00D86CA8">
        <w:fldChar w:fldCharType="separate"/>
      </w:r>
      <w:ins w:id="30" w:author="KINC" w:date="2023-10-16T16:00:00Z">
        <w:r w:rsidR="00C06BC4">
          <w:rPr>
            <w:noProof/>
          </w:rPr>
          <w:t>22</w:t>
        </w:r>
      </w:ins>
      <w:del w:id="31" w:author="KINC" w:date="2023-10-16T16:00:00Z">
        <w:r w:rsidR="00BF59D4" w:rsidDel="00C06BC4">
          <w:rPr>
            <w:noProof/>
          </w:rPr>
          <w:delText>23</w:delText>
        </w:r>
      </w:del>
      <w:r w:rsidR="00D86CA8">
        <w:fldChar w:fldCharType="end"/>
      </w:r>
    </w:p>
    <w:p w:rsidR="00D86CA8" w:rsidRDefault="00A402E3" w:rsidP="009F01E4">
      <w:r>
        <w:fldChar w:fldCharType="begin"/>
      </w:r>
      <w:r>
        <w:instrText xml:space="preserve"> REF _Ref146855453 \h </w:instrText>
      </w:r>
      <w:r>
        <w:fldChar w:fldCharType="separate"/>
      </w:r>
      <w:ins w:id="32" w:author="KINC" w:date="2023-10-16T16:00:00Z">
        <w:r w:rsidR="00C06BC4" w:rsidRPr="009F01E4">
          <w:t xml:space="preserve">Table </w:t>
        </w:r>
        <w:r w:rsidR="00C06BC4">
          <w:t>4</w:t>
        </w:r>
        <w:r w:rsidR="00C06BC4" w:rsidRPr="009F01E4">
          <w:t>.</w:t>
        </w:r>
        <w:r w:rsidR="00C06BC4">
          <w:rPr>
            <w:noProof/>
          </w:rPr>
          <w:t>1</w:t>
        </w:r>
        <w:r w:rsidR="00C06BC4" w:rsidRPr="009F01E4">
          <w:t>: Accuracy of the model using various classifiers</w:t>
        </w:r>
      </w:ins>
      <w:del w:id="33" w:author="KINC" w:date="2023-10-16T16:00:00Z">
        <w:r w:rsidR="00BF59D4" w:rsidRPr="009F01E4" w:rsidDel="00C06BC4">
          <w:delText xml:space="preserve">Table </w:delText>
        </w:r>
        <w:r w:rsidR="00BF59D4" w:rsidDel="00C06BC4">
          <w:delText>4</w:delText>
        </w:r>
        <w:r w:rsidR="00BF59D4" w:rsidRPr="009F01E4" w:rsidDel="00C06BC4">
          <w:delText>.</w:delText>
        </w:r>
        <w:r w:rsidR="00BF59D4" w:rsidDel="00C06BC4">
          <w:rPr>
            <w:noProof/>
          </w:rPr>
          <w:delText>1</w:delText>
        </w:r>
        <w:r w:rsidR="00BF59D4" w:rsidRPr="009F01E4" w:rsidDel="00C06BC4">
          <w:delText>: Accuracy of the model using various classifiers</w:delText>
        </w:r>
      </w:del>
      <w:r>
        <w:fldChar w:fldCharType="end"/>
      </w:r>
      <w:r w:rsidR="009F0EBC">
        <w:t>………………………….</w:t>
      </w:r>
      <w:r w:rsidR="00D86CA8">
        <w:fldChar w:fldCharType="begin"/>
      </w:r>
      <w:r w:rsidR="00D86CA8">
        <w:instrText xml:space="preserve"> PAGEREF _Ref146855453 \h </w:instrText>
      </w:r>
      <w:r w:rsidR="00D86CA8">
        <w:fldChar w:fldCharType="separate"/>
      </w:r>
      <w:ins w:id="34" w:author="KINC" w:date="2023-10-16T16:00:00Z">
        <w:r w:rsidR="00C06BC4">
          <w:rPr>
            <w:noProof/>
          </w:rPr>
          <w:t>41</w:t>
        </w:r>
      </w:ins>
      <w:del w:id="35" w:author="KINC" w:date="2023-10-16T16:00:00Z">
        <w:r w:rsidR="00BF59D4" w:rsidDel="00C06BC4">
          <w:rPr>
            <w:noProof/>
          </w:rPr>
          <w:delText>42</w:delText>
        </w:r>
      </w:del>
      <w:r w:rsidR="00D86CA8">
        <w:fldChar w:fldCharType="end"/>
      </w:r>
    </w:p>
    <w:p w:rsidR="00D86CA8" w:rsidRDefault="00A402E3" w:rsidP="009F01E4">
      <w:r>
        <w:fldChar w:fldCharType="begin"/>
      </w:r>
      <w:r>
        <w:instrText xml:space="preserve"> REF _Ref146855460 \h </w:instrText>
      </w:r>
      <w:r>
        <w:fldChar w:fldCharType="separate"/>
      </w:r>
      <w:ins w:id="36" w:author="KINC" w:date="2023-10-16T16:00:00Z">
        <w:r w:rsidR="00C06BC4" w:rsidRPr="009F01E4">
          <w:t xml:space="preserve">Table </w:t>
        </w:r>
        <w:r w:rsidR="00C06BC4">
          <w:t>4</w:t>
        </w:r>
        <w:r w:rsidR="00C06BC4" w:rsidRPr="009F01E4">
          <w:t>.</w:t>
        </w:r>
        <w:r w:rsidR="00C06BC4">
          <w:rPr>
            <w:noProof/>
          </w:rPr>
          <w:t>2</w:t>
        </w:r>
        <w:r w:rsidR="00C06BC4" w:rsidRPr="009F01E4">
          <w:t>: recall values for the various classifiers</w:t>
        </w:r>
      </w:ins>
      <w:del w:id="37" w:author="KINC" w:date="2023-10-16T16:00:00Z">
        <w:r w:rsidR="00BF59D4" w:rsidRPr="009F01E4" w:rsidDel="00C06BC4">
          <w:delText xml:space="preserve">Table </w:delText>
        </w:r>
        <w:r w:rsidR="00BF59D4" w:rsidDel="00C06BC4">
          <w:delText>4</w:delText>
        </w:r>
        <w:r w:rsidR="00BF59D4" w:rsidRPr="009F01E4" w:rsidDel="00C06BC4">
          <w:delText>.</w:delText>
        </w:r>
        <w:r w:rsidR="00BF59D4" w:rsidDel="00C06BC4">
          <w:rPr>
            <w:noProof/>
          </w:rPr>
          <w:delText>2</w:delText>
        </w:r>
        <w:r w:rsidR="00BF59D4" w:rsidRPr="009F01E4" w:rsidDel="00C06BC4">
          <w:delText>: recall values for the various classifiers</w:delText>
        </w:r>
      </w:del>
      <w:r>
        <w:fldChar w:fldCharType="end"/>
      </w:r>
      <w:r w:rsidR="00D86CA8">
        <w:t>…………………</w:t>
      </w:r>
      <w:r w:rsidR="009F0EBC">
        <w:t>...</w:t>
      </w:r>
      <w:r w:rsidR="00D86CA8">
        <w:t>…………</w:t>
      </w:r>
      <w:r w:rsidR="006B01F4">
        <w:t>.</w:t>
      </w:r>
      <w:r w:rsidR="00D86CA8">
        <w:t>……</w:t>
      </w:r>
      <w:r w:rsidR="00D86CA8">
        <w:fldChar w:fldCharType="begin"/>
      </w:r>
      <w:r w:rsidR="00D86CA8">
        <w:instrText xml:space="preserve"> PAGEREF _Ref146855460 \h </w:instrText>
      </w:r>
      <w:r w:rsidR="00D86CA8">
        <w:fldChar w:fldCharType="separate"/>
      </w:r>
      <w:ins w:id="38" w:author="KINC" w:date="2023-10-16T16:00:00Z">
        <w:r w:rsidR="00C06BC4">
          <w:rPr>
            <w:noProof/>
          </w:rPr>
          <w:t>42</w:t>
        </w:r>
      </w:ins>
      <w:del w:id="39" w:author="KINC" w:date="2023-10-16T16:00:00Z">
        <w:r w:rsidR="00BF59D4" w:rsidDel="00C06BC4">
          <w:rPr>
            <w:noProof/>
          </w:rPr>
          <w:delText>43</w:delText>
        </w:r>
      </w:del>
      <w:r w:rsidR="00D86CA8">
        <w:fldChar w:fldCharType="end"/>
      </w:r>
    </w:p>
    <w:p w:rsidR="00D86CA8" w:rsidRDefault="00A402E3" w:rsidP="009F01E4">
      <w:r>
        <w:fldChar w:fldCharType="begin"/>
      </w:r>
      <w:r>
        <w:instrText xml:space="preserve"> REF _Ref146813766 \h </w:instrText>
      </w:r>
      <w:r>
        <w:fldChar w:fldCharType="separate"/>
      </w:r>
      <w:ins w:id="40" w:author="KINC" w:date="2023-10-16T16:00:00Z">
        <w:r w:rsidR="00C06BC4" w:rsidRPr="009F01E4">
          <w:t>Table</w:t>
        </w:r>
        <w:r w:rsidR="00C06BC4">
          <w:t xml:space="preserve"> 4</w:t>
        </w:r>
        <w:r w:rsidR="00C06BC4" w:rsidRPr="009F01E4">
          <w:t>.</w:t>
        </w:r>
        <w:r w:rsidR="00C06BC4">
          <w:rPr>
            <w:noProof/>
          </w:rPr>
          <w:t>3</w:t>
        </w:r>
        <w:r w:rsidR="00C06BC4" w:rsidRPr="009F01E4">
          <w:t>: precision values for the various classifiers</w:t>
        </w:r>
      </w:ins>
      <w:del w:id="41" w:author="KINC" w:date="2023-10-16T16:00:00Z">
        <w:r w:rsidR="00BF59D4" w:rsidRPr="009F01E4" w:rsidDel="00C06BC4">
          <w:delText>Table</w:delText>
        </w:r>
        <w:r w:rsidR="00BF59D4" w:rsidDel="00C06BC4">
          <w:delText xml:space="preserve"> 4</w:delText>
        </w:r>
        <w:r w:rsidR="00BF59D4" w:rsidRPr="009F01E4" w:rsidDel="00C06BC4">
          <w:delText>.</w:delText>
        </w:r>
        <w:r w:rsidR="00BF59D4" w:rsidDel="00C06BC4">
          <w:rPr>
            <w:noProof/>
          </w:rPr>
          <w:delText>3</w:delText>
        </w:r>
        <w:r w:rsidR="00BF59D4" w:rsidRPr="009F01E4" w:rsidDel="00C06BC4">
          <w:delText>: precision values for the various classifiers</w:delText>
        </w:r>
      </w:del>
      <w:r>
        <w:fldChar w:fldCharType="end"/>
      </w:r>
      <w:r w:rsidR="00397768">
        <w:t>…………</w:t>
      </w:r>
      <w:r w:rsidR="00D86CA8">
        <w:t>……</w:t>
      </w:r>
      <w:r w:rsidR="00397768">
        <w:t>..</w:t>
      </w:r>
      <w:r w:rsidR="009F0EBC">
        <w:t>...</w:t>
      </w:r>
      <w:r w:rsidR="00D86CA8">
        <w:t>………</w:t>
      </w:r>
      <w:r w:rsidR="006B01F4">
        <w:t>..</w:t>
      </w:r>
      <w:r w:rsidR="00D86CA8">
        <w:t>…</w:t>
      </w:r>
      <w:r w:rsidR="001D0550">
        <w:t>...</w:t>
      </w:r>
      <w:r w:rsidR="00D86CA8">
        <w:fldChar w:fldCharType="begin"/>
      </w:r>
      <w:r w:rsidR="00D86CA8">
        <w:instrText xml:space="preserve"> PAGEREF _Ref146813766 \h </w:instrText>
      </w:r>
      <w:r w:rsidR="00D86CA8">
        <w:fldChar w:fldCharType="separate"/>
      </w:r>
      <w:ins w:id="42" w:author="KINC" w:date="2023-10-16T16:00:00Z">
        <w:r w:rsidR="00C06BC4">
          <w:rPr>
            <w:noProof/>
          </w:rPr>
          <w:t>42</w:t>
        </w:r>
      </w:ins>
      <w:del w:id="43" w:author="KINC" w:date="2023-10-16T16:00:00Z">
        <w:r w:rsidR="00BF59D4" w:rsidDel="00C06BC4">
          <w:rPr>
            <w:noProof/>
          </w:rPr>
          <w:delText>43</w:delText>
        </w:r>
      </w:del>
      <w:r w:rsidR="00D86CA8">
        <w:fldChar w:fldCharType="end"/>
      </w:r>
    </w:p>
    <w:p w:rsidR="00D86CA8" w:rsidRDefault="00A402E3" w:rsidP="009F01E4">
      <w:r>
        <w:fldChar w:fldCharType="begin"/>
      </w:r>
      <w:r>
        <w:instrText xml:space="preserve"> REF _Ref146813982 \h </w:instrText>
      </w:r>
      <w:r>
        <w:fldChar w:fldCharType="separate"/>
      </w:r>
      <w:ins w:id="44" w:author="KINC" w:date="2023-10-16T16:00:00Z">
        <w:r w:rsidR="00C06BC4" w:rsidRPr="009F01E4">
          <w:t xml:space="preserve">Table </w:t>
        </w:r>
        <w:r w:rsidR="00C06BC4">
          <w:t>4</w:t>
        </w:r>
        <w:r w:rsidR="00C06BC4" w:rsidRPr="009F01E4">
          <w:t>.</w:t>
        </w:r>
        <w:r w:rsidR="00C06BC4">
          <w:rPr>
            <w:noProof/>
          </w:rPr>
          <w:t>4</w:t>
        </w:r>
        <w:r w:rsidR="00C06BC4" w:rsidRPr="009F01E4">
          <w:t>: f1 scores values for the various classifiers</w:t>
        </w:r>
      </w:ins>
      <w:del w:id="45" w:author="KINC" w:date="2023-10-16T16:00:00Z">
        <w:r w:rsidR="00BF59D4" w:rsidRPr="009F01E4" w:rsidDel="00C06BC4">
          <w:delText xml:space="preserve">Table </w:delText>
        </w:r>
        <w:r w:rsidR="00BF59D4" w:rsidDel="00C06BC4">
          <w:delText>4</w:delText>
        </w:r>
        <w:r w:rsidR="00BF59D4" w:rsidRPr="009F01E4" w:rsidDel="00C06BC4">
          <w:delText>.</w:delText>
        </w:r>
        <w:r w:rsidR="00BF59D4" w:rsidDel="00C06BC4">
          <w:rPr>
            <w:noProof/>
          </w:rPr>
          <w:delText>4</w:delText>
        </w:r>
        <w:r w:rsidR="00BF59D4" w:rsidRPr="009F01E4" w:rsidDel="00C06BC4">
          <w:delText>: f1 scores values for the various classifiers</w:delText>
        </w:r>
      </w:del>
      <w:r>
        <w:fldChar w:fldCharType="end"/>
      </w:r>
      <w:r w:rsidR="00D86CA8">
        <w:t>……………………</w:t>
      </w:r>
      <w:r w:rsidR="009F0EBC">
        <w:t>...</w:t>
      </w:r>
      <w:r w:rsidR="00D86CA8">
        <w:t>……</w:t>
      </w:r>
      <w:r w:rsidR="006B01F4">
        <w:t>.</w:t>
      </w:r>
      <w:r w:rsidR="00D86CA8">
        <w:t>…</w:t>
      </w:r>
      <w:r w:rsidR="001D0550">
        <w:t>...</w:t>
      </w:r>
      <w:r w:rsidR="00D86CA8">
        <w:fldChar w:fldCharType="begin"/>
      </w:r>
      <w:r w:rsidR="00D86CA8">
        <w:instrText xml:space="preserve"> PAGEREF _Ref146813982 \h </w:instrText>
      </w:r>
      <w:r w:rsidR="00D86CA8">
        <w:fldChar w:fldCharType="separate"/>
      </w:r>
      <w:ins w:id="46" w:author="KINC" w:date="2023-10-16T16:00:00Z">
        <w:r w:rsidR="00C06BC4">
          <w:rPr>
            <w:noProof/>
          </w:rPr>
          <w:t>43</w:t>
        </w:r>
      </w:ins>
      <w:del w:id="47" w:author="KINC" w:date="2023-10-16T16:00:00Z">
        <w:r w:rsidR="00BF59D4" w:rsidDel="00C06BC4">
          <w:rPr>
            <w:noProof/>
          </w:rPr>
          <w:delText>44</w:delText>
        </w:r>
      </w:del>
      <w:r w:rsidR="00D86CA8">
        <w:fldChar w:fldCharType="end"/>
      </w:r>
    </w:p>
    <w:p w:rsidR="00C60FD1" w:rsidRPr="009F01E4" w:rsidRDefault="00C60FD1" w:rsidP="009F01E4"/>
    <w:p w:rsidR="00B23A6E" w:rsidRPr="009F01E4" w:rsidRDefault="00B23A6E">
      <w:pPr>
        <w:spacing w:line="240" w:lineRule="auto"/>
        <w:jc w:val="left"/>
        <w:rPr>
          <w:b/>
          <w:bCs/>
        </w:rPr>
      </w:pPr>
      <w:r w:rsidRPr="009F01E4">
        <w:rPr>
          <w:b/>
          <w:bCs/>
        </w:rPr>
        <w:br w:type="page"/>
      </w:r>
    </w:p>
    <w:p w:rsidR="00FC2610" w:rsidRPr="009F01E4" w:rsidRDefault="00FC2610" w:rsidP="00B23A6E">
      <w:pPr>
        <w:pStyle w:val="Heading1"/>
      </w:pPr>
      <w:bookmarkStart w:id="48" w:name="_Toc147933384"/>
      <w:r w:rsidRPr="009F01E4">
        <w:lastRenderedPageBreak/>
        <w:t>ABSTRACT</w:t>
      </w:r>
      <w:bookmarkEnd w:id="48"/>
    </w:p>
    <w:p w:rsidR="00B23A6E" w:rsidRPr="009F01E4" w:rsidRDefault="00B23A6E" w:rsidP="00413C03">
      <w:r w:rsidRPr="009F01E4">
        <w:t>With the escalating frequency and sophistication of cyber threats, the need for robust network intrusion detection systems (NIDS) has become paramount. This research focuses on enhancing the performance of NIDS through the application of ensemble learning techniques and advanced feature selection methods.</w:t>
      </w:r>
    </w:p>
    <w:p w:rsidR="00B23A6E" w:rsidRPr="009F01E4" w:rsidDel="009757B2" w:rsidRDefault="00B23A6E" w:rsidP="00C06BC4">
      <w:pPr>
        <w:rPr>
          <w:del w:id="49" w:author="KINC" w:date="2023-10-16T15:55:00Z"/>
        </w:rPr>
      </w:pPr>
      <w:r w:rsidRPr="009F01E4">
        <w:t xml:space="preserve">The study leverages a comprehensive dataset obtained from </w:t>
      </w:r>
      <w:del w:id="50" w:author="KINC" w:date="2023-10-16T15:57:00Z">
        <w:r w:rsidRPr="009757B2" w:rsidDel="009757B2">
          <w:delText>[</w:delText>
        </w:r>
      </w:del>
      <w:ins w:id="51" w:author="KINC" w:date="2023-10-16T15:56:00Z">
        <w:r w:rsidR="009757B2" w:rsidRPr="009757B2">
          <w:rPr>
            <w:rPrChange w:id="52" w:author="KINC" w:date="2023-10-16T15:57:00Z">
              <w:rPr>
                <w:rStyle w:val="Hyperlink"/>
                <w:bdr w:val="single" w:sz="2" w:space="0" w:color="D9D9E3" w:frame="1"/>
              </w:rPr>
            </w:rPrChange>
          </w:rPr>
          <w:t>https://www.kaggle.com/datasets/sampadab17/network-intrusion-detection</w:t>
        </w:r>
      </w:ins>
      <w:del w:id="53" w:author="KINC" w:date="2023-10-16T15:56:00Z">
        <w:r w:rsidRPr="009757B2" w:rsidDel="009757B2">
          <w:delText>dataset source</w:delText>
        </w:r>
      </w:del>
      <w:del w:id="54" w:author="KINC" w:date="2023-10-16T15:57:00Z">
        <w:r w:rsidRPr="009757B2" w:rsidDel="009757B2">
          <w:delText>]</w:delText>
        </w:r>
      </w:del>
      <w:r w:rsidRPr="009F01E4">
        <w:t xml:space="preserve"> to conduct a systematic evaluation of various classification algorithms, including Random Forest, AdaBoost, Gradient Boosting, and </w:t>
      </w:r>
      <w:del w:id="55" w:author="KINC" w:date="2023-10-16T15:58:00Z">
        <w:r w:rsidRPr="009F01E4" w:rsidDel="009757B2">
          <w:delText>others</w:delText>
        </w:r>
      </w:del>
      <w:ins w:id="56" w:author="KINC" w:date="2023-10-16T15:58:00Z">
        <w:r w:rsidR="009757B2">
          <w:t>Voting</w:t>
        </w:r>
      </w:ins>
      <w:bookmarkStart w:id="57" w:name="_GoBack"/>
      <w:bookmarkEnd w:id="57"/>
      <w:r w:rsidRPr="009F01E4">
        <w:t>. Additionally, a Filter-Wrapper approach employing ReliefF and Random Forest is implemented for feature selection.</w:t>
      </w:r>
      <w:del w:id="58" w:author="KINC" w:date="2023-10-16T15:56:00Z">
        <w:r w:rsidRPr="009F01E4" w:rsidDel="009757B2">
          <w:delText xml:space="preserve"> </w:delText>
        </w:r>
      </w:del>
      <w:del w:id="59" w:author="KINC" w:date="2023-10-16T15:55:00Z">
        <w:r w:rsidRPr="009F01E4" w:rsidDel="009757B2">
          <w:delText>The combined methodology is demonstrated to significantly improve the accuracy</w:delText>
        </w:r>
        <w:r w:rsidR="001305B9" w:rsidDel="009757B2">
          <w:delText xml:space="preserve"> up to 99</w:delText>
        </w:r>
        <w:r w:rsidR="001A75E8" w:rsidDel="009757B2">
          <w:delText>.6</w:delText>
        </w:r>
        <w:r w:rsidR="001305B9" w:rsidDel="009757B2">
          <w:delText>%</w:delText>
        </w:r>
        <w:r w:rsidR="001A75E8" w:rsidDel="009757B2">
          <w:delText xml:space="preserve"> during testing</w:delText>
        </w:r>
        <w:r w:rsidRPr="009F01E4" w:rsidDel="009757B2">
          <w:delText xml:space="preserve"> and efficiency of NIDS.</w:delText>
        </w:r>
      </w:del>
    </w:p>
    <w:p w:rsidR="00B23A6E" w:rsidRPr="009F01E4" w:rsidDel="009757B2" w:rsidRDefault="00B23A6E" w:rsidP="009757B2">
      <w:pPr>
        <w:rPr>
          <w:del w:id="60" w:author="KINC" w:date="2023-10-16T15:55:00Z"/>
        </w:rPr>
        <w:pPrChange w:id="61" w:author="KINC" w:date="2023-10-16T15:55:00Z">
          <w:pPr/>
        </w:pPrChange>
      </w:pPr>
      <w:del w:id="62" w:author="KINC" w:date="2023-10-16T15:55:00Z">
        <w:r w:rsidRPr="009F01E4" w:rsidDel="009757B2">
          <w:delText>Key findings reveal that ensemble learning, particularly Random Forest, emerges as a standout classifier, exhibiting superior performance in detecting network intrusions. The integration of feature selection techniques substantially reduces computational overhead while preserving high accuracy levels.</w:delText>
        </w:r>
      </w:del>
    </w:p>
    <w:p w:rsidR="00B23A6E" w:rsidRPr="009F01E4" w:rsidDel="009757B2" w:rsidRDefault="00B23A6E" w:rsidP="009757B2">
      <w:pPr>
        <w:rPr>
          <w:del w:id="63" w:author="KINC" w:date="2023-10-16T15:55:00Z"/>
        </w:rPr>
        <w:pPrChange w:id="64" w:author="KINC" w:date="2023-10-16T15:55:00Z">
          <w:pPr/>
        </w:pPrChange>
      </w:pPr>
      <w:del w:id="65" w:author="KINC" w:date="2023-10-16T15:55:00Z">
        <w:r w:rsidRPr="009F01E4" w:rsidDel="009757B2">
          <w:delText>This research not only contributes to the advancement of network security but also holds practical implications for real-world deployment. The optimized models offer resource-efficient solutions, potentially reducing hardware requirements for NIDS. Future research avenues encompass exploring adaptability in dynamic adversarial environments and integrating deep learning architectures for enhanced anomaly detection.</w:delText>
        </w:r>
      </w:del>
    </w:p>
    <w:p w:rsidR="00B23A6E" w:rsidRPr="009F01E4" w:rsidRDefault="00B23A6E" w:rsidP="009757B2">
      <w:del w:id="66" w:author="KINC" w:date="2023-10-16T15:55:00Z">
        <w:r w:rsidRPr="009F01E4" w:rsidDel="009757B2">
          <w:delText>Overall, this study provides a substantial leap forward in the field of network intrusion detection, presenting a solid foundation for further research endeavours aimed at fortifying digital ecosystems against evolving cyber threats.</w:delText>
        </w:r>
      </w:del>
    </w:p>
    <w:p w:rsidR="003E505F" w:rsidRPr="009F01E4" w:rsidRDefault="003E505F" w:rsidP="00052B77">
      <w:pPr>
        <w:sectPr w:rsidR="003E505F" w:rsidRPr="009F01E4" w:rsidSect="002965F5">
          <w:pgSz w:w="11906" w:h="16838"/>
          <w:pgMar w:top="1440" w:right="1800" w:bottom="1440" w:left="1800" w:header="0" w:footer="0" w:gutter="0"/>
          <w:pgNumType w:fmt="lowerRoman"/>
          <w:cols w:space="720"/>
          <w:docGrid w:linePitch="360"/>
        </w:sectPr>
      </w:pPr>
    </w:p>
    <w:p w:rsidR="00413C03" w:rsidRPr="009F01E4" w:rsidRDefault="00AE118C" w:rsidP="00975D3B">
      <w:pPr>
        <w:pStyle w:val="Heading1"/>
        <w:rPr>
          <w:rStyle w:val="Heading1Char"/>
        </w:rPr>
      </w:pPr>
      <w:bookmarkStart w:id="67" w:name="_Toc147933385"/>
      <w:r w:rsidRPr="009F01E4">
        <w:rPr>
          <w:rStyle w:val="Heading1Char"/>
          <w:b/>
        </w:rPr>
        <w:lastRenderedPageBreak/>
        <w:t>CHAPTER</w:t>
      </w:r>
      <w:r w:rsidRPr="009F01E4">
        <w:rPr>
          <w:rStyle w:val="Heading1Char"/>
        </w:rPr>
        <w:t xml:space="preserve"> </w:t>
      </w:r>
      <w:r w:rsidR="00975D3B" w:rsidRPr="009F01E4">
        <w:rPr>
          <w:rStyle w:val="Heading1Char"/>
          <w:b/>
        </w:rPr>
        <w:t>ONE</w:t>
      </w:r>
      <w:r w:rsidRPr="009F01E4">
        <w:rPr>
          <w:rStyle w:val="Heading1Char"/>
        </w:rPr>
        <w:t>:</w:t>
      </w:r>
      <w:bookmarkEnd w:id="67"/>
    </w:p>
    <w:p w:rsidR="00B9231D" w:rsidRPr="009F01E4" w:rsidRDefault="00AE118C" w:rsidP="00975D3B">
      <w:pPr>
        <w:pStyle w:val="Heading1"/>
      </w:pPr>
      <w:bookmarkStart w:id="68" w:name="_Toc147933386"/>
      <w:r w:rsidRPr="009F01E4">
        <w:t>INTRODUCTION</w:t>
      </w:r>
      <w:bookmarkEnd w:id="68"/>
    </w:p>
    <w:p w:rsidR="00B9231D" w:rsidRPr="009F01E4" w:rsidRDefault="004F2FC1" w:rsidP="007E13C8">
      <w:pPr>
        <w:pStyle w:val="Heading2"/>
      </w:pPr>
      <w:bookmarkStart w:id="69" w:name="_Toc147933387"/>
      <w:r w:rsidRPr="009F01E4">
        <w:t>Background Study</w:t>
      </w:r>
      <w:r w:rsidR="00F573E1" w:rsidRPr="009F01E4">
        <w:t>.</w:t>
      </w:r>
      <w:bookmarkEnd w:id="69"/>
    </w:p>
    <w:p w:rsidR="00C70EAD" w:rsidRPr="009F01E4" w:rsidRDefault="00C70EAD" w:rsidP="00892F08">
      <w:r w:rsidRPr="009F01E4">
        <w:t>Cybersecurity refers to the practice of protecting computer systems, networks, and data from various threats and unauthorized access. It encompasses a range of measures, technologies, processes, and best practices designed to safeguard digital assets and maintain the confidentiality, integrity, and availability of in</w:t>
      </w:r>
      <w:r w:rsidR="00892F08" w:rsidRPr="009F01E4">
        <w:t>formation in the digital realm.</w:t>
      </w:r>
    </w:p>
    <w:p w:rsidR="00C70EAD" w:rsidRPr="009F01E4" w:rsidRDefault="00C70EAD" w:rsidP="00F10196">
      <w:r w:rsidRPr="009F01E4">
        <w:t xml:space="preserve">Intrusion Detection is a crucial component of cybersecurity that focuses on identifying and responding to unauthorized or malicious activities within a network or system. </w:t>
      </w:r>
      <w:r w:rsidR="00F10196" w:rsidRPr="009F01E4">
        <w:t xml:space="preserve">It involves monitoring and </w:t>
      </w:r>
      <w:r w:rsidR="007D5BC4" w:rsidRPr="009F01E4">
        <w:t>analysing</w:t>
      </w:r>
      <w:r w:rsidR="00F10196" w:rsidRPr="009F01E4">
        <w:t xml:space="preserve"> network traffic, system logs, and other data sources to detect signs of potential security breaches, attacks, or vulnerabilities Intrusion Detection Systems (IDS) and Intrusion Prevention Systems (IPS) are used to automatically detect and respond to these threats in real-time or near-real-time.</w:t>
      </w:r>
      <w:sdt>
        <w:sdtPr>
          <w:id w:val="701058338"/>
          <w:citation/>
        </w:sdtPr>
        <w:sdtContent>
          <w:r w:rsidR="00892F08" w:rsidRPr="009F01E4">
            <w:fldChar w:fldCharType="begin"/>
          </w:r>
          <w:r w:rsidR="00892F08" w:rsidRPr="009F01E4">
            <w:instrText xml:space="preserve"> CITATION Sar20 \l 1033 </w:instrText>
          </w:r>
          <w:r w:rsidR="00892F08" w:rsidRPr="009F01E4">
            <w:fldChar w:fldCharType="separate"/>
          </w:r>
          <w:r w:rsidR="00104CE6">
            <w:rPr>
              <w:noProof/>
            </w:rPr>
            <w:t xml:space="preserve"> </w:t>
          </w:r>
          <w:r w:rsidR="00104CE6" w:rsidRPr="00104CE6">
            <w:rPr>
              <w:noProof/>
            </w:rPr>
            <w:t>(Sarker, Abushark, Alsolami, &amp; Khan, 2020)</w:t>
          </w:r>
          <w:r w:rsidR="00892F08" w:rsidRPr="009F01E4">
            <w:fldChar w:fldCharType="end"/>
          </w:r>
        </w:sdtContent>
      </w:sdt>
      <w:r w:rsidR="00892F08" w:rsidRPr="009F01E4">
        <w:t>.</w:t>
      </w:r>
    </w:p>
    <w:p w:rsidR="00892F08" w:rsidRPr="009F01E4" w:rsidRDefault="00892F08" w:rsidP="00F10196"/>
    <w:p w:rsidR="00DB65D2" w:rsidRPr="009F01E4" w:rsidRDefault="00DB65D2" w:rsidP="007E13C8">
      <w:pPr>
        <w:pStyle w:val="Heading2"/>
      </w:pPr>
      <w:bookmarkStart w:id="70" w:name="_Toc147933388"/>
      <w:r w:rsidRPr="009F01E4">
        <w:t>Problem Statement</w:t>
      </w:r>
      <w:bookmarkEnd w:id="70"/>
    </w:p>
    <w:p w:rsidR="00DB65D2" w:rsidRPr="009F01E4" w:rsidRDefault="00DB65D2" w:rsidP="00094008">
      <w:r w:rsidRPr="009F01E4">
        <w:t xml:space="preserve">In today's interconnected digital landscape, the proliferation of cyber threats poses a </w:t>
      </w:r>
      <w:r w:rsidR="00110C72" w:rsidRPr="009F01E4">
        <w:t>huge</w:t>
      </w:r>
      <w:r w:rsidRPr="009F01E4">
        <w:t xml:space="preserve"> risk to </w:t>
      </w:r>
      <w:r w:rsidR="00603A79" w:rsidRPr="009F01E4">
        <w:t>critical information systems' integrity, confidentiality, and availability</w:t>
      </w:r>
      <w:r w:rsidRPr="009F01E4">
        <w:t xml:space="preserve">. Intrusion Detection Systems (IDS) play a pivotal role in mitigating these threats by identifying and responding to unauthorized and malicious activities. However, the effectiveness of traditional IDS methodologies faces </w:t>
      </w:r>
      <w:r w:rsidR="00110C72" w:rsidRPr="009F01E4">
        <w:t>many</w:t>
      </w:r>
      <w:r w:rsidRPr="009F01E4">
        <w:t xml:space="preserve"> challenges in accurately and efficiently detecting sophisticated and evolving cyber-attacks</w:t>
      </w:r>
      <w:r w:rsidR="00C50B75" w:rsidRPr="009F01E4">
        <w:t xml:space="preserve"> </w:t>
      </w:r>
      <w:sdt>
        <w:sdtPr>
          <w:id w:val="1729492962"/>
          <w:citation/>
        </w:sdtPr>
        <w:sdtContent>
          <w:r w:rsidR="00C50B75" w:rsidRPr="009F01E4">
            <w:fldChar w:fldCharType="begin"/>
          </w:r>
          <w:r w:rsidR="00C50B75" w:rsidRPr="009F01E4">
            <w:instrText xml:space="preserve"> CITATION Khr19 \l 1033 </w:instrText>
          </w:r>
          <w:r w:rsidR="00C50B75" w:rsidRPr="009F01E4">
            <w:fldChar w:fldCharType="separate"/>
          </w:r>
          <w:r w:rsidR="00104CE6" w:rsidRPr="00104CE6">
            <w:rPr>
              <w:noProof/>
            </w:rPr>
            <w:t>(Khraisat, Gondal, Vamplew, &amp; Kamruzzaman, 2019)</w:t>
          </w:r>
          <w:r w:rsidR="00C50B75" w:rsidRPr="009F01E4">
            <w:fldChar w:fldCharType="end"/>
          </w:r>
        </w:sdtContent>
      </w:sdt>
      <w:r w:rsidR="00C50B75" w:rsidRPr="009F01E4">
        <w:t>.</w:t>
      </w:r>
    </w:p>
    <w:p w:rsidR="00DB65D2" w:rsidRPr="009F01E4" w:rsidRDefault="00DB65D2" w:rsidP="00DB65D2">
      <w:r w:rsidRPr="009F01E4">
        <w:t xml:space="preserve">The problem arises from the inherent limitations of conventional intrusion detection approaches. Signature-based methods struggle to detect previously unseen attacks, while anomaly-based methods often suffer from high false positive rates and difficulties in adapting to evolving attack patterns. </w:t>
      </w:r>
      <w:r w:rsidR="00C6347E" w:rsidRPr="009F01E4">
        <w:t>Furthermore</w:t>
      </w:r>
      <w:r w:rsidRPr="009F01E4">
        <w:t>, the sheer volume and complexity of modern network data introduce computational and resource bottlenecks, hindering the timely and accurate identification of malicious activities.</w:t>
      </w:r>
    </w:p>
    <w:p w:rsidR="00DB65D2" w:rsidRPr="009F01E4" w:rsidRDefault="00DB65D2" w:rsidP="00DB65D2">
      <w:r w:rsidRPr="009F01E4">
        <w:t xml:space="preserve">Furthermore, the conventional feature selection techniques employed in IDS may not adequately address the intricacies of dynamic and high-dimensional data generated by </w:t>
      </w:r>
      <w:r w:rsidRPr="009F01E4">
        <w:lastRenderedPageBreak/>
        <w:t xml:space="preserve">modern networks. Selecting relevant features that differentiate normal from anomalous </w:t>
      </w:r>
      <w:r w:rsidR="007D5BC4" w:rsidRPr="009F01E4">
        <w:t>behaviour</w:t>
      </w:r>
      <w:r w:rsidRPr="009F01E4">
        <w:t xml:space="preserve"> is essential for accurate intrusion detection. However, existing methods often lack adaptability to changing data characteristics and may not effectively capture the most discriminative features</w:t>
      </w:r>
      <w:sdt>
        <w:sdtPr>
          <w:id w:val="326094070"/>
          <w:citation/>
        </w:sdtPr>
        <w:sdtContent>
          <w:r w:rsidR="00C6347E" w:rsidRPr="009F01E4">
            <w:fldChar w:fldCharType="begin"/>
          </w:r>
          <w:r w:rsidR="00C6347E" w:rsidRPr="009F01E4">
            <w:instrText xml:space="preserve"> CITATION Goy23 \l 1033 </w:instrText>
          </w:r>
          <w:r w:rsidR="00C6347E" w:rsidRPr="009F01E4">
            <w:fldChar w:fldCharType="separate"/>
          </w:r>
          <w:r w:rsidR="00104CE6">
            <w:rPr>
              <w:noProof/>
            </w:rPr>
            <w:t xml:space="preserve"> </w:t>
          </w:r>
          <w:r w:rsidR="00104CE6" w:rsidRPr="00104CE6">
            <w:rPr>
              <w:noProof/>
            </w:rPr>
            <w:t>(Goyal, 2023)</w:t>
          </w:r>
          <w:r w:rsidR="00C6347E" w:rsidRPr="009F01E4">
            <w:fldChar w:fldCharType="end"/>
          </w:r>
        </w:sdtContent>
      </w:sdt>
      <w:r w:rsidRPr="009F01E4">
        <w:t>.</w:t>
      </w:r>
    </w:p>
    <w:p w:rsidR="003874EB" w:rsidRPr="009F01E4" w:rsidRDefault="003874EB" w:rsidP="007E13C8">
      <w:pPr>
        <w:pStyle w:val="Heading2"/>
      </w:pPr>
      <w:bookmarkStart w:id="71" w:name="_Toc147933389"/>
      <w:r w:rsidRPr="009F01E4">
        <w:t>Methodology</w:t>
      </w:r>
      <w:bookmarkEnd w:id="71"/>
    </w:p>
    <w:p w:rsidR="003874EB" w:rsidRPr="009F01E4" w:rsidRDefault="003874EB" w:rsidP="009042B2">
      <w:r w:rsidRPr="009F01E4">
        <w:t xml:space="preserve">This methodology involves integrating filter-wrapper evolutionary computing techniques into intrusion detection systems to enhance accuracy, efficiency, and adaptability. </w:t>
      </w:r>
      <w:r w:rsidR="009042B2" w:rsidRPr="009F01E4">
        <w:t xml:space="preserve">The process encompasses several stages. Initially, objectives are defined, and network data is collected. The dataset is sourced from a publicly available Intrusion Detection dataset located at </w:t>
      </w:r>
      <w:hyperlink r:id="rId17" w:tgtFrame="_new" w:history="1">
        <w:r w:rsidR="009042B2" w:rsidRPr="009F01E4">
          <w:rPr>
            <w:rStyle w:val="Hyperlink"/>
          </w:rPr>
          <w:t>https://www.kaggle.com/datasets/sampadab17/network-intrusion-detection?resource=download</w:t>
        </w:r>
      </w:hyperlink>
      <w:r w:rsidR="009042B2" w:rsidRPr="009F01E4">
        <w:t>. Following data collection, features are extracted and their relevance is assessed through filters</w:t>
      </w:r>
      <w:r w:rsidR="003B698B" w:rsidRPr="009F01E4">
        <w:t xml:space="preserve"> specifically </w:t>
      </w:r>
      <w:r w:rsidR="00147357" w:rsidRPr="009F01E4">
        <w:rPr>
          <w:rFonts w:eastAsia="Times New Roman"/>
          <w:color w:val="000000"/>
        </w:rPr>
        <w:t>ReliefF</w:t>
      </w:r>
      <w:r w:rsidR="003B698B" w:rsidRPr="009F01E4">
        <w:rPr>
          <w:rFonts w:eastAsia="Times New Roman"/>
          <w:color w:val="000000"/>
        </w:rPr>
        <w:t>,</w:t>
      </w:r>
      <w:r w:rsidR="00147357" w:rsidRPr="009F01E4">
        <w:rPr>
          <w:rFonts w:eastAsia="Times New Roman"/>
          <w:color w:val="000000"/>
        </w:rPr>
        <w:t xml:space="preserve"> and</w:t>
      </w:r>
      <w:r w:rsidR="003B698B" w:rsidRPr="009F01E4">
        <w:rPr>
          <w:rFonts w:eastAsia="Times New Roman"/>
          <w:color w:val="000000"/>
        </w:rPr>
        <w:t xml:space="preserve"> </w:t>
      </w:r>
      <w:r w:rsidR="00147357" w:rsidRPr="009F01E4">
        <w:rPr>
          <w:rFonts w:eastAsia="Times New Roman"/>
          <w:color w:val="000000"/>
        </w:rPr>
        <w:t>Random Forest Regression</w:t>
      </w:r>
      <w:r w:rsidR="003B698B" w:rsidRPr="009F01E4">
        <w:rPr>
          <w:rFonts w:eastAsia="Times New Roman"/>
          <w:color w:val="000000"/>
        </w:rPr>
        <w:t xml:space="preserve"> </w:t>
      </w:r>
      <w:r w:rsidR="009042B2" w:rsidRPr="009F01E4">
        <w:t xml:space="preserve">resulting in a ranked list. To enhance feature selection, a wrapper approach is employed, guided by an evolutionary algorithm. A hybrid methodology is developed to strike a balance between filter and wrapper techniques. For evaluating the effectiveness of the approach, a fitness function is formulated, considering both feature relevance and classification performance. The evolutionary algorithm is then implemented with dynamic adaptation to optimize feature subsets. The performance of the proposed approach is rigorously assessed against traditional methods, with a focus on accuracy, efficiency, and adaptability. Real-world applicability is validated, and the outcomes are compared to benchmark results. The study culminates in a thorough analysis of the results, a discussion of contributions, and the identification of potential avenues for future research. </w:t>
      </w:r>
      <w:r w:rsidRPr="009F01E4">
        <w:t>This methodology guides the systematic integration of filter-wrapper evolutionary computing for improved intrusion detection capabilities.</w:t>
      </w:r>
    </w:p>
    <w:p w:rsidR="00F422DE" w:rsidRPr="009F01E4" w:rsidRDefault="00F422DE" w:rsidP="007E13C8">
      <w:pPr>
        <w:pStyle w:val="Heading2"/>
      </w:pPr>
      <w:bookmarkStart w:id="72" w:name="_Toc147933390"/>
      <w:r w:rsidRPr="009F01E4">
        <w:t>Scope of the Research</w:t>
      </w:r>
      <w:bookmarkEnd w:id="72"/>
    </w:p>
    <w:p w:rsidR="00F422DE" w:rsidRPr="009F01E4" w:rsidRDefault="00F422DE" w:rsidP="009042B2">
      <w:r w:rsidRPr="009F01E4">
        <w:rPr>
          <w:lang w:eastAsia="en-US"/>
        </w:rPr>
        <w:t xml:space="preserve">This research </w:t>
      </w:r>
      <w:r w:rsidR="007D5BC4" w:rsidRPr="009F01E4">
        <w:rPr>
          <w:lang w:eastAsia="en-US"/>
        </w:rPr>
        <w:t>centres</w:t>
      </w:r>
      <w:r w:rsidRPr="009F01E4">
        <w:rPr>
          <w:lang w:eastAsia="en-US"/>
        </w:rPr>
        <w:t xml:space="preserve"> on the integration of filter-wrapper evolutionary computing techniques into intrusion detection systems, specifically emphasizing the interplay between filter and wrapper approaches</w:t>
      </w:r>
      <w:r w:rsidR="009042B2" w:rsidRPr="009F01E4">
        <w:rPr>
          <w:lang w:eastAsia="en-US"/>
        </w:rPr>
        <w:t>.</w:t>
      </w:r>
    </w:p>
    <w:p w:rsidR="003874EB" w:rsidRPr="009F01E4" w:rsidRDefault="00F422DE" w:rsidP="003874EB">
      <w:pPr>
        <w:rPr>
          <w:lang w:eastAsia="en-US"/>
        </w:rPr>
      </w:pPr>
      <w:r w:rsidRPr="009F01E4">
        <w:rPr>
          <w:lang w:eastAsia="en-US"/>
        </w:rPr>
        <w:t>This focused scope leverages filter-wrapper evolutionary computing to optimize feature selection in intrusion detection, aiming to enhance accuracy, efficiency, and adaptability.</w:t>
      </w:r>
    </w:p>
    <w:p w:rsidR="004D1CE8" w:rsidRPr="009F01E4" w:rsidRDefault="004D1CE8" w:rsidP="007E13C8">
      <w:pPr>
        <w:pStyle w:val="Heading2"/>
        <w:rPr>
          <w:lang w:eastAsia="en-US"/>
        </w:rPr>
      </w:pPr>
      <w:bookmarkStart w:id="73" w:name="_Toc147933391"/>
      <w:r w:rsidRPr="009F01E4">
        <w:rPr>
          <w:lang w:eastAsia="en-US"/>
        </w:rPr>
        <w:lastRenderedPageBreak/>
        <w:t>Significance of this Research</w:t>
      </w:r>
      <w:bookmarkEnd w:id="73"/>
    </w:p>
    <w:p w:rsidR="004D1CE8" w:rsidRPr="009F01E4" w:rsidRDefault="004D1CE8" w:rsidP="007D5BC4">
      <w:r w:rsidRPr="009F01E4">
        <w:t xml:space="preserve">The integration of filter-wrapper evolutionary computing techniques into intrusion detection systems holds substantial significance in enhancing cybersecurity capabilities. </w:t>
      </w:r>
    </w:p>
    <w:p w:rsidR="009921AC" w:rsidRPr="009F01E4" w:rsidRDefault="004D1CE8" w:rsidP="009042B2">
      <w:r w:rsidRPr="009F01E4">
        <w:t>In essence, the integration of filter-wrapper evolutionary computing techniques augments intrusion detection systems by significantly improving accuracy, adaptability, and resource efficiency. The research's broader implications lie in its potential to bolster cybersecurity measures and lay the foundation for future advancements in threat detection</w:t>
      </w:r>
      <w:r w:rsidR="009042B2" w:rsidRPr="009F01E4">
        <w:t>.</w:t>
      </w:r>
      <w:r w:rsidR="009921AC" w:rsidRPr="009F01E4">
        <w:t xml:space="preserve"> To address these challenges, there is a compelling need for an innovative approach that can enhance the accuracy, efficiency, and adaptability of intrusion detection systems. The integration of evolutionary filtering techniques is expected to be a solution to these problems. By harnessing the power of evolutionary algorithms, the effectiveness of intrusion detection can be taken to a new level, enabling dynamic adaptation, optimized feature selection, and improved overall threat detection accuracy. This research aims to bridge the gap between traditional intrusion detection approaches and the evolving landscape of cyber threats by proposing an </w:t>
      </w:r>
      <w:r w:rsidR="007D5BC4" w:rsidRPr="009F01E4">
        <w:t>evolutionary-filtering-based</w:t>
      </w:r>
      <w:r w:rsidR="009921AC" w:rsidRPr="009F01E4">
        <w:t xml:space="preserve"> intrusion detection framework. Through this framework, we seek to develop a robust and adaptive IDS that can effectively detect known and unknown cyber-attacks, thereby contributing to enhancing cybersecurity measures and safeguarding critical digital assets.</w:t>
      </w:r>
    </w:p>
    <w:p w:rsidR="009921AC" w:rsidRPr="009F01E4" w:rsidRDefault="009921AC" w:rsidP="00975D3B">
      <w:pPr>
        <w:pStyle w:val="Heading1"/>
        <w:sectPr w:rsidR="009921AC" w:rsidRPr="009F01E4" w:rsidSect="002965F5">
          <w:footerReference w:type="default" r:id="rId18"/>
          <w:pgSz w:w="11906" w:h="16838"/>
          <w:pgMar w:top="1440" w:right="1800" w:bottom="1440" w:left="1800" w:header="0" w:footer="0" w:gutter="0"/>
          <w:pgNumType w:start="1"/>
          <w:cols w:space="720"/>
          <w:docGrid w:linePitch="360"/>
        </w:sectPr>
      </w:pPr>
    </w:p>
    <w:p w:rsidR="00413C03" w:rsidRPr="009F01E4" w:rsidRDefault="003E505F" w:rsidP="00975D3B">
      <w:pPr>
        <w:pStyle w:val="Heading1"/>
      </w:pPr>
      <w:bookmarkStart w:id="74" w:name="_Toc147933392"/>
      <w:r w:rsidRPr="009F01E4">
        <w:lastRenderedPageBreak/>
        <w:t>CHAPTER TWO:</w:t>
      </w:r>
      <w:bookmarkEnd w:id="74"/>
    </w:p>
    <w:p w:rsidR="003E505F" w:rsidRPr="009F01E4" w:rsidRDefault="003E505F" w:rsidP="00975D3B">
      <w:pPr>
        <w:pStyle w:val="Heading1"/>
      </w:pPr>
      <w:bookmarkStart w:id="75" w:name="_Toc147933393"/>
      <w:r w:rsidRPr="009F01E4">
        <w:t>LITERATURE REVIEW</w:t>
      </w:r>
      <w:bookmarkEnd w:id="75"/>
    </w:p>
    <w:p w:rsidR="007A0796" w:rsidRPr="009F01E4" w:rsidRDefault="007A0796" w:rsidP="00BB25AF">
      <w:pPr>
        <w:pStyle w:val="ListParagraph"/>
        <w:keepNext/>
        <w:keepLines/>
        <w:numPr>
          <w:ilvl w:val="0"/>
          <w:numId w:val="3"/>
        </w:numPr>
        <w:spacing w:before="40"/>
        <w:contextualSpacing w:val="0"/>
        <w:outlineLvl w:val="1"/>
        <w:rPr>
          <w:rFonts w:eastAsiaTheme="majorEastAsia"/>
          <w:vanish/>
          <w:color w:val="2E74B5" w:themeColor="accent1" w:themeShade="BF"/>
        </w:rPr>
      </w:pPr>
      <w:bookmarkStart w:id="76" w:name="_Toc145586679"/>
      <w:bookmarkStart w:id="77" w:name="_Toc145586835"/>
      <w:bookmarkStart w:id="78" w:name="_Toc145587197"/>
      <w:bookmarkStart w:id="79" w:name="_Toc145587359"/>
      <w:bookmarkStart w:id="80" w:name="_Toc145589269"/>
      <w:bookmarkStart w:id="81" w:name="_Toc145589431"/>
      <w:bookmarkStart w:id="82" w:name="_Toc145589599"/>
      <w:bookmarkStart w:id="83" w:name="_Toc146814478"/>
      <w:bookmarkStart w:id="84" w:name="_Toc146856175"/>
      <w:bookmarkStart w:id="85" w:name="_Toc146856233"/>
      <w:bookmarkStart w:id="86" w:name="_Toc146888800"/>
      <w:bookmarkStart w:id="87" w:name="_Toc147933394"/>
      <w:bookmarkEnd w:id="76"/>
      <w:bookmarkEnd w:id="77"/>
      <w:bookmarkEnd w:id="78"/>
      <w:bookmarkEnd w:id="79"/>
      <w:bookmarkEnd w:id="80"/>
      <w:bookmarkEnd w:id="81"/>
      <w:bookmarkEnd w:id="82"/>
      <w:bookmarkEnd w:id="83"/>
      <w:bookmarkEnd w:id="84"/>
      <w:bookmarkEnd w:id="85"/>
      <w:bookmarkEnd w:id="86"/>
      <w:bookmarkEnd w:id="87"/>
    </w:p>
    <w:p w:rsidR="007F4940" w:rsidRPr="009F01E4" w:rsidRDefault="007F4940" w:rsidP="00BB25AF">
      <w:pPr>
        <w:pStyle w:val="ListParagraph"/>
        <w:keepNext/>
        <w:keepLines/>
        <w:numPr>
          <w:ilvl w:val="0"/>
          <w:numId w:val="13"/>
        </w:numPr>
        <w:spacing w:before="40"/>
        <w:contextualSpacing w:val="0"/>
        <w:outlineLvl w:val="1"/>
        <w:rPr>
          <w:rFonts w:eastAsiaTheme="majorEastAsia"/>
          <w:vanish/>
          <w:color w:val="2E74B5" w:themeColor="accent1" w:themeShade="BF"/>
        </w:rPr>
      </w:pPr>
      <w:bookmarkStart w:id="88" w:name="_Toc145586680"/>
      <w:bookmarkStart w:id="89" w:name="_Toc145586836"/>
      <w:bookmarkStart w:id="90" w:name="_Toc145587198"/>
      <w:bookmarkStart w:id="91" w:name="_Toc145587360"/>
      <w:bookmarkStart w:id="92" w:name="_Toc145589270"/>
      <w:bookmarkStart w:id="93" w:name="_Toc145589432"/>
      <w:bookmarkStart w:id="94" w:name="_Toc145589600"/>
      <w:bookmarkStart w:id="95" w:name="_Toc146814479"/>
      <w:bookmarkStart w:id="96" w:name="_Toc146856176"/>
      <w:bookmarkStart w:id="97" w:name="_Toc146856234"/>
      <w:bookmarkStart w:id="98" w:name="_Toc146888801"/>
      <w:bookmarkStart w:id="99" w:name="_Toc147933395"/>
      <w:bookmarkEnd w:id="88"/>
      <w:bookmarkEnd w:id="89"/>
      <w:bookmarkEnd w:id="90"/>
      <w:bookmarkEnd w:id="91"/>
      <w:bookmarkEnd w:id="92"/>
      <w:bookmarkEnd w:id="93"/>
      <w:bookmarkEnd w:id="94"/>
      <w:bookmarkEnd w:id="95"/>
      <w:bookmarkEnd w:id="96"/>
      <w:bookmarkEnd w:id="97"/>
      <w:bookmarkEnd w:id="98"/>
      <w:bookmarkEnd w:id="99"/>
    </w:p>
    <w:p w:rsidR="007A0796" w:rsidRPr="009F01E4" w:rsidRDefault="0028247D" w:rsidP="007E13C8">
      <w:pPr>
        <w:pStyle w:val="Heading2"/>
      </w:pPr>
      <w:bookmarkStart w:id="100" w:name="_Toc147933396"/>
      <w:r w:rsidRPr="009F01E4">
        <w:t>Overview</w:t>
      </w:r>
      <w:bookmarkEnd w:id="100"/>
    </w:p>
    <w:p w:rsidR="007A0796" w:rsidRPr="009F01E4" w:rsidRDefault="003F60CC" w:rsidP="003F60CC">
      <w:r w:rsidRPr="009F01E4">
        <w:t>Chapter 2 delves into a comprehensive exploration of the existing body of knowledge related to intrusion detection, evolutionary computing, and their convergence. The literature review serves as a foundational framework to contextualize the research within the broader landscape of cybersecurity and highlights the research gaps that your study aims to address. This chapter is organized into distinct sections, each offering insights into the evolution, challenges, and advancements in the field.</w:t>
      </w:r>
    </w:p>
    <w:p w:rsidR="004F04D4" w:rsidRPr="009F01E4" w:rsidRDefault="004F04D4" w:rsidP="007E13C8">
      <w:pPr>
        <w:pStyle w:val="Heading2"/>
      </w:pPr>
      <w:bookmarkStart w:id="101" w:name="_Toc147933397"/>
      <w:r w:rsidRPr="009F01E4">
        <w:t>Intrusion Detection Systems</w:t>
      </w:r>
      <w:bookmarkEnd w:id="101"/>
    </w:p>
    <w:p w:rsidR="004F04D4" w:rsidRPr="009F01E4" w:rsidRDefault="004F04D4" w:rsidP="004F04D4">
      <w:r w:rsidRPr="009F01E4">
        <w:t xml:space="preserve">An Intrusion Detection System (IDS) is a program or series of programs that is designed to monitor a network for unwanted and unauthorized network access has taken place. Note that </w:t>
      </w:r>
      <w:r w:rsidR="007D5BC4" w:rsidRPr="009F01E4">
        <w:t>this</w:t>
      </w:r>
      <w:r w:rsidRPr="009F01E4">
        <w:t xml:space="preserve"> system does not stop network access as hackers and malicious programs will try to find new ways to enter networks, but </w:t>
      </w:r>
      <w:r w:rsidR="007D5BC4" w:rsidRPr="009F01E4">
        <w:t>it</w:t>
      </w:r>
      <w:r w:rsidRPr="009F01E4">
        <w:t xml:space="preserve"> </w:t>
      </w:r>
      <w:r w:rsidR="007D5BC4" w:rsidRPr="009F01E4">
        <w:t>mitigates</w:t>
      </w:r>
      <w:r w:rsidRPr="009F01E4">
        <w:t xml:space="preserve"> damages and </w:t>
      </w:r>
      <w:r w:rsidR="007D5BC4" w:rsidRPr="009F01E4">
        <w:t>prevents</w:t>
      </w:r>
      <w:r w:rsidRPr="009F01E4">
        <w:t xml:space="preserve"> unauthorized access to data once a breach has occurred. The main </w:t>
      </w:r>
      <w:r w:rsidR="007D5BC4" w:rsidRPr="009F01E4">
        <w:t>function</w:t>
      </w:r>
      <w:r w:rsidRPr="009F01E4">
        <w:t xml:space="preserve"> of an IDS is to give proper responses such as notifying experts, terminating damaging network connections, and other similar means </w:t>
      </w:r>
      <w:sdt>
        <w:sdtPr>
          <w:id w:val="-1443914153"/>
          <w:citation/>
        </w:sdtPr>
        <w:sdtContent>
          <w:r w:rsidRPr="009F01E4">
            <w:fldChar w:fldCharType="begin"/>
          </w:r>
          <w:r w:rsidR="001E487D" w:rsidRPr="009F01E4">
            <w:instrText xml:space="preserve">CITATION Sen15 \l 1033 </w:instrText>
          </w:r>
          <w:r w:rsidRPr="009F01E4">
            <w:fldChar w:fldCharType="separate"/>
          </w:r>
          <w:r w:rsidR="00104CE6" w:rsidRPr="00104CE6">
            <w:rPr>
              <w:noProof/>
            </w:rPr>
            <w:t>(Sen, 2015)</w:t>
          </w:r>
          <w:r w:rsidRPr="009F01E4">
            <w:fldChar w:fldCharType="end"/>
          </w:r>
        </w:sdtContent>
      </w:sdt>
      <w:r w:rsidRPr="009F01E4">
        <w:t>.</w:t>
      </w:r>
    </w:p>
    <w:p w:rsidR="004F04D4" w:rsidRPr="009F01E4" w:rsidRDefault="004F04D4" w:rsidP="004F04D4">
      <w:r w:rsidRPr="009F01E4">
        <w:t xml:space="preserve">Intrusion Detection involves monitoring and </w:t>
      </w:r>
      <w:r w:rsidR="007D5BC4" w:rsidRPr="009F01E4">
        <w:t>analysing</w:t>
      </w:r>
      <w:r w:rsidRPr="009F01E4">
        <w:t xml:space="preserve"> network traffic, system logs, and other data sources to detect signs of potential security breaches, attacks, or vulnerabilities. IDS are used to automatically detect and respond to these threats in real-time or near-real-time.</w:t>
      </w:r>
    </w:p>
    <w:p w:rsidR="004F04D4" w:rsidRPr="009F01E4" w:rsidRDefault="004F04D4" w:rsidP="004F04D4">
      <w:r w:rsidRPr="009F01E4">
        <w:t>The importance of intrusion detection can be understood from the following perspectives:</w:t>
      </w:r>
    </w:p>
    <w:p w:rsidR="004F04D4" w:rsidRPr="009F01E4" w:rsidRDefault="004F04D4" w:rsidP="00BB25AF">
      <w:pPr>
        <w:numPr>
          <w:ilvl w:val="0"/>
          <w:numId w:val="1"/>
        </w:numPr>
      </w:pPr>
      <w:r w:rsidRPr="009F01E4">
        <w:rPr>
          <w:b/>
          <w:bCs/>
        </w:rPr>
        <w:t>Threat Detection:</w:t>
      </w:r>
      <w:r w:rsidRPr="009F01E4">
        <w:t xml:space="preserve"> Intrusion detection helps to identify a wide range of threats, including hacking attempts, malware infections, data breaches, unauthorized access, and more. By promptly detecting these threats, organizations can take appropriate actions to mitigate the risks and prevent potential damage.</w:t>
      </w:r>
    </w:p>
    <w:p w:rsidR="004F04D4" w:rsidRPr="009F01E4" w:rsidRDefault="004F04D4" w:rsidP="00BB25AF">
      <w:pPr>
        <w:numPr>
          <w:ilvl w:val="0"/>
          <w:numId w:val="1"/>
        </w:numPr>
      </w:pPr>
      <w:r w:rsidRPr="009F01E4">
        <w:rPr>
          <w:b/>
          <w:bCs/>
        </w:rPr>
        <w:t>Timely Response:</w:t>
      </w:r>
      <w:r w:rsidRPr="009F01E4">
        <w:t xml:space="preserve"> Intrusion detection enables organizations to respond quickly to security incidents, minimizing the potential impact and reducing the window of exposure. This can help prevent sensitive data from being compromised, and it allows for a more efficient incident response process.</w:t>
      </w:r>
    </w:p>
    <w:p w:rsidR="004F04D4" w:rsidRPr="009F01E4" w:rsidRDefault="004F04D4" w:rsidP="00BB25AF">
      <w:pPr>
        <w:numPr>
          <w:ilvl w:val="0"/>
          <w:numId w:val="1"/>
        </w:numPr>
      </w:pPr>
      <w:r w:rsidRPr="009F01E4">
        <w:rPr>
          <w:b/>
          <w:bCs/>
        </w:rPr>
        <w:lastRenderedPageBreak/>
        <w:t>Compliance and Regulations:</w:t>
      </w:r>
      <w:r w:rsidRPr="009F01E4">
        <w:t xml:space="preserve"> Many industries and sectors have specific cybersecurity regulations and compliance requirements that organizations must adhere to. Implementing intrusion detection systems can aid in meeting these obligations and avoiding legal and financial consequences.</w:t>
      </w:r>
    </w:p>
    <w:p w:rsidR="004F04D4" w:rsidRPr="009F01E4" w:rsidRDefault="004F04D4" w:rsidP="00BB25AF">
      <w:pPr>
        <w:numPr>
          <w:ilvl w:val="0"/>
          <w:numId w:val="1"/>
        </w:numPr>
      </w:pPr>
      <w:r w:rsidRPr="009F01E4">
        <w:rPr>
          <w:b/>
          <w:bCs/>
        </w:rPr>
        <w:t>Risk Management:</w:t>
      </w:r>
      <w:r w:rsidRPr="009F01E4">
        <w:t xml:space="preserve"> Intrusion detection is a key component of overall risk management. By identifying vulnerabilities and potential breaches, organizations can take proactive steps to address these weaknesses and reduce the overall risk of cyberattacks.</w:t>
      </w:r>
    </w:p>
    <w:p w:rsidR="004F04D4" w:rsidRPr="009F01E4" w:rsidRDefault="004F04D4" w:rsidP="00BB25AF">
      <w:pPr>
        <w:numPr>
          <w:ilvl w:val="0"/>
          <w:numId w:val="1"/>
        </w:numPr>
      </w:pPr>
      <w:r w:rsidRPr="009F01E4">
        <w:rPr>
          <w:b/>
          <w:bCs/>
        </w:rPr>
        <w:t>Business Continuity:</w:t>
      </w:r>
      <w:r w:rsidRPr="009F01E4">
        <w:t xml:space="preserve"> A successful cyberattack can disrupt business operations, lead to downtime, and damage the organization's reputation. Intrusion detection helps maintain business continuity by minimizing the impact of cyber incidents and facilitating swift recovery.</w:t>
      </w:r>
    </w:p>
    <w:p w:rsidR="004F04D4" w:rsidRPr="009F01E4" w:rsidRDefault="004F04D4" w:rsidP="00BB25AF">
      <w:pPr>
        <w:numPr>
          <w:ilvl w:val="0"/>
          <w:numId w:val="1"/>
        </w:numPr>
      </w:pPr>
      <w:r w:rsidRPr="009F01E4">
        <w:rPr>
          <w:b/>
          <w:bCs/>
        </w:rPr>
        <w:t xml:space="preserve">Proactive </w:t>
      </w:r>
      <w:r w:rsidR="007D5BC4" w:rsidRPr="009F01E4">
        <w:rPr>
          <w:b/>
          <w:bCs/>
        </w:rPr>
        <w:t>Defence</w:t>
      </w:r>
      <w:r w:rsidRPr="009F01E4">
        <w:rPr>
          <w:b/>
          <w:bCs/>
        </w:rPr>
        <w:t>:</w:t>
      </w:r>
      <w:r w:rsidRPr="009F01E4">
        <w:t xml:space="preserve"> Intrusion detection systems provide insights into emerging attack patterns and trends. This information can be used to enhance an organization's security posture by adapting </w:t>
      </w:r>
      <w:r w:rsidR="007D5BC4" w:rsidRPr="009F01E4">
        <w:t>defences</w:t>
      </w:r>
      <w:r w:rsidRPr="009F01E4">
        <w:t xml:space="preserve"> and deploying countermeasures to address new and evolving threats.</w:t>
      </w:r>
    </w:p>
    <w:p w:rsidR="004F04D4" w:rsidRPr="009F01E4" w:rsidRDefault="004F04D4" w:rsidP="00BB25AF">
      <w:pPr>
        <w:numPr>
          <w:ilvl w:val="0"/>
          <w:numId w:val="1"/>
        </w:numPr>
      </w:pPr>
      <w:r w:rsidRPr="009F01E4">
        <w:rPr>
          <w:b/>
          <w:bCs/>
        </w:rPr>
        <w:t>Data Protection:</w:t>
      </w:r>
      <w:r w:rsidRPr="009F01E4">
        <w:t xml:space="preserve"> Protecting sensitive data is paramount in today's digital landscape. Intrusion detection assists in identifying unauthorized access attempts or data exfiltration, safeguarding sensitive information from falling into the wrong hands.</w:t>
      </w:r>
    </w:p>
    <w:p w:rsidR="004F04D4" w:rsidRPr="009F01E4" w:rsidRDefault="004F04D4" w:rsidP="004F04D4">
      <w:r w:rsidRPr="009F01E4">
        <w:t>In summary, intrusion detection is a critical element of a comprehensive cybersecurity strategy. It plays a pivotal role in identifying and responding to security threats, ensuring the resilience of digital assets, and safeguarding the integrity and confidentiality of sensitive information.</w:t>
      </w:r>
    </w:p>
    <w:p w:rsidR="00C153CF" w:rsidRPr="009F01E4" w:rsidRDefault="00C153CF" w:rsidP="007E13C8">
      <w:pPr>
        <w:pStyle w:val="Heading2"/>
      </w:pPr>
      <w:bookmarkStart w:id="102" w:name="_Toc147933398"/>
      <w:r w:rsidRPr="009F01E4">
        <w:t>Filter-Wrapper Approaches in Feature Selection</w:t>
      </w:r>
      <w:bookmarkEnd w:id="102"/>
    </w:p>
    <w:p w:rsidR="00E435F4" w:rsidRDefault="00C153CF" w:rsidP="00C153CF">
      <w:r w:rsidRPr="009F01E4">
        <w:t>The quest for optimal feature subsets in intrusion detection has driven the exploration of diverse methodologies. Two prominent approaches that have gained traction are filter and wrapper methods, each offering distinct strategies for selecting relevant features. The integration of these approaches, known as filter-wrapper methods, aims to capitalize on their complementary strengths to enhance the accuracy and efficiency of feature selection.</w:t>
      </w:r>
      <w:sdt>
        <w:sdtPr>
          <w:id w:val="-85542710"/>
          <w:citation/>
        </w:sdtPr>
        <w:sdtContent>
          <w:r w:rsidRPr="009F01E4">
            <w:fldChar w:fldCharType="begin"/>
          </w:r>
          <w:r w:rsidRPr="009F01E4">
            <w:instrText xml:space="preserve"> CITATION Han21 \l 1033 </w:instrText>
          </w:r>
          <w:r w:rsidRPr="009F01E4">
            <w:fldChar w:fldCharType="separate"/>
          </w:r>
          <w:r w:rsidR="00104CE6">
            <w:rPr>
              <w:noProof/>
            </w:rPr>
            <w:t xml:space="preserve"> </w:t>
          </w:r>
          <w:r w:rsidR="00104CE6" w:rsidRPr="00104CE6">
            <w:rPr>
              <w:noProof/>
            </w:rPr>
            <w:t>(Hancer, 2021)</w:t>
          </w:r>
          <w:r w:rsidRPr="009F01E4">
            <w:fldChar w:fldCharType="end"/>
          </w:r>
        </w:sdtContent>
      </w:sdt>
    </w:p>
    <w:p w:rsidR="00E435F4" w:rsidRDefault="00E435F4" w:rsidP="00C153CF"/>
    <w:p w:rsidR="00C153CF" w:rsidRPr="009F01E4" w:rsidRDefault="00E435F4" w:rsidP="00C153CF">
      <w:r>
        <w:t xml:space="preserve"> </w:t>
      </w:r>
    </w:p>
    <w:p w:rsidR="00C153CF" w:rsidRPr="009F01E4" w:rsidRDefault="00C153CF" w:rsidP="00BB25AF">
      <w:pPr>
        <w:pStyle w:val="ListParagraph"/>
        <w:numPr>
          <w:ilvl w:val="1"/>
          <w:numId w:val="2"/>
        </w:numPr>
        <w:spacing w:beforeAutospacing="1" w:afterAutospacing="1"/>
        <w:contextualSpacing w:val="0"/>
        <w:outlineLvl w:val="2"/>
        <w:rPr>
          <w:b/>
          <w:bCs/>
          <w:vanish/>
        </w:rPr>
      </w:pPr>
      <w:bookmarkStart w:id="103" w:name="_Toc145586684"/>
      <w:bookmarkStart w:id="104" w:name="_Toc145586840"/>
      <w:bookmarkStart w:id="105" w:name="_Toc145587202"/>
      <w:bookmarkStart w:id="106" w:name="_Toc145587364"/>
      <w:bookmarkStart w:id="107" w:name="_Toc145589274"/>
      <w:bookmarkStart w:id="108" w:name="_Toc145589436"/>
      <w:bookmarkEnd w:id="103"/>
      <w:bookmarkEnd w:id="104"/>
      <w:bookmarkEnd w:id="105"/>
      <w:bookmarkEnd w:id="106"/>
      <w:bookmarkEnd w:id="107"/>
      <w:bookmarkEnd w:id="108"/>
    </w:p>
    <w:p w:rsidR="00C153CF" w:rsidRPr="009F01E4" w:rsidRDefault="00C153CF" w:rsidP="00A27B9F">
      <w:pPr>
        <w:pStyle w:val="Heading3"/>
      </w:pPr>
      <w:r w:rsidRPr="009F01E4">
        <w:t>Filter Approaches to Feature Selection</w:t>
      </w:r>
    </w:p>
    <w:p w:rsidR="00C153CF" w:rsidRPr="009F01E4" w:rsidRDefault="00C153CF" w:rsidP="00C153CF">
      <w:r w:rsidRPr="009F01E4">
        <w:t>Filter-based methods, often referred to as "pre-processing" methods, assess feature relevance independent of any classification algorithm. These methods evaluate the intrinsic properties of features and rank them based on metrics such as correlation, information gain, or statistical significance. Filter methods like Random Forest provide a quick and computationally efficient way to identify features with high discriminatory power. They serve as an initial step to narrow down the feature pool before proceeding to more computationally intensive classification tasks.</w:t>
      </w:r>
      <w:sdt>
        <w:sdtPr>
          <w:id w:val="-2082752834"/>
          <w:citation/>
        </w:sdtPr>
        <w:sdtContent>
          <w:r w:rsidRPr="009F01E4">
            <w:fldChar w:fldCharType="begin"/>
          </w:r>
          <w:r w:rsidRPr="009F01E4">
            <w:instrText xml:space="preserve"> CITATION Bro19 \l 1033 </w:instrText>
          </w:r>
          <w:r w:rsidRPr="009F01E4">
            <w:fldChar w:fldCharType="separate"/>
          </w:r>
          <w:r w:rsidR="00104CE6">
            <w:rPr>
              <w:noProof/>
            </w:rPr>
            <w:t xml:space="preserve"> </w:t>
          </w:r>
          <w:r w:rsidR="00104CE6" w:rsidRPr="00104CE6">
            <w:rPr>
              <w:noProof/>
            </w:rPr>
            <w:t>(Brownlee, 2019)</w:t>
          </w:r>
          <w:r w:rsidRPr="009F01E4">
            <w:fldChar w:fldCharType="end"/>
          </w:r>
        </w:sdtContent>
      </w:sdt>
    </w:p>
    <w:p w:rsidR="00C153CF" w:rsidRPr="009F01E4" w:rsidRDefault="00C153CF" w:rsidP="00C153CF">
      <w:r w:rsidRPr="009F01E4">
        <w:rPr>
          <w:b/>
          <w:bCs/>
        </w:rPr>
        <w:t>Advantages of Filter Approaches:</w:t>
      </w:r>
    </w:p>
    <w:p w:rsidR="00C153CF" w:rsidRPr="009F01E4" w:rsidRDefault="00C153CF" w:rsidP="00BB25AF">
      <w:pPr>
        <w:numPr>
          <w:ilvl w:val="0"/>
          <w:numId w:val="5"/>
        </w:numPr>
      </w:pPr>
      <w:r w:rsidRPr="009F01E4">
        <w:rPr>
          <w:b/>
          <w:bCs/>
        </w:rPr>
        <w:t>Efficiency:</w:t>
      </w:r>
      <w:r w:rsidRPr="009F01E4">
        <w:t xml:space="preserve"> Filter methods are computationally efficient, making them suitable for large datasets.</w:t>
      </w:r>
    </w:p>
    <w:p w:rsidR="00C153CF" w:rsidRPr="009F01E4" w:rsidRDefault="00C153CF" w:rsidP="00BB25AF">
      <w:pPr>
        <w:numPr>
          <w:ilvl w:val="0"/>
          <w:numId w:val="5"/>
        </w:numPr>
      </w:pPr>
      <w:r w:rsidRPr="009F01E4">
        <w:rPr>
          <w:b/>
          <w:bCs/>
        </w:rPr>
        <w:t>Feature Relevance:</w:t>
      </w:r>
      <w:r w:rsidRPr="009F01E4">
        <w:t xml:space="preserve"> They provide insights into the inherent relevance of features without being influenced by the classification algorithm.</w:t>
      </w:r>
    </w:p>
    <w:p w:rsidR="00C153CF" w:rsidRPr="009F01E4" w:rsidRDefault="00C153CF" w:rsidP="00C153CF">
      <w:r w:rsidRPr="009F01E4">
        <w:rPr>
          <w:b/>
          <w:bCs/>
        </w:rPr>
        <w:t>Considerations:</w:t>
      </w:r>
    </w:p>
    <w:p w:rsidR="00C153CF" w:rsidRPr="009F01E4" w:rsidRDefault="00C153CF" w:rsidP="00BB25AF">
      <w:pPr>
        <w:numPr>
          <w:ilvl w:val="0"/>
          <w:numId w:val="6"/>
        </w:numPr>
      </w:pPr>
      <w:r w:rsidRPr="009F01E4">
        <w:rPr>
          <w:b/>
          <w:bCs/>
        </w:rPr>
        <w:t>Lack of Context:</w:t>
      </w:r>
      <w:r w:rsidRPr="009F01E4">
        <w:t xml:space="preserve"> Filter methods might not capture the complex interactions between features and the specific classification task.</w:t>
      </w:r>
    </w:p>
    <w:p w:rsidR="00C153CF" w:rsidRPr="009F01E4" w:rsidRDefault="00C153CF" w:rsidP="00BB25AF">
      <w:pPr>
        <w:numPr>
          <w:ilvl w:val="0"/>
          <w:numId w:val="6"/>
        </w:numPr>
      </w:pPr>
      <w:r w:rsidRPr="009F01E4">
        <w:rPr>
          <w:b/>
          <w:bCs/>
        </w:rPr>
        <w:t>Limited Adaptability:</w:t>
      </w:r>
      <w:r w:rsidRPr="009F01E4">
        <w:t xml:space="preserve"> They may not adapt well to evolving attack patterns or variations in the threat landscape.</w:t>
      </w:r>
    </w:p>
    <w:p w:rsidR="00C153CF" w:rsidRPr="009F01E4" w:rsidRDefault="00C153CF" w:rsidP="00A27B9F">
      <w:pPr>
        <w:pStyle w:val="Heading3"/>
      </w:pPr>
      <w:r w:rsidRPr="009F01E4">
        <w:t>Wrapper Approaches to Feature Selection</w:t>
      </w:r>
    </w:p>
    <w:p w:rsidR="00C153CF" w:rsidRPr="009F01E4" w:rsidRDefault="00C153CF" w:rsidP="00C153CF">
      <w:r w:rsidRPr="009F01E4">
        <w:t>Wrapper-based methods, in contrast, evaluate feature subsets based on their performance within a specific classification algorithm. These methods involve an iterative process where different feature subsets are evaluated by training and testing a chosen classifier. Techniques like Genetic Algorithms, Particle Swarm Optimization, and Sequential Feature Selection iteratively explore the feature space, seeking to find subsets that optimize classification performance.</w:t>
      </w:r>
      <w:sdt>
        <w:sdtPr>
          <w:id w:val="-637641389"/>
          <w:citation/>
        </w:sdtPr>
        <w:sdtContent>
          <w:r w:rsidRPr="009F01E4">
            <w:fldChar w:fldCharType="begin"/>
          </w:r>
          <w:r w:rsidRPr="009F01E4">
            <w:instrText xml:space="preserve"> CITATION Ver20 \l 1033 </w:instrText>
          </w:r>
          <w:r w:rsidRPr="009F01E4">
            <w:fldChar w:fldCharType="separate"/>
          </w:r>
          <w:r w:rsidR="00104CE6">
            <w:rPr>
              <w:noProof/>
            </w:rPr>
            <w:t xml:space="preserve"> </w:t>
          </w:r>
          <w:r w:rsidR="00104CE6" w:rsidRPr="00104CE6">
            <w:rPr>
              <w:noProof/>
            </w:rPr>
            <w:t>(Verma, 2020)</w:t>
          </w:r>
          <w:r w:rsidRPr="009F01E4">
            <w:fldChar w:fldCharType="end"/>
          </w:r>
        </w:sdtContent>
      </w:sdt>
    </w:p>
    <w:p w:rsidR="00C153CF" w:rsidRPr="009F01E4" w:rsidRDefault="00C153CF" w:rsidP="00C153CF">
      <w:r w:rsidRPr="009F01E4">
        <w:rPr>
          <w:b/>
          <w:bCs/>
        </w:rPr>
        <w:t>Advantages of Wrapper Approaches:</w:t>
      </w:r>
    </w:p>
    <w:p w:rsidR="00C153CF" w:rsidRPr="009F01E4" w:rsidRDefault="00C153CF" w:rsidP="00BB25AF">
      <w:pPr>
        <w:numPr>
          <w:ilvl w:val="0"/>
          <w:numId w:val="7"/>
        </w:numPr>
      </w:pPr>
      <w:r w:rsidRPr="009F01E4">
        <w:rPr>
          <w:b/>
          <w:bCs/>
        </w:rPr>
        <w:t>Contextual Relevance:</w:t>
      </w:r>
      <w:r w:rsidRPr="009F01E4">
        <w:t xml:space="preserve"> Wrapper methods consider feature interactions within the context of the classification task, leading to more task-specific feature subsets.</w:t>
      </w:r>
    </w:p>
    <w:p w:rsidR="00E435F4" w:rsidRDefault="00C153CF" w:rsidP="00BB25AF">
      <w:pPr>
        <w:numPr>
          <w:ilvl w:val="0"/>
          <w:numId w:val="7"/>
        </w:numPr>
      </w:pPr>
      <w:r w:rsidRPr="009F01E4">
        <w:rPr>
          <w:b/>
          <w:bCs/>
        </w:rPr>
        <w:t>Adaptability:</w:t>
      </w:r>
      <w:r w:rsidRPr="009F01E4">
        <w:t xml:space="preserve"> They can adapt to changing attack patterns and are well-suited for scenarios where classification accuracy is paramount.</w:t>
      </w:r>
    </w:p>
    <w:p w:rsidR="00E435F4" w:rsidRDefault="00E435F4" w:rsidP="006B01F4">
      <w:pPr>
        <w:ind w:left="360"/>
      </w:pPr>
    </w:p>
    <w:p w:rsidR="00C153CF" w:rsidRPr="009F01E4" w:rsidRDefault="00E435F4" w:rsidP="006B01F4">
      <w:pPr>
        <w:ind w:left="360"/>
      </w:pPr>
      <w:r>
        <w:t xml:space="preserve"> </w:t>
      </w:r>
    </w:p>
    <w:p w:rsidR="00C153CF" w:rsidRPr="009F01E4" w:rsidRDefault="00C153CF" w:rsidP="00C153CF">
      <w:r w:rsidRPr="009F01E4">
        <w:rPr>
          <w:b/>
          <w:bCs/>
        </w:rPr>
        <w:lastRenderedPageBreak/>
        <w:t>Considerations:</w:t>
      </w:r>
    </w:p>
    <w:p w:rsidR="00C153CF" w:rsidRPr="009F01E4" w:rsidRDefault="00C153CF" w:rsidP="00BB25AF">
      <w:pPr>
        <w:numPr>
          <w:ilvl w:val="0"/>
          <w:numId w:val="8"/>
        </w:numPr>
      </w:pPr>
      <w:r w:rsidRPr="009F01E4">
        <w:rPr>
          <w:b/>
          <w:bCs/>
        </w:rPr>
        <w:t>Computational Cost:</w:t>
      </w:r>
      <w:r w:rsidRPr="009F01E4">
        <w:t xml:space="preserve"> The iterative nature of wrapper methods can be computationally intensive, especially for large feature spaces.</w:t>
      </w:r>
    </w:p>
    <w:p w:rsidR="00C153CF" w:rsidRPr="009F01E4" w:rsidRDefault="00C153CF" w:rsidP="00BB25AF">
      <w:pPr>
        <w:numPr>
          <w:ilvl w:val="0"/>
          <w:numId w:val="8"/>
        </w:numPr>
      </w:pPr>
      <w:r w:rsidRPr="009F01E4">
        <w:rPr>
          <w:b/>
          <w:bCs/>
        </w:rPr>
        <w:t>Overfitting Risk:</w:t>
      </w:r>
      <w:r w:rsidRPr="009F01E4">
        <w:t xml:space="preserve"> Repeated model training on different subsets might lead to overfitting if not controlled properly.</w:t>
      </w:r>
    </w:p>
    <w:p w:rsidR="00C153CF" w:rsidRPr="009F01E4" w:rsidRDefault="00C153CF" w:rsidP="00A27B9F">
      <w:pPr>
        <w:pStyle w:val="Heading3"/>
      </w:pPr>
      <w:r w:rsidRPr="009F01E4">
        <w:t>The Synergy of Filter-Wrapper Approaches</w:t>
      </w:r>
    </w:p>
    <w:p w:rsidR="00C153CF" w:rsidRPr="009F01E4" w:rsidRDefault="00C153CF" w:rsidP="00C153CF">
      <w:r w:rsidRPr="009F01E4">
        <w:t>The limitations of both filter and wrapper methods pave the way for the integration of these approaches into hybrid filter-wrapper methods. Filter-wrapper methods aim to combine the advantages of both methodologies while mitigating their respective drawbacks. The filter stage narrows down the feature pool by emphasizing intrinsic relevance, reducing the computational complexity of the subsequent wrapper stage. The wrapper stage then assesses the performance of selected subsets within the context of classification, refining the feature subset to optimize detection accuracy.</w:t>
      </w:r>
      <w:sdt>
        <w:sdtPr>
          <w:id w:val="-1454328083"/>
          <w:citation/>
        </w:sdtPr>
        <w:sdtContent>
          <w:r w:rsidRPr="009F01E4">
            <w:fldChar w:fldCharType="begin"/>
          </w:r>
          <w:r w:rsidRPr="009F01E4">
            <w:instrText xml:space="preserve"> CITATION Han21 \l 1033 </w:instrText>
          </w:r>
          <w:r w:rsidRPr="009F01E4">
            <w:fldChar w:fldCharType="separate"/>
          </w:r>
          <w:r w:rsidR="00104CE6">
            <w:rPr>
              <w:noProof/>
            </w:rPr>
            <w:t xml:space="preserve"> </w:t>
          </w:r>
          <w:r w:rsidR="00104CE6" w:rsidRPr="00104CE6">
            <w:rPr>
              <w:noProof/>
            </w:rPr>
            <w:t>(Hancer, 2021)</w:t>
          </w:r>
          <w:r w:rsidRPr="009F01E4">
            <w:fldChar w:fldCharType="end"/>
          </w:r>
        </w:sdtContent>
      </w:sdt>
    </w:p>
    <w:p w:rsidR="00C153CF" w:rsidRPr="009F01E4" w:rsidRDefault="00C153CF" w:rsidP="00C153CF">
      <w:r w:rsidRPr="009F01E4">
        <w:rPr>
          <w:b/>
          <w:bCs/>
        </w:rPr>
        <w:t>Advantages of Filter-Wrapper Approaches:</w:t>
      </w:r>
    </w:p>
    <w:p w:rsidR="00C153CF" w:rsidRPr="009F01E4" w:rsidRDefault="00C153CF" w:rsidP="00BB25AF">
      <w:pPr>
        <w:numPr>
          <w:ilvl w:val="0"/>
          <w:numId w:val="9"/>
        </w:numPr>
      </w:pPr>
      <w:r w:rsidRPr="009F01E4">
        <w:rPr>
          <w:b/>
          <w:bCs/>
        </w:rPr>
        <w:t>Balanced Approach:</w:t>
      </w:r>
      <w:r w:rsidRPr="009F01E4">
        <w:t xml:space="preserve"> The combination balances the efficiency of filter methods with the contextual relevance of wrapper methods.</w:t>
      </w:r>
    </w:p>
    <w:p w:rsidR="00C153CF" w:rsidRPr="009F01E4" w:rsidRDefault="00C153CF" w:rsidP="00BB25AF">
      <w:pPr>
        <w:numPr>
          <w:ilvl w:val="0"/>
          <w:numId w:val="9"/>
        </w:numPr>
      </w:pPr>
      <w:r w:rsidRPr="009F01E4">
        <w:rPr>
          <w:b/>
          <w:bCs/>
        </w:rPr>
        <w:t>Adaptability:</w:t>
      </w:r>
      <w:r w:rsidRPr="009F01E4">
        <w:t xml:space="preserve"> Filter-wrapper methods retain adaptability, ensuring the system can evolve alongside changing threat landscapes.</w:t>
      </w:r>
    </w:p>
    <w:p w:rsidR="00C153CF" w:rsidRPr="009F01E4" w:rsidRDefault="00C153CF" w:rsidP="00BB25AF">
      <w:pPr>
        <w:numPr>
          <w:ilvl w:val="0"/>
          <w:numId w:val="9"/>
        </w:numPr>
      </w:pPr>
      <w:r w:rsidRPr="009F01E4">
        <w:rPr>
          <w:b/>
          <w:bCs/>
        </w:rPr>
        <w:t>Enhanced Accuracy:</w:t>
      </w:r>
      <w:r w:rsidRPr="009F01E4">
        <w:t xml:space="preserve"> By refining feature subsets within the context of classification, filter-wrapper approaches improve the accuracy of intrusion detection.</w:t>
      </w:r>
    </w:p>
    <w:p w:rsidR="00C153CF" w:rsidRPr="009F01E4" w:rsidRDefault="00C153CF" w:rsidP="00C153CF">
      <w:r w:rsidRPr="009F01E4">
        <w:rPr>
          <w:b/>
          <w:bCs/>
        </w:rPr>
        <w:t>Considerations:</w:t>
      </w:r>
    </w:p>
    <w:p w:rsidR="00C153CF" w:rsidRPr="009F01E4" w:rsidRDefault="00C153CF" w:rsidP="00BB25AF">
      <w:pPr>
        <w:numPr>
          <w:ilvl w:val="0"/>
          <w:numId w:val="10"/>
        </w:numPr>
      </w:pPr>
      <w:r w:rsidRPr="009F01E4">
        <w:rPr>
          <w:b/>
          <w:bCs/>
        </w:rPr>
        <w:t>Complexity:</w:t>
      </w:r>
      <w:r w:rsidRPr="009F01E4">
        <w:t xml:space="preserve"> The integration of both approaches introduces additional complexity to the feature selection process.</w:t>
      </w:r>
    </w:p>
    <w:p w:rsidR="00C153CF" w:rsidRPr="009F01E4" w:rsidRDefault="00C153CF" w:rsidP="00A27B9F">
      <w:pPr>
        <w:pStyle w:val="Heading3"/>
      </w:pPr>
      <w:r w:rsidRPr="009F01E4">
        <w:t>Hybrid Approaches for Enhanced Detection</w:t>
      </w:r>
    </w:p>
    <w:p w:rsidR="00E435F4" w:rsidRDefault="00C153CF" w:rsidP="00C153CF">
      <w:r w:rsidRPr="009F01E4">
        <w:t>Recent research has seen the fusion of evolutionary computing with other machine learning and artificial intelligence techniques. Hybrid approaches that combine evolutionary algorithms with neural networks, deep learning architectures, and ensemble methods offer superior performance in detecting complex and stealthy attacks. These hybrids leverage the optimization prowess of evolutionary algorithms and the representational power of neural networks, resulting in robust and accurate intrusion detection systems.</w:t>
      </w:r>
    </w:p>
    <w:p w:rsidR="00C153CF" w:rsidRPr="009F01E4" w:rsidRDefault="00E435F4" w:rsidP="00C153CF">
      <w:r>
        <w:t xml:space="preserve"> </w:t>
      </w:r>
    </w:p>
    <w:p w:rsidR="00C153CF" w:rsidRPr="009F01E4" w:rsidRDefault="00C153CF" w:rsidP="00A27B9F">
      <w:pPr>
        <w:pStyle w:val="Heading3"/>
      </w:pPr>
      <w:r w:rsidRPr="009F01E4">
        <w:lastRenderedPageBreak/>
        <w:t>Naïve Bayes:</w:t>
      </w:r>
    </w:p>
    <w:p w:rsidR="00C153CF" w:rsidRPr="009F01E4" w:rsidRDefault="00C153CF" w:rsidP="00C153CF">
      <w:r w:rsidRPr="009F01E4">
        <w:t>The Naïve Bayes (NB) is one of the oldest classifiers. It is obtained by using the Bayes rule and assuming features (variables) are independent of each other given its</w:t>
      </w:r>
    </w:p>
    <w:p w:rsidR="00C153CF" w:rsidRPr="009F01E4" w:rsidRDefault="00C153CF" w:rsidP="00C153CF">
      <w:r w:rsidRPr="009F01E4">
        <w:t>class. Despite its “naïve” assumption, it’s effective for high-dimensional biological data and can handle missing values. Naïve Bayes provides interpretable results, making it valuable for initial insights in bioinformatics studies, although it may not capture complex interactions as well as more sophisticated models.</w:t>
      </w:r>
      <w:sdt>
        <w:sdtPr>
          <w:id w:val="-893273229"/>
          <w:citation/>
        </w:sdtPr>
        <w:sdtContent>
          <w:r w:rsidRPr="009F01E4">
            <w:fldChar w:fldCharType="begin"/>
          </w:r>
          <w:r w:rsidRPr="009F01E4">
            <w:instrText xml:space="preserve"> CITATION Din05 \l 1033 </w:instrText>
          </w:r>
          <w:r w:rsidRPr="009F01E4">
            <w:fldChar w:fldCharType="separate"/>
          </w:r>
          <w:r w:rsidR="00104CE6">
            <w:rPr>
              <w:noProof/>
            </w:rPr>
            <w:t xml:space="preserve"> </w:t>
          </w:r>
          <w:r w:rsidR="00104CE6" w:rsidRPr="00104CE6">
            <w:rPr>
              <w:noProof/>
            </w:rPr>
            <w:t>(Ding &amp; Peng, 2005)</w:t>
          </w:r>
          <w:r w:rsidRPr="009F01E4">
            <w:fldChar w:fldCharType="end"/>
          </w:r>
        </w:sdtContent>
      </w:sdt>
    </w:p>
    <w:p w:rsidR="00C153CF" w:rsidRPr="009F01E4" w:rsidRDefault="00C153CF" w:rsidP="00A27B9F">
      <w:pPr>
        <w:pStyle w:val="Heading3"/>
      </w:pPr>
      <w:r w:rsidRPr="009F01E4">
        <w:t>Bridging the Gap with Evolutionary Computing</w:t>
      </w:r>
    </w:p>
    <w:p w:rsidR="00C153CF" w:rsidRPr="009F01E4" w:rsidRDefault="00C153CF" w:rsidP="00C153CF">
      <w:r w:rsidRPr="009F01E4">
        <w:t>Evolutionary computing techniques bring a new dimension to filter-wrapper approaches. By incorporating evolutionary algorithms, the selection of feature subsets becomes a dynamic optimization process. Evolutionary algorithms offer the capability to search vast solution spaces, enabling the identification of feature subsets that balance relevance, efficiency, and adaptability.</w:t>
      </w:r>
    </w:p>
    <w:p w:rsidR="001334D4" w:rsidRPr="009F01E4" w:rsidRDefault="001334D4" w:rsidP="007E13C8">
      <w:pPr>
        <w:pStyle w:val="Heading2"/>
      </w:pPr>
      <w:bookmarkStart w:id="109" w:name="_Toc147933399"/>
      <w:r w:rsidRPr="009F01E4">
        <w:t>Feature Selection in Intrusion</w:t>
      </w:r>
      <w:r w:rsidR="00174827" w:rsidRPr="009F01E4">
        <w:t>s</w:t>
      </w:r>
      <w:r w:rsidRPr="009F01E4">
        <w:t xml:space="preserve"> Detection</w:t>
      </w:r>
      <w:bookmarkEnd w:id="109"/>
    </w:p>
    <w:p w:rsidR="001334D4" w:rsidRPr="009F01E4" w:rsidRDefault="001334D4" w:rsidP="001334D4">
      <w:r w:rsidRPr="009F01E4">
        <w:t xml:space="preserve">Feature selection stands as a cornerstone in the realm of intrusion detection, playing a pivotal role in enhancing the efficacy of detection systems. Intrusion detection systems are tasked with </w:t>
      </w:r>
      <w:r w:rsidR="007D5BC4" w:rsidRPr="009F01E4">
        <w:t>analysing</w:t>
      </w:r>
      <w:r w:rsidRPr="009F01E4">
        <w:t xml:space="preserve"> a vast array of attributes or features derived from network data, seeking to discern patterns that distinguish normal </w:t>
      </w:r>
      <w:r w:rsidR="007D5BC4" w:rsidRPr="009F01E4">
        <w:t>behaviour</w:t>
      </w:r>
      <w:r w:rsidRPr="009F01E4">
        <w:t xml:space="preserve"> from malicious activities. However, not all features contribute equally to this discrimination, and the presence of irrelevant or redundant features can hinder detection accuracy, increase computational burden, and introduce noise into the analysis.</w:t>
      </w:r>
      <w:sdt>
        <w:sdtPr>
          <w:id w:val="-413014823"/>
          <w:citation/>
        </w:sdtPr>
        <w:sdtContent>
          <w:r w:rsidRPr="009F01E4">
            <w:fldChar w:fldCharType="begin"/>
          </w:r>
          <w:r w:rsidRPr="009F01E4">
            <w:instrText xml:space="preserve"> CITATION Ngu10 \l 1033 </w:instrText>
          </w:r>
          <w:r w:rsidRPr="009F01E4">
            <w:fldChar w:fldCharType="separate"/>
          </w:r>
          <w:r w:rsidR="00104CE6">
            <w:rPr>
              <w:noProof/>
            </w:rPr>
            <w:t xml:space="preserve"> </w:t>
          </w:r>
          <w:r w:rsidR="00104CE6" w:rsidRPr="00104CE6">
            <w:rPr>
              <w:noProof/>
            </w:rPr>
            <w:t>(Nguyen, Petrović, &amp; Franke, 2010)</w:t>
          </w:r>
          <w:r w:rsidRPr="009F01E4">
            <w:fldChar w:fldCharType="end"/>
          </w:r>
        </w:sdtContent>
      </w:sdt>
    </w:p>
    <w:p w:rsidR="00C4677B" w:rsidRPr="009F01E4" w:rsidRDefault="00C4677B" w:rsidP="00BB25AF">
      <w:pPr>
        <w:pStyle w:val="ListParagraph"/>
        <w:numPr>
          <w:ilvl w:val="1"/>
          <w:numId w:val="2"/>
        </w:numPr>
        <w:spacing w:beforeAutospacing="1" w:afterAutospacing="1"/>
        <w:contextualSpacing w:val="0"/>
        <w:outlineLvl w:val="2"/>
        <w:rPr>
          <w:b/>
          <w:bCs/>
          <w:vanish/>
        </w:rPr>
      </w:pPr>
      <w:bookmarkStart w:id="110" w:name="_Toc145586692"/>
      <w:bookmarkStart w:id="111" w:name="_Toc145586848"/>
      <w:bookmarkStart w:id="112" w:name="_Toc145587210"/>
      <w:bookmarkStart w:id="113" w:name="_Toc145587372"/>
      <w:bookmarkStart w:id="114" w:name="_Toc145589282"/>
      <w:bookmarkStart w:id="115" w:name="_Toc145589444"/>
      <w:bookmarkEnd w:id="110"/>
      <w:bookmarkEnd w:id="111"/>
      <w:bookmarkEnd w:id="112"/>
      <w:bookmarkEnd w:id="113"/>
      <w:bookmarkEnd w:id="114"/>
      <w:bookmarkEnd w:id="115"/>
    </w:p>
    <w:p w:rsidR="00C4677B" w:rsidRPr="009F01E4" w:rsidRDefault="00C4677B" w:rsidP="00BB25AF">
      <w:pPr>
        <w:pStyle w:val="ListParagraph"/>
        <w:numPr>
          <w:ilvl w:val="1"/>
          <w:numId w:val="2"/>
        </w:numPr>
        <w:spacing w:beforeAutospacing="1" w:afterAutospacing="1"/>
        <w:contextualSpacing w:val="0"/>
        <w:outlineLvl w:val="2"/>
        <w:rPr>
          <w:b/>
          <w:bCs/>
          <w:vanish/>
        </w:rPr>
      </w:pPr>
      <w:bookmarkStart w:id="116" w:name="_Toc145586693"/>
      <w:bookmarkStart w:id="117" w:name="_Toc145586849"/>
      <w:bookmarkStart w:id="118" w:name="_Toc145587211"/>
      <w:bookmarkStart w:id="119" w:name="_Toc145587373"/>
      <w:bookmarkStart w:id="120" w:name="_Toc145589283"/>
      <w:bookmarkStart w:id="121" w:name="_Toc145589445"/>
      <w:bookmarkEnd w:id="116"/>
      <w:bookmarkEnd w:id="117"/>
      <w:bookmarkEnd w:id="118"/>
      <w:bookmarkEnd w:id="119"/>
      <w:bookmarkEnd w:id="120"/>
      <w:bookmarkEnd w:id="121"/>
    </w:p>
    <w:p w:rsidR="00C4677B" w:rsidRPr="009F01E4" w:rsidRDefault="00C4677B" w:rsidP="00A27B9F">
      <w:pPr>
        <w:pStyle w:val="Heading3"/>
      </w:pPr>
      <w:r w:rsidRPr="009F01E4">
        <w:t>The Importance of Feature Selection</w:t>
      </w:r>
    </w:p>
    <w:p w:rsidR="00C4677B" w:rsidRPr="009F01E4" w:rsidRDefault="00C4677B" w:rsidP="00C4677B">
      <w:r w:rsidRPr="009F01E4">
        <w:t xml:space="preserve">Effective feature selection addresses the fundamental challenge of identifying a subset of features that provide maximum </w:t>
      </w:r>
      <w:r w:rsidR="00DE736E" w:rsidRPr="009F01E4">
        <w:t xml:space="preserve">relevance </w:t>
      </w:r>
      <w:r w:rsidRPr="009F01E4">
        <w:t>while minimizing redundancy. By focusing on relevant features, the detection process becomes more efficient, accurate, and interpretable. Feature selection serves as a mechanism for dimensionality reduction, leading to improved model generalization, reduced overfitting, and enhanced scalability.</w:t>
      </w:r>
    </w:p>
    <w:p w:rsidR="00C4677B" w:rsidRPr="009F01E4" w:rsidRDefault="00C4677B" w:rsidP="00C4677B">
      <w:r w:rsidRPr="009F01E4">
        <w:t xml:space="preserve">In the context of intrusion detection, feature selection becomes particularly crucial due to the evolving nature of cyber threats. Attack strategies constantly evolve, leading to changes in attack patterns and </w:t>
      </w:r>
      <w:r w:rsidR="007D5BC4" w:rsidRPr="009F01E4">
        <w:t>behaviours</w:t>
      </w:r>
      <w:r w:rsidRPr="009F01E4">
        <w:t xml:space="preserve">. Traditional feature selection methods often struggle to adapt to these changes, as their performance may degrade when faced with </w:t>
      </w:r>
      <w:r w:rsidRPr="009F01E4">
        <w:lastRenderedPageBreak/>
        <w:t>new attack types or variations. Thus, an adaptive and efficient feature selection mechanism is essential to maintain the system's accuracy and effectiveness over time.</w:t>
      </w:r>
    </w:p>
    <w:p w:rsidR="00DE736E" w:rsidRPr="009F01E4" w:rsidRDefault="00DE736E" w:rsidP="00A27B9F">
      <w:pPr>
        <w:pStyle w:val="Heading3"/>
      </w:pPr>
      <w:r w:rsidRPr="009F01E4">
        <w:t>Traditional Feature Selection Methods</w:t>
      </w:r>
    </w:p>
    <w:p w:rsidR="00DE736E" w:rsidRPr="009F01E4" w:rsidRDefault="00DE736E" w:rsidP="00DE736E">
      <w:r w:rsidRPr="009F01E4">
        <w:t>Various traditional feature selection methods have been explored in the context of intrusion detection. These methods can be broadly categorized into filter and wrapper approaches:</w:t>
      </w:r>
    </w:p>
    <w:p w:rsidR="00DE736E" w:rsidRPr="009F01E4" w:rsidRDefault="00DE736E" w:rsidP="00DE736E">
      <w:r w:rsidRPr="009F01E4">
        <w:rPr>
          <w:b/>
          <w:bCs/>
        </w:rPr>
        <w:t>Filter Methods:</w:t>
      </w:r>
      <w:r w:rsidRPr="009F01E4">
        <w:t xml:space="preserve"> Filter-based feature selection methods assess the relevance of features independent of the classification algorithm. Techniques such as Information Gain, Chi-Square, and Correlation-based Feature Selection rank features based on intrinsic properties like statistical significance or correlation with the target variable. While filter methods are computationally efficient and offer insights into feature importance, they may not consider the interaction between features and the specific classification task.</w:t>
      </w:r>
    </w:p>
    <w:p w:rsidR="00DE736E" w:rsidRPr="009F01E4" w:rsidRDefault="00DE736E" w:rsidP="00DE736E">
      <w:r w:rsidRPr="009F01E4">
        <w:rPr>
          <w:b/>
          <w:bCs/>
        </w:rPr>
        <w:t>Wrapper Methods:</w:t>
      </w:r>
      <w:r w:rsidRPr="009F01E4">
        <w:t xml:space="preserve"> Wrapper-based approaches evaluate feature subsets using a specific classification algorithm. They involve an iterative process where different feature subsets are assessed using the chosen classifier. Techniques like Genetic Algorithms and Recursive Feature Elimination iteratively select subsets, evaluating their performance through cross-validation. Wrapper methods offer a more accurate assessment of feature relevance within the context of the classification task but can be computationally demanding.</w:t>
      </w:r>
      <w:sdt>
        <w:sdtPr>
          <w:id w:val="-1183576296"/>
          <w:citation/>
        </w:sdtPr>
        <w:sdtContent>
          <w:r w:rsidRPr="009F01E4">
            <w:fldChar w:fldCharType="begin"/>
          </w:r>
          <w:r w:rsidRPr="009F01E4">
            <w:instrText xml:space="preserve"> CITATION Ngu10 \l 1033 </w:instrText>
          </w:r>
          <w:r w:rsidRPr="009F01E4">
            <w:fldChar w:fldCharType="separate"/>
          </w:r>
          <w:r w:rsidR="00104CE6">
            <w:rPr>
              <w:noProof/>
            </w:rPr>
            <w:t xml:space="preserve"> </w:t>
          </w:r>
          <w:r w:rsidR="00104CE6" w:rsidRPr="00104CE6">
            <w:rPr>
              <w:noProof/>
            </w:rPr>
            <w:t>(Nguyen, Petrović, &amp; Franke, 2010)</w:t>
          </w:r>
          <w:r w:rsidRPr="009F01E4">
            <w:fldChar w:fldCharType="end"/>
          </w:r>
        </w:sdtContent>
      </w:sdt>
    </w:p>
    <w:p w:rsidR="00DE736E" w:rsidRPr="009F01E4" w:rsidRDefault="00DE736E" w:rsidP="00A27B9F">
      <w:pPr>
        <w:pStyle w:val="Heading3"/>
      </w:pPr>
      <w:r w:rsidRPr="009F01E4">
        <w:t>Limitations of Traditional Approaches</w:t>
      </w:r>
    </w:p>
    <w:p w:rsidR="00DE736E" w:rsidRPr="009F01E4" w:rsidRDefault="00DE736E" w:rsidP="00DE736E">
      <w:r w:rsidRPr="009F01E4">
        <w:t>While traditional feature selection methods provide valuable insights, they encounter limitations when applied to intrusion detection:</w:t>
      </w:r>
    </w:p>
    <w:p w:rsidR="00DE736E" w:rsidRPr="009F01E4" w:rsidRDefault="00DE736E" w:rsidP="00BB25AF">
      <w:pPr>
        <w:numPr>
          <w:ilvl w:val="0"/>
          <w:numId w:val="4"/>
        </w:numPr>
      </w:pPr>
      <w:r w:rsidRPr="009F01E4">
        <w:rPr>
          <w:b/>
          <w:bCs/>
        </w:rPr>
        <w:t>Lack of Adaptability:</w:t>
      </w:r>
      <w:r w:rsidRPr="009F01E4">
        <w:t xml:space="preserve"> Many traditional methods struggle to adapt to changing attack patterns and the evolving nature of cyber threats. Static feature selection techniques may become obsolete when confronted with novel attack types.</w:t>
      </w:r>
    </w:p>
    <w:p w:rsidR="00DE736E" w:rsidRPr="009F01E4" w:rsidRDefault="00DE736E" w:rsidP="00BB25AF">
      <w:pPr>
        <w:numPr>
          <w:ilvl w:val="0"/>
          <w:numId w:val="4"/>
        </w:numPr>
      </w:pPr>
      <w:r w:rsidRPr="009F01E4">
        <w:rPr>
          <w:b/>
          <w:bCs/>
        </w:rPr>
        <w:t>Computational Complexity:</w:t>
      </w:r>
      <w:r w:rsidRPr="009F01E4">
        <w:t xml:space="preserve"> High-dimensional and dynamic network data impose computational challenges, particularly for wrapper methods that involve evaluating numerous feature subsets. The scalability of traditional methods can be hindered in real-time intrusion detection scenarios.</w:t>
      </w:r>
    </w:p>
    <w:p w:rsidR="00DE736E" w:rsidRPr="009F01E4" w:rsidRDefault="00DE736E" w:rsidP="00BB25AF">
      <w:pPr>
        <w:numPr>
          <w:ilvl w:val="0"/>
          <w:numId w:val="4"/>
        </w:numPr>
      </w:pPr>
      <w:r w:rsidRPr="009F01E4">
        <w:rPr>
          <w:b/>
          <w:bCs/>
        </w:rPr>
        <w:t>Feature Interaction:</w:t>
      </w:r>
      <w:r w:rsidRPr="009F01E4">
        <w:t xml:space="preserve"> Traditional methods often overlook the interaction between features and the intricate relationships that contribute to distinguishing between normal and malicious </w:t>
      </w:r>
      <w:r w:rsidR="007D5BC4" w:rsidRPr="009F01E4">
        <w:t>behaviours</w:t>
      </w:r>
      <w:r w:rsidRPr="009F01E4">
        <w:t>.</w:t>
      </w:r>
    </w:p>
    <w:p w:rsidR="003B1C98" w:rsidRPr="009F01E4" w:rsidRDefault="00B55F75" w:rsidP="00F73DF8">
      <w:r w:rsidRPr="009F01E4">
        <w:lastRenderedPageBreak/>
        <w:t>Several studies have been conducted to address these limitations. Researchers have proposed new feature selection methods that consider the interaction between features, adapt to changing attack patterns, and reduce computational complexity.</w:t>
      </w:r>
      <w:sdt>
        <w:sdtPr>
          <w:id w:val="-1080600152"/>
          <w:citation/>
        </w:sdtPr>
        <w:sdtContent>
          <w:r w:rsidRPr="009F01E4">
            <w:fldChar w:fldCharType="begin"/>
          </w:r>
          <w:r w:rsidRPr="009F01E4">
            <w:instrText xml:space="preserve"> CITATION Fir20 \l 1033 </w:instrText>
          </w:r>
          <w:r w:rsidRPr="009F01E4">
            <w:fldChar w:fldCharType="separate"/>
          </w:r>
          <w:r w:rsidR="00104CE6">
            <w:rPr>
              <w:noProof/>
            </w:rPr>
            <w:t xml:space="preserve"> </w:t>
          </w:r>
          <w:r w:rsidR="00104CE6" w:rsidRPr="00104CE6">
            <w:rPr>
              <w:noProof/>
            </w:rPr>
            <w:t>(Kamlov, Moussa, Zgheib, &amp; Mashaal, 2020)</w:t>
          </w:r>
          <w:r w:rsidRPr="009F01E4">
            <w:fldChar w:fldCharType="end"/>
          </w:r>
        </w:sdtContent>
      </w:sdt>
    </w:p>
    <w:p w:rsidR="004B21DE" w:rsidRPr="009F01E4" w:rsidRDefault="004B21DE" w:rsidP="00A27B9F">
      <w:pPr>
        <w:pStyle w:val="Heading3"/>
      </w:pPr>
      <w:r w:rsidRPr="009F01E4">
        <w:t>The Significance of Feature Selection</w:t>
      </w:r>
    </w:p>
    <w:p w:rsidR="004B21DE" w:rsidRPr="009F01E4" w:rsidRDefault="004B21DE" w:rsidP="00B55F75">
      <w:r w:rsidRPr="009F01E4">
        <w:t xml:space="preserve">Feature selection addresses the challenge posed by high-dimensional data, where the inclusion of irrelevant or redundant attributes can lead to increased computational costs and reduced classification performance. By identifying and prioritizing the most informative features, the detection system can focus on discriminating between benign and malicious activities effectively. </w:t>
      </w:r>
    </w:p>
    <w:p w:rsidR="00227742" w:rsidRPr="009F01E4" w:rsidRDefault="001E0EE6" w:rsidP="00A27B9F">
      <w:pPr>
        <w:pStyle w:val="Heading3"/>
      </w:pPr>
      <w:r w:rsidRPr="009F01E4">
        <w:t>ReliefF: Assessing Feature Relevance</w:t>
      </w:r>
    </w:p>
    <w:p w:rsidR="0063623C" w:rsidRPr="009F01E4" w:rsidRDefault="0063623C" w:rsidP="0063623C">
      <w:r w:rsidRPr="009F01E4">
        <w:t xml:space="preserve">Relief is a feature selection method that can detect feature interactions and work with discrete or numerical features for binary classification tasks. It was proposed by Kira and Rendell in 1992. Some of its benefits are that it does not rely on heuristics, it can handle noise and feature interactions, and it is computationally efficient. However, it has some limitations, such as not being able to identify redundant features and being sensitive to the size of the training data. Relief is an “any time” algorithm, which means it can be interrupted at any point and still produce results, but it may improve its performance with more time or data. </w:t>
      </w:r>
      <w:sdt>
        <w:sdtPr>
          <w:id w:val="1977713751"/>
          <w:citation/>
        </w:sdtPr>
        <w:sdtContent>
          <w:r w:rsidRPr="009F01E4">
            <w:fldChar w:fldCharType="begin"/>
          </w:r>
          <w:r w:rsidRPr="009F01E4">
            <w:instrText xml:space="preserve"> CITATION Das11 \l 1033 </w:instrText>
          </w:r>
          <w:r w:rsidRPr="009F01E4">
            <w:fldChar w:fldCharType="separate"/>
          </w:r>
          <w:r w:rsidR="00104CE6" w:rsidRPr="00104CE6">
            <w:rPr>
              <w:noProof/>
            </w:rPr>
            <w:t>(Dash &amp; Ong, 2011)</w:t>
          </w:r>
          <w:r w:rsidRPr="009F01E4">
            <w:fldChar w:fldCharType="end"/>
          </w:r>
        </w:sdtContent>
      </w:sdt>
      <w:r w:rsidRPr="009F01E4">
        <w:t>.</w:t>
      </w:r>
    </w:p>
    <w:p w:rsidR="0063623C" w:rsidRPr="009F01E4" w:rsidRDefault="0063623C" w:rsidP="0063623C">
      <w:r w:rsidRPr="009F01E4">
        <w:t xml:space="preserve">Utilizing an effective discriminative attribute offers concise representations for each class, ensuring that these descriptions remain highly distinct. From a geometric perspective, this requirement can be understood as follows: </w:t>
      </w:r>
    </w:p>
    <w:p w:rsidR="0063623C" w:rsidRPr="009F01E4" w:rsidRDefault="0063623C" w:rsidP="00BB25AF">
      <w:pPr>
        <w:pStyle w:val="ListParagraph"/>
        <w:numPr>
          <w:ilvl w:val="1"/>
          <w:numId w:val="4"/>
        </w:numPr>
      </w:pPr>
      <w:r w:rsidRPr="009F01E4">
        <w:t xml:space="preserve">The attribute assumes almost identical values for all instances within a given class, and </w:t>
      </w:r>
    </w:p>
    <w:p w:rsidR="0063623C" w:rsidRPr="009F01E4" w:rsidRDefault="0063623C" w:rsidP="00BB25AF">
      <w:pPr>
        <w:pStyle w:val="ListParagraph"/>
        <w:numPr>
          <w:ilvl w:val="1"/>
          <w:numId w:val="4"/>
        </w:numPr>
      </w:pPr>
      <w:r w:rsidRPr="009F01E4">
        <w:t>It assumes diverse values across instances from the opposing class.</w:t>
      </w:r>
    </w:p>
    <w:p w:rsidR="00813258" w:rsidRDefault="001E0EE6" w:rsidP="00227742">
      <w:r w:rsidRPr="009F01E4">
        <w:t xml:space="preserve">ReliefF is a powerful feature selection algorithm that excels in discerning the relevance of attributes within a dataset. It operates through an iterative process that systematically evaluates the contribution of each attribute to the classification process. </w:t>
      </w:r>
      <w:sdt>
        <w:sdtPr>
          <w:id w:val="2120863197"/>
          <w:citation/>
        </w:sdtPr>
        <w:sdtContent>
          <w:r w:rsidR="00227742" w:rsidRPr="009F01E4">
            <w:fldChar w:fldCharType="begin"/>
          </w:r>
          <w:r w:rsidR="00227742" w:rsidRPr="009F01E4">
            <w:rPr>
              <w:lang w:val="en-US"/>
            </w:rPr>
            <w:instrText xml:space="preserve"> CITATION XuJ18 \l 1033 </w:instrText>
          </w:r>
          <w:r w:rsidR="00227742" w:rsidRPr="009F01E4">
            <w:fldChar w:fldCharType="separate"/>
          </w:r>
          <w:r w:rsidR="00104CE6">
            <w:rPr>
              <w:noProof/>
              <w:lang w:val="en-US"/>
            </w:rPr>
            <w:t>(Xu &amp; Ma, 2018)</w:t>
          </w:r>
          <w:r w:rsidR="00227742" w:rsidRPr="009F01E4">
            <w:fldChar w:fldCharType="end"/>
          </w:r>
        </w:sdtContent>
      </w:sdt>
    </w:p>
    <w:p w:rsidR="00E435F4" w:rsidRDefault="001E0EE6" w:rsidP="001E0EE6">
      <w:r w:rsidRPr="009F01E4">
        <w:t>The key steps in ReliefF's operation are as follows:</w:t>
      </w:r>
    </w:p>
    <w:p w:rsidR="001E0EE6" w:rsidRPr="009F01E4" w:rsidRDefault="001E0EE6" w:rsidP="00BB25AF">
      <w:pPr>
        <w:numPr>
          <w:ilvl w:val="0"/>
          <w:numId w:val="11"/>
        </w:numPr>
      </w:pPr>
      <w:r w:rsidRPr="009F01E4">
        <w:rPr>
          <w:b/>
          <w:bCs/>
        </w:rPr>
        <w:t xml:space="preserve">Nearest </w:t>
      </w:r>
      <w:r w:rsidR="00447CF4" w:rsidRPr="009F01E4">
        <w:rPr>
          <w:b/>
          <w:bCs/>
        </w:rPr>
        <w:t>Neighbour</w:t>
      </w:r>
      <w:r w:rsidRPr="009F01E4">
        <w:rPr>
          <w:b/>
          <w:bCs/>
        </w:rPr>
        <w:t xml:space="preserve"> Sampling</w:t>
      </w:r>
      <w:r w:rsidRPr="009F01E4">
        <w:t>:</w:t>
      </w:r>
    </w:p>
    <w:p w:rsidR="00E435F4" w:rsidRDefault="001E0EE6" w:rsidP="00447CF4">
      <w:pPr>
        <w:ind w:left="1080"/>
      </w:pPr>
      <w:r w:rsidRPr="009F01E4">
        <w:t>For each instance in the dataset, ReliefF identifies its nearest neighbours. These neighbours serve as reference points for assessing attribute relevance.</w:t>
      </w:r>
    </w:p>
    <w:p w:rsidR="001E0EE6" w:rsidRPr="009F01E4" w:rsidRDefault="001E0EE6" w:rsidP="00BB25AF">
      <w:pPr>
        <w:numPr>
          <w:ilvl w:val="0"/>
          <w:numId w:val="11"/>
        </w:numPr>
      </w:pPr>
      <w:r w:rsidRPr="009F01E4">
        <w:rPr>
          <w:b/>
          <w:bCs/>
        </w:rPr>
        <w:lastRenderedPageBreak/>
        <w:t>Difference Computation</w:t>
      </w:r>
      <w:r w:rsidRPr="009F01E4">
        <w:t>:</w:t>
      </w:r>
    </w:p>
    <w:p w:rsidR="001E0EE6" w:rsidRPr="009F01E4" w:rsidRDefault="001E0EE6" w:rsidP="00E435F4">
      <w:pPr>
        <w:ind w:left="1080"/>
      </w:pPr>
      <w:r w:rsidRPr="009F01E4">
        <w:t xml:space="preserve">ReliefF calculates the difference in attribute values between the instance being considered and its nearest </w:t>
      </w:r>
      <w:r w:rsidR="00447CF4" w:rsidRPr="009F01E4">
        <w:t>neighbours</w:t>
      </w:r>
      <w:r w:rsidRPr="009F01E4">
        <w:t xml:space="preserve">. This quantifies how much the attribute varies within the local </w:t>
      </w:r>
      <w:r w:rsidR="00447CF4" w:rsidRPr="009F01E4">
        <w:t>neighbourhood</w:t>
      </w:r>
      <w:r w:rsidRPr="009F01E4">
        <w:t>.</w:t>
      </w:r>
    </w:p>
    <w:p w:rsidR="001E0EE6" w:rsidRPr="009F01E4" w:rsidRDefault="001E0EE6" w:rsidP="00BB25AF">
      <w:pPr>
        <w:numPr>
          <w:ilvl w:val="0"/>
          <w:numId w:val="11"/>
        </w:numPr>
      </w:pPr>
      <w:r w:rsidRPr="009F01E4">
        <w:rPr>
          <w:b/>
          <w:bCs/>
        </w:rPr>
        <w:t>Weight Update</w:t>
      </w:r>
      <w:r w:rsidRPr="009F01E4">
        <w:t>:</w:t>
      </w:r>
    </w:p>
    <w:p w:rsidR="001E0EE6" w:rsidRPr="009F01E4" w:rsidRDefault="001E0EE6" w:rsidP="00227742">
      <w:pPr>
        <w:ind w:left="1080"/>
      </w:pPr>
      <w:r w:rsidRPr="009F01E4">
        <w:t xml:space="preserve">The differences in attribute values are aggregated to compute a weight for each attribute. Attributes that consistently differ in value from their </w:t>
      </w:r>
      <w:r w:rsidR="00603A79" w:rsidRPr="009F01E4">
        <w:t>neighbours</w:t>
      </w:r>
      <w:r w:rsidRPr="009F01E4">
        <w:t xml:space="preserve"> are assigned higher weights, indicating greater relevance.</w:t>
      </w:r>
    </w:p>
    <w:p w:rsidR="001E0EE6" w:rsidRPr="009F01E4" w:rsidRDefault="001E0EE6" w:rsidP="00BB25AF">
      <w:pPr>
        <w:numPr>
          <w:ilvl w:val="0"/>
          <w:numId w:val="11"/>
        </w:numPr>
      </w:pPr>
      <w:r w:rsidRPr="009F01E4">
        <w:rPr>
          <w:b/>
          <w:bCs/>
        </w:rPr>
        <w:t>Class Labels Incorporation</w:t>
      </w:r>
      <w:r w:rsidRPr="009F01E4">
        <w:t>:</w:t>
      </w:r>
    </w:p>
    <w:p w:rsidR="001E0EE6" w:rsidRPr="009F01E4" w:rsidRDefault="001E0EE6" w:rsidP="00227742">
      <w:pPr>
        <w:ind w:left="1080"/>
      </w:pPr>
      <w:r w:rsidRPr="009F01E4">
        <w:t>ReliefF takes into account the class labels of instances when computing attribute weights. This ensures that the relevance assessment is tailored to the classification task at hand.</w:t>
      </w:r>
    </w:p>
    <w:p w:rsidR="001E0EE6" w:rsidRPr="009F01E4" w:rsidRDefault="001E0EE6" w:rsidP="00BB25AF">
      <w:pPr>
        <w:numPr>
          <w:ilvl w:val="0"/>
          <w:numId w:val="11"/>
        </w:numPr>
      </w:pPr>
      <w:r w:rsidRPr="009F01E4">
        <w:rPr>
          <w:b/>
          <w:bCs/>
        </w:rPr>
        <w:t>Iterative Process</w:t>
      </w:r>
      <w:r w:rsidRPr="009F01E4">
        <w:t>:</w:t>
      </w:r>
    </w:p>
    <w:p w:rsidR="001E0EE6" w:rsidRPr="009F01E4" w:rsidRDefault="001E0EE6" w:rsidP="00227742">
      <w:pPr>
        <w:ind w:left="1080"/>
      </w:pPr>
      <w:r w:rsidRPr="009F01E4">
        <w:t>ReliefF repeats this process for all instances in the dataset, continuously updating attribute weights. This iterative approach provides a comprehensive evaluation of attribute relevance.</w:t>
      </w:r>
    </w:p>
    <w:p w:rsidR="0063623C" w:rsidRPr="009F01E4" w:rsidRDefault="0063623C" w:rsidP="00A27B9F">
      <w:pPr>
        <w:pStyle w:val="Heading3"/>
      </w:pPr>
      <w:r w:rsidRPr="009F01E4">
        <w:t>The Role of ReliefF</w:t>
      </w:r>
    </w:p>
    <w:p w:rsidR="0063623C" w:rsidRPr="009F01E4" w:rsidRDefault="0063623C" w:rsidP="0063623C">
      <w:r w:rsidRPr="009F01E4">
        <w:t>One of the key methodologies employed for feature selection in this research is the ReliefF algorithm. ReliefF is a robust and well-established technique known for its ability to assess the relevance of features in a dataset. Unlike many traditional filter-based methods, ReliefF operates by evaluating the impact of each attribute on the classification accuracy. It accomplishes this by considering both the nearest instances in the feature space and their class labels.</w:t>
      </w:r>
    </w:p>
    <w:p w:rsidR="001E0EE6" w:rsidRPr="009F01E4" w:rsidRDefault="001E0EE6" w:rsidP="00A27B9F">
      <w:pPr>
        <w:pStyle w:val="Heading3"/>
      </w:pPr>
      <w:r w:rsidRPr="009F01E4">
        <w:t>ReliefF in Intrusion Detection</w:t>
      </w:r>
    </w:p>
    <w:p w:rsidR="00E435F4" w:rsidRDefault="001E0EE6" w:rsidP="001E0EE6">
      <w:r w:rsidRPr="009F01E4">
        <w:t>In the realm of intrusion detection, ReliefF emerges as a valuable tool for feature selection. Its distinctive strengths align closely with the requirements of an effective IDS. Here's how ReliefF enhances the feature selection process for intrusion detection:</w:t>
      </w:r>
    </w:p>
    <w:p w:rsidR="001E0EE6" w:rsidRPr="009F01E4" w:rsidRDefault="001E0EE6" w:rsidP="00BB25AF">
      <w:pPr>
        <w:numPr>
          <w:ilvl w:val="0"/>
          <w:numId w:val="12"/>
        </w:numPr>
      </w:pPr>
      <w:r w:rsidRPr="009F01E4">
        <w:rPr>
          <w:b/>
          <w:bCs/>
        </w:rPr>
        <w:t>Adaptability to Evolving Threats</w:t>
      </w:r>
      <w:r w:rsidRPr="009F01E4">
        <w:t>:</w:t>
      </w:r>
    </w:p>
    <w:p w:rsidR="001E0EE6" w:rsidRPr="009F01E4" w:rsidRDefault="001E0EE6" w:rsidP="00E435F4">
      <w:pPr>
        <w:ind w:left="1080"/>
      </w:pPr>
      <w:r w:rsidRPr="009F01E4">
        <w:t>ReliefF's iterative nature allows it to adapt dynamically to changing attack patterns. As new threats emerge, ReliefF can update attribute weights, ensuring that the IDS remains effective in detecting novel attack vectors.</w:t>
      </w:r>
    </w:p>
    <w:p w:rsidR="001E0EE6" w:rsidRPr="009F01E4" w:rsidRDefault="001E0EE6" w:rsidP="00BB25AF">
      <w:pPr>
        <w:numPr>
          <w:ilvl w:val="0"/>
          <w:numId w:val="12"/>
        </w:numPr>
      </w:pPr>
      <w:r w:rsidRPr="009F01E4">
        <w:rPr>
          <w:b/>
          <w:bCs/>
        </w:rPr>
        <w:t>Handling High-Dimensional Data</w:t>
      </w:r>
      <w:r w:rsidRPr="009F01E4">
        <w:t>:</w:t>
      </w:r>
    </w:p>
    <w:p w:rsidR="001E0EE6" w:rsidRPr="009F01E4" w:rsidRDefault="001E0EE6" w:rsidP="00E435F4">
      <w:pPr>
        <w:ind w:left="1080"/>
      </w:pPr>
      <w:r w:rsidRPr="009F01E4">
        <w:lastRenderedPageBreak/>
        <w:t>Intrusion detection datasets often contain a multitude of attributes, ranging from network traffic metrics to system logs. ReliefF's ability to focus on relevant attributes alleviates the computational burden associated with processing high-dimensional data.</w:t>
      </w:r>
    </w:p>
    <w:p w:rsidR="001E0EE6" w:rsidRPr="009F01E4" w:rsidRDefault="001E0EE6" w:rsidP="00BB25AF">
      <w:pPr>
        <w:numPr>
          <w:ilvl w:val="0"/>
          <w:numId w:val="12"/>
        </w:numPr>
      </w:pPr>
      <w:r w:rsidRPr="009F01E4">
        <w:rPr>
          <w:b/>
          <w:bCs/>
        </w:rPr>
        <w:t>Sensitivity to Attribute Relationships</w:t>
      </w:r>
      <w:r w:rsidRPr="009F01E4">
        <w:t>:</w:t>
      </w:r>
    </w:p>
    <w:p w:rsidR="001E0EE6" w:rsidRPr="009F01E4" w:rsidRDefault="001E0EE6" w:rsidP="00227742">
      <w:pPr>
        <w:ind w:left="1080"/>
      </w:pPr>
      <w:r w:rsidRPr="009F01E4">
        <w:t xml:space="preserve">ReliefF captures subtle interactions between attributes, a crucial aspect in distinguishing normal </w:t>
      </w:r>
      <w:r w:rsidR="00603A79" w:rsidRPr="009F01E4">
        <w:t>behaviour</w:t>
      </w:r>
      <w:r w:rsidRPr="009F01E4">
        <w:t xml:space="preserve"> from malicious activities. This sensitivity contributes to the accuracy of feature selection in the context of intrusion detection.</w:t>
      </w:r>
    </w:p>
    <w:p w:rsidR="001E0EE6" w:rsidRPr="009F01E4" w:rsidRDefault="001E0EE6" w:rsidP="00BB25AF">
      <w:pPr>
        <w:numPr>
          <w:ilvl w:val="0"/>
          <w:numId w:val="12"/>
        </w:numPr>
      </w:pPr>
      <w:r w:rsidRPr="009F01E4">
        <w:rPr>
          <w:b/>
          <w:bCs/>
        </w:rPr>
        <w:t>Robustness to Noisy Data</w:t>
      </w:r>
      <w:r w:rsidRPr="009F01E4">
        <w:t>:</w:t>
      </w:r>
    </w:p>
    <w:p w:rsidR="001E0EE6" w:rsidRPr="009F01E4" w:rsidRDefault="001E0EE6" w:rsidP="00227742">
      <w:pPr>
        <w:ind w:left="1080"/>
      </w:pPr>
      <w:r w:rsidRPr="009F01E4">
        <w:t>Real-world network data can be noisy and contain outliers. ReliefF's robustness to noise ensures that irrelevant fluctuations do not unduly influence the feature selection process.</w:t>
      </w:r>
    </w:p>
    <w:p w:rsidR="001E0EE6" w:rsidRPr="009F01E4" w:rsidRDefault="001E0EE6" w:rsidP="00BB25AF">
      <w:pPr>
        <w:numPr>
          <w:ilvl w:val="0"/>
          <w:numId w:val="12"/>
        </w:numPr>
      </w:pPr>
      <w:r w:rsidRPr="009F01E4">
        <w:rPr>
          <w:b/>
          <w:bCs/>
        </w:rPr>
        <w:t>Interpretability and Explain</w:t>
      </w:r>
      <w:r w:rsidR="00BF59D4">
        <w:rPr>
          <w:b/>
          <w:bCs/>
        </w:rPr>
        <w:t>-</w:t>
      </w:r>
      <w:r w:rsidRPr="009F01E4">
        <w:rPr>
          <w:b/>
          <w:bCs/>
        </w:rPr>
        <w:t>ability</w:t>
      </w:r>
      <w:r w:rsidRPr="009F01E4">
        <w:t>:</w:t>
      </w:r>
    </w:p>
    <w:p w:rsidR="001E0EE6" w:rsidRPr="009F01E4" w:rsidRDefault="001E0EE6" w:rsidP="00227742">
      <w:pPr>
        <w:ind w:left="1080"/>
      </w:pPr>
      <w:r w:rsidRPr="009F01E4">
        <w:t>ReliefF provides insights into the importance of each attribute, offering a transparent view of the feature selection rationale. This interpretability is invaluable for understanding the characteristics that contribute to intrusion detection.</w:t>
      </w:r>
    </w:p>
    <w:p w:rsidR="001E0EE6" w:rsidRPr="009F01E4" w:rsidRDefault="001E0EE6" w:rsidP="001E0EE6">
      <w:r w:rsidRPr="009F01E4">
        <w:t>In summary, ReliefF's adaptability, sensitivity to attribute relationships, and robustness make it a powerful tool for feature selection in intrusion detection. By leveraging ReliefF, the IDS can focus on the attributes most relevant to distinguishing between normal and malicious network activities, ultimately enhancing its accuracy and effectiveness.</w:t>
      </w:r>
    </w:p>
    <w:p w:rsidR="004B21DE" w:rsidRPr="009F01E4" w:rsidRDefault="004B21DE" w:rsidP="00A27B9F">
      <w:pPr>
        <w:pStyle w:val="Heading3"/>
      </w:pPr>
      <w:r w:rsidRPr="009F01E4">
        <w:t>Random Forest as a Classifier</w:t>
      </w:r>
    </w:p>
    <w:p w:rsidR="00AD2A63" w:rsidRPr="009F01E4" w:rsidRDefault="004B21DE" w:rsidP="004B21DE">
      <w:r w:rsidRPr="009F01E4">
        <w:t>Once the relevant features have been identified through ReliefF, the next step is to employ an effective classification algorithm. In this research, Random Forest is selected as the classifier. Random Forest is an ensemble learning method renowned for its ability to handle high-dimensional data and mitigate overfitting. It leverages a collection of decision trees, each trained on a subset of the data, and aggregates their predictions to arrive at a final classification</w:t>
      </w:r>
      <w:r w:rsidR="00AD2A63" w:rsidRPr="009F01E4">
        <w:t>.</w:t>
      </w:r>
      <w:sdt>
        <w:sdtPr>
          <w:id w:val="-534806628"/>
          <w:citation/>
        </w:sdtPr>
        <w:sdtContent>
          <w:r w:rsidR="00C67CB6" w:rsidRPr="009F01E4">
            <w:fldChar w:fldCharType="begin"/>
          </w:r>
          <w:r w:rsidR="00C67CB6" w:rsidRPr="009F01E4">
            <w:instrText xml:space="preserve"> CITATION Bel16 \l 1033 </w:instrText>
          </w:r>
          <w:r w:rsidR="00C67CB6" w:rsidRPr="009F01E4">
            <w:fldChar w:fldCharType="separate"/>
          </w:r>
          <w:r w:rsidR="00104CE6">
            <w:rPr>
              <w:noProof/>
            </w:rPr>
            <w:t xml:space="preserve"> </w:t>
          </w:r>
          <w:r w:rsidR="00104CE6" w:rsidRPr="00104CE6">
            <w:rPr>
              <w:noProof/>
            </w:rPr>
            <w:t>(Belgiu &amp; Drăguţ, 2016)</w:t>
          </w:r>
          <w:r w:rsidR="00C67CB6" w:rsidRPr="009F01E4">
            <w:fldChar w:fldCharType="end"/>
          </w:r>
        </w:sdtContent>
      </w:sdt>
    </w:p>
    <w:p w:rsidR="00AD2A63" w:rsidRPr="009F01E4" w:rsidRDefault="00AD2A63" w:rsidP="006B01F4">
      <w:pPr>
        <w:keepNext/>
        <w:jc w:val="center"/>
      </w:pPr>
      <w:r w:rsidRPr="009F01E4">
        <w:rPr>
          <w:noProof/>
          <w:lang w:eastAsia="en-GB"/>
        </w:rPr>
        <w:lastRenderedPageBreak/>
        <w:drawing>
          <wp:inline distT="0" distB="0" distL="0" distR="0" wp14:anchorId="07954F48" wp14:editId="060F2BFE">
            <wp:extent cx="5273886" cy="3676650"/>
            <wp:effectExtent l="0" t="0" r="3175" b="0"/>
            <wp:docPr id="1" name="Picture 1" descr="File:Random forest diagram 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Random forest diagram complet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7048"/>
                    <a:stretch/>
                  </pic:blipFill>
                  <pic:spPr bwMode="auto">
                    <a:xfrm>
                      <a:off x="0" y="0"/>
                      <a:ext cx="5274310" cy="3676946"/>
                    </a:xfrm>
                    <a:prstGeom prst="rect">
                      <a:avLst/>
                    </a:prstGeom>
                    <a:noFill/>
                    <a:ln>
                      <a:noFill/>
                    </a:ln>
                    <a:extLst>
                      <a:ext uri="{53640926-AAD7-44D8-BBD7-CCE9431645EC}">
                        <a14:shadowObscured xmlns:a14="http://schemas.microsoft.com/office/drawing/2010/main"/>
                      </a:ext>
                    </a:extLst>
                  </pic:spPr>
                </pic:pic>
              </a:graphicData>
            </a:graphic>
          </wp:inline>
        </w:drawing>
      </w:r>
    </w:p>
    <w:p w:rsidR="004B21DE" w:rsidRPr="009F01E4" w:rsidRDefault="00AD2A63" w:rsidP="00DB5E30">
      <w:pPr>
        <w:pStyle w:val="Caption"/>
      </w:pPr>
      <w:bookmarkStart w:id="122" w:name="_Toc147933364"/>
      <w:r w:rsidRPr="009F01E4">
        <w:t xml:space="preserve">Figure </w:t>
      </w:r>
      <w:r w:rsidR="001305B9">
        <w:t>2</w:t>
      </w:r>
      <w:r w:rsidR="00B66040">
        <w:t>.</w:t>
      </w:r>
      <w:r w:rsidR="00B66040">
        <w:fldChar w:fldCharType="begin"/>
      </w:r>
      <w:r w:rsidR="00B66040">
        <w:instrText xml:space="preserve"> SEQ Figure \* ARABIC \s 2 </w:instrText>
      </w:r>
      <w:r w:rsidR="00B66040">
        <w:fldChar w:fldCharType="separate"/>
      </w:r>
      <w:r w:rsidR="00C06BC4">
        <w:rPr>
          <w:noProof/>
        </w:rPr>
        <w:t>1</w:t>
      </w:r>
      <w:r w:rsidR="00B66040">
        <w:fldChar w:fldCharType="end"/>
      </w:r>
      <w:r w:rsidRPr="009F01E4">
        <w:t>: Random Forest Simplified</w:t>
      </w:r>
      <w:bookmarkEnd w:id="122"/>
    </w:p>
    <w:p w:rsidR="004B21DE" w:rsidRPr="009F01E4" w:rsidRDefault="004B21DE" w:rsidP="00A27B9F">
      <w:pPr>
        <w:pStyle w:val="Heading3"/>
      </w:pPr>
      <w:r w:rsidRPr="009F01E4">
        <w:t>Synergistic Integration</w:t>
      </w:r>
    </w:p>
    <w:p w:rsidR="004B21DE" w:rsidRPr="009F01E4" w:rsidRDefault="004B21DE" w:rsidP="004B21DE">
      <w:r w:rsidRPr="009F01E4">
        <w:t xml:space="preserve">The integration of ReliefF and Random Forest in the intrusion detection process is synergistic. ReliefF, through its ability to discern the most informative features, enhances the quality of input data fed into the Random Forest classifier. This, in turn, allows Random Forest to make more accurate and reliable predictions about network activity, effectively distinguishing between normal and malicious </w:t>
      </w:r>
      <w:r w:rsidR="00C153CF" w:rsidRPr="009F01E4">
        <w:t>behaviour</w:t>
      </w:r>
      <w:r w:rsidRPr="009F01E4">
        <w:t>.</w:t>
      </w:r>
    </w:p>
    <w:p w:rsidR="004B21DE" w:rsidRPr="009F01E4" w:rsidRDefault="004B21DE" w:rsidP="00A27B9F">
      <w:pPr>
        <w:pStyle w:val="Heading3"/>
      </w:pPr>
      <w:r w:rsidRPr="009F01E4">
        <w:t>Advantages of Using ReliefF and Random Forest</w:t>
      </w:r>
    </w:p>
    <w:p w:rsidR="004B21DE" w:rsidRPr="009F01E4" w:rsidRDefault="004B21DE" w:rsidP="004B21DE">
      <w:r w:rsidRPr="009F01E4">
        <w:t>The combination of ReliefF for feature selection and Random Forest as the classifier offers several advantages. It not only reduces computational overhead by focusing on the most relevant attributes but also enhances classification accuracy. Additionally, this approach is robust to noisy or irrelevant features, making it well-suited for the complexities of intrusion detection in dynamic network environments.</w:t>
      </w:r>
    </w:p>
    <w:p w:rsidR="00F01F6A" w:rsidRPr="009F01E4" w:rsidRDefault="00F01F6A" w:rsidP="007E13C8">
      <w:pPr>
        <w:pStyle w:val="Heading2"/>
      </w:pPr>
      <w:bookmarkStart w:id="123" w:name="_Toc147933400"/>
      <w:r w:rsidRPr="009F01E4">
        <w:t>State-of-the-Art in Intrusion Detection with Evolutionary Computing</w:t>
      </w:r>
      <w:bookmarkEnd w:id="123"/>
    </w:p>
    <w:p w:rsidR="00F01F6A" w:rsidRPr="009F01E4" w:rsidRDefault="00F01F6A" w:rsidP="00F01F6A">
      <w:r w:rsidRPr="009F01E4">
        <w:t xml:space="preserve">The rapid evolution of cyber threats has propelled research and development efforts to leverage advanced techniques for effective intrusion detection. One of the most promising and innovative approaches in recent years involves the integration of evolutionary computing techniques into intrusion detection systems. This section </w:t>
      </w:r>
      <w:r w:rsidRPr="009F01E4">
        <w:lastRenderedPageBreak/>
        <w:t>delves into the current state-of-the-art, highlighting advancements, methodologies, and case studies that underscore the transformative impact of evolutionary computing on intrusion detection.</w:t>
      </w:r>
    </w:p>
    <w:p w:rsidR="00F01F6A" w:rsidRPr="009F01E4" w:rsidRDefault="00F01F6A" w:rsidP="00BB25AF">
      <w:pPr>
        <w:pStyle w:val="ListParagraph"/>
        <w:numPr>
          <w:ilvl w:val="1"/>
          <w:numId w:val="2"/>
        </w:numPr>
        <w:spacing w:beforeAutospacing="1" w:afterAutospacing="1"/>
        <w:contextualSpacing w:val="0"/>
        <w:outlineLvl w:val="2"/>
        <w:rPr>
          <w:b/>
          <w:bCs/>
          <w:vanish/>
        </w:rPr>
      </w:pPr>
      <w:bookmarkStart w:id="124" w:name="_Toc145586705"/>
      <w:bookmarkStart w:id="125" w:name="_Toc145586861"/>
      <w:bookmarkStart w:id="126" w:name="_Toc145587223"/>
      <w:bookmarkStart w:id="127" w:name="_Toc145587385"/>
      <w:bookmarkStart w:id="128" w:name="_Toc145589295"/>
      <w:bookmarkStart w:id="129" w:name="_Toc145589457"/>
      <w:bookmarkEnd w:id="124"/>
      <w:bookmarkEnd w:id="125"/>
      <w:bookmarkEnd w:id="126"/>
      <w:bookmarkEnd w:id="127"/>
      <w:bookmarkEnd w:id="128"/>
      <w:bookmarkEnd w:id="129"/>
    </w:p>
    <w:p w:rsidR="00F01F6A" w:rsidRPr="009F01E4" w:rsidRDefault="00F01F6A" w:rsidP="00A27B9F">
      <w:pPr>
        <w:pStyle w:val="Heading3"/>
      </w:pPr>
      <w:r w:rsidRPr="009F01E4">
        <w:t>Ongoing Challenges and Future Directions</w:t>
      </w:r>
    </w:p>
    <w:p w:rsidR="00F01F6A" w:rsidRPr="009F01E4" w:rsidRDefault="00F01F6A" w:rsidP="00F01F6A">
      <w:r w:rsidRPr="009F01E4">
        <w:t>While evolutionary computing techniques have brought about remarkable advancements in intrusion detection, challenges remain. Scalability, optimization convergence, and the interpretability of evolved solutions are areas warranting further exploration. As the threat landscape continues to evolve, future directions include the refinement of hybrid approaches, the exploration of advanced optimization strategies, and the development of mechanisms to adapt to adversarial evasion techniques.</w:t>
      </w:r>
    </w:p>
    <w:p w:rsidR="00F01F6A" w:rsidRPr="009F01E4" w:rsidRDefault="00F01F6A" w:rsidP="00A27B9F">
      <w:pPr>
        <w:pStyle w:val="Heading3"/>
      </w:pPr>
      <w:r w:rsidRPr="009F01E4">
        <w:t>Implications for Future Research</w:t>
      </w:r>
    </w:p>
    <w:p w:rsidR="00F01F6A" w:rsidRPr="009F01E4" w:rsidRDefault="00F01F6A" w:rsidP="00F01F6A">
      <w:r w:rsidRPr="009F01E4">
        <w:t>The dynamic synergy between evolutionary computing and intrusion detection is an evolving field with immense potential. The state-of-the-art reflects a shift from static, signature-based systems to adaptive, dynamic solutions that can respond effectively to emerging threats. Researchers are poised to explore novel algorithmic developments, innovative techniques, and interdisciplinary collaborations to unlock new dimensions in intrusion detection and cybersecurity.</w:t>
      </w:r>
    </w:p>
    <w:p w:rsidR="001E0331" w:rsidRPr="009F01E4" w:rsidRDefault="001E0331" w:rsidP="007E13C8">
      <w:pPr>
        <w:pStyle w:val="Heading2"/>
      </w:pPr>
      <w:bookmarkStart w:id="130" w:name="_Toc147933401"/>
      <w:r w:rsidRPr="009F01E4">
        <w:t>Summary of Literature</w:t>
      </w:r>
      <w:bookmarkEnd w:id="130"/>
    </w:p>
    <w:p w:rsidR="001E0331" w:rsidRPr="009F01E4" w:rsidRDefault="001E0331" w:rsidP="001E0331">
      <w:r w:rsidRPr="009F01E4">
        <w:t>The literature review presented in this chapter has provided a comprehensive exploration of the intricate interplay between intrusion detection, evolutionary computing, and their convergence. This synthesis of research, methodologies, and advancements sheds light on the evolving landscape of cybersecurity and underscores the pivotal role that evolutionary computing techniques play in enhancing intrusion detection systems.</w:t>
      </w:r>
    </w:p>
    <w:p w:rsidR="009B1FA6" w:rsidRPr="009F01E4" w:rsidRDefault="009B1FA6" w:rsidP="009B1FA6">
      <w:r w:rsidRPr="009F01E4">
        <w:t>The subsequent sections of this chapter delve into studies that have successfully integrated evolutionary algorithms with filter-wrapper approaches for feature selection. By uniting these methodologies, researchers have harnessed the power of evolutionary computing to enhance feature selection accuracy and the overall effectiveness of intrusion detection systems.</w:t>
      </w:r>
    </w:p>
    <w:p w:rsidR="00135055" w:rsidRPr="009F01E4" w:rsidRDefault="001E0331" w:rsidP="00166745">
      <w:pPr>
        <w:sectPr w:rsidR="00135055" w:rsidRPr="009F01E4" w:rsidSect="002965F5">
          <w:pgSz w:w="11906" w:h="16838"/>
          <w:pgMar w:top="1440" w:right="1800" w:bottom="1440" w:left="1800" w:header="0" w:footer="0" w:gutter="0"/>
          <w:cols w:space="720"/>
          <w:docGrid w:linePitch="360"/>
        </w:sectPr>
      </w:pPr>
      <w:r w:rsidRPr="009F01E4">
        <w:t xml:space="preserve">Below is a tabulated comprehensive summary of all the articles reviewed </w:t>
      </w:r>
      <w:r w:rsidR="007D5BC4" w:rsidRPr="009F01E4">
        <w:t>in</w:t>
      </w:r>
      <w:r w:rsidR="004A4847">
        <w:t xml:space="preserve"> this research area</w:t>
      </w:r>
    </w:p>
    <w:p w:rsidR="00AD48D1" w:rsidRDefault="00AD48D1" w:rsidP="00DB5E30">
      <w:pPr>
        <w:pStyle w:val="Caption"/>
      </w:pPr>
      <w:bookmarkStart w:id="131" w:name="_Ref147757648"/>
      <w:r>
        <w:lastRenderedPageBreak/>
        <w:t>Table</w:t>
      </w:r>
      <w:r w:rsidR="0055063E">
        <w:t xml:space="preserve"> 2.</w:t>
      </w:r>
      <w:r>
        <w:t xml:space="preserve"> </w:t>
      </w:r>
      <w:r>
        <w:fldChar w:fldCharType="begin"/>
      </w:r>
      <w:r>
        <w:instrText xml:space="preserve"> SEQ Table \* ARABIC </w:instrText>
      </w:r>
      <w:r>
        <w:fldChar w:fldCharType="separate"/>
      </w:r>
      <w:r w:rsidR="00C06BC4">
        <w:rPr>
          <w:noProof/>
        </w:rPr>
        <w:t>1</w:t>
      </w:r>
      <w:r>
        <w:fldChar w:fldCharType="end"/>
      </w:r>
      <w:r>
        <w:t>: tabulated List of reviewed l</w:t>
      </w:r>
      <w:r w:rsidR="0055063E">
        <w:t>iteratures</w:t>
      </w:r>
      <w:bookmarkEnd w:id="131"/>
    </w:p>
    <w:tbl>
      <w:tblPr>
        <w:tblStyle w:val="PlainTable1"/>
        <w:tblW w:w="5000" w:type="pct"/>
        <w:tblLook w:val="04A0" w:firstRow="1" w:lastRow="0" w:firstColumn="1" w:lastColumn="0" w:noHBand="0" w:noVBand="1"/>
      </w:tblPr>
      <w:tblGrid>
        <w:gridCol w:w="620"/>
        <w:gridCol w:w="2665"/>
        <w:gridCol w:w="2665"/>
        <w:gridCol w:w="2667"/>
        <w:gridCol w:w="2664"/>
        <w:gridCol w:w="2667"/>
      </w:tblGrid>
      <w:tr w:rsidR="00135055" w:rsidRPr="009F01E4" w:rsidTr="00226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S/N</w:t>
            </w:r>
          </w:p>
        </w:tc>
        <w:tc>
          <w:tcPr>
            <w:tcW w:w="955" w:type="pct"/>
          </w:tcPr>
          <w:p w:rsidR="00135055" w:rsidRPr="009F01E4" w:rsidRDefault="00135055" w:rsidP="002260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TITLE</w:t>
            </w:r>
          </w:p>
        </w:tc>
        <w:tc>
          <w:tcPr>
            <w:tcW w:w="955" w:type="pct"/>
          </w:tcPr>
          <w:p w:rsidR="00135055" w:rsidRPr="009F01E4" w:rsidRDefault="00135055" w:rsidP="002260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MOTIVATIONS</w:t>
            </w:r>
          </w:p>
        </w:tc>
        <w:tc>
          <w:tcPr>
            <w:tcW w:w="956" w:type="pct"/>
          </w:tcPr>
          <w:p w:rsidR="00135055" w:rsidRPr="009F01E4" w:rsidRDefault="00135055" w:rsidP="002260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METHODOLOGY</w:t>
            </w:r>
          </w:p>
        </w:tc>
        <w:tc>
          <w:tcPr>
            <w:tcW w:w="955" w:type="pct"/>
          </w:tcPr>
          <w:p w:rsidR="00135055" w:rsidRPr="009F01E4" w:rsidRDefault="00135055" w:rsidP="002260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CONTRIBUTION TO KNOWLEDGE</w:t>
            </w:r>
          </w:p>
        </w:tc>
        <w:tc>
          <w:tcPr>
            <w:tcW w:w="956" w:type="pct"/>
          </w:tcPr>
          <w:p w:rsidR="00135055" w:rsidRPr="009F01E4" w:rsidRDefault="00135055" w:rsidP="002260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LIMITATIONS</w:t>
            </w:r>
          </w:p>
        </w:tc>
      </w:tr>
      <w:tr w:rsidR="00135055" w:rsidRPr="009F01E4" w:rsidTr="0022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1</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 Distributed Minimum Redundancy Maximum Relevance Feature Selection Approach.</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Sharifnezhad, </w:t>
            </w:r>
            <w:r w:rsidRPr="009F01E4">
              <w:rPr>
                <w:rFonts w:ascii="Times New Roman" w:hAnsi="Times New Roman" w:cs="Times New Roman"/>
                <w:i/>
                <w:iCs/>
              </w:rPr>
              <w:t>et al</w:t>
            </w:r>
            <w:r w:rsidRPr="009F01E4">
              <w:rPr>
                <w:rFonts w:ascii="Times New Roman" w:hAnsi="Times New Roman" w:cs="Times New Roman"/>
              </w:rPr>
              <w:t>., (2021)</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The inefficiency of existing FS approaches when applied to high dimensional datasets results in high computational and time cost</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Using mRMR on horizontally partitioned datasets.</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Elimination of redundant data set.</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Merging of selected features.</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Check </w:t>
            </w:r>
            <w:r w:rsidR="009D4AD7">
              <w:rPr>
                <w:rFonts w:ascii="Times New Roman" w:hAnsi="Times New Roman" w:cs="Times New Roman"/>
              </w:rPr>
              <w:t xml:space="preserve">the </w:t>
            </w:r>
            <w:r w:rsidRPr="009F01E4">
              <w:rPr>
                <w:rFonts w:ascii="Times New Roman" w:hAnsi="Times New Roman" w:cs="Times New Roman"/>
              </w:rPr>
              <w:t>performance of selected classifiers.</w:t>
            </w:r>
          </w:p>
        </w:tc>
        <w:tc>
          <w:tcPr>
            <w:tcW w:w="955" w:type="pct"/>
          </w:tcPr>
          <w:p w:rsidR="00135055" w:rsidRPr="009F01E4" w:rsidRDefault="00135055" w:rsidP="009D4A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This method of feature selection </w:t>
            </w:r>
            <w:r w:rsidR="009D4AD7">
              <w:rPr>
                <w:rFonts w:ascii="Times New Roman" w:hAnsi="Times New Roman" w:cs="Times New Roman"/>
              </w:rPr>
              <w:t>shows</w:t>
            </w:r>
            <w:r w:rsidRPr="009F01E4">
              <w:rPr>
                <w:rFonts w:ascii="Times New Roman" w:hAnsi="Times New Roman" w:cs="Times New Roman"/>
              </w:rPr>
              <w:t xml:space="preserve"> at least a 2% improvement in runtime over other methods as well as an overall increase in classification accuracy in most of the tested datasets.</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The centralized version of MRMR still outperforms this method in terms of runtime</w:t>
            </w:r>
          </w:p>
        </w:tc>
      </w:tr>
      <w:tr w:rsidR="00135055" w:rsidRPr="009F01E4" w:rsidTr="0022602F">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2</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 Distributed Wrapper Approach for Feature Selection.</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Bol´on-Canedo, </w:t>
            </w:r>
            <w:r w:rsidRPr="009F01E4">
              <w:rPr>
                <w:rFonts w:ascii="Times New Roman" w:hAnsi="Times New Roman" w:cs="Times New Roman"/>
                <w:i/>
                <w:iCs/>
              </w:rPr>
              <w:t>et al.</w:t>
            </w:r>
            <w:r w:rsidRPr="009F01E4">
              <w:rPr>
                <w:rFonts w:ascii="Times New Roman" w:hAnsi="Times New Roman" w:cs="Times New Roman"/>
              </w:rPr>
              <w:t>, (2013)</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Unavailability of a distributed wrapper approach for feature selection</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Vertical data partitioning using Information Gain (IG) approach.</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Vast improvements (as high as 98%) in execution time as can be observed across all datasets tested</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Slight reduction (1%) in classifier accuracy in some of the datasets tested</w:t>
            </w:r>
          </w:p>
        </w:tc>
      </w:tr>
      <w:tr w:rsidR="00135055" w:rsidRPr="009F01E4" w:rsidTr="0022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lastRenderedPageBreak/>
              <w:t>3</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An Introduction to Variable and Feature Selection.</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Guyon &amp; Elisseef (2003)</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To better the definition of various aspects of feature selection, such as the objective function, feature</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construction, feature ranking, multivariate feature selection, efficient search methods, and feature</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validity assessment methods</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Outline of the steps to solve a feature selection problem</w:t>
            </w:r>
          </w:p>
        </w:tc>
        <w:tc>
          <w:tcPr>
            <w:tcW w:w="955" w:type="pct"/>
          </w:tcPr>
          <w:p w:rsidR="00135055" w:rsidRPr="009F01E4" w:rsidRDefault="009D4AD7" w:rsidP="009D4A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Clear-cut</w:t>
            </w:r>
            <w:r w:rsidR="00135055" w:rsidRPr="009F01E4">
              <w:rPr>
                <w:rFonts w:ascii="Times New Roman" w:hAnsi="Times New Roman" w:cs="Times New Roman"/>
              </w:rPr>
              <w:t xml:space="preserve"> definitions of various aspects of feature selection such as Principle of the Method and Notations, correlation criteria, single variable criteria, Information Theoretic Ranking Criteria</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Possibility of comparison across multiple papers is limited.</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Lack of a unifying theorical framework.</w:t>
            </w:r>
          </w:p>
        </w:tc>
      </w:tr>
      <w:tr w:rsidR="00135055" w:rsidRPr="009F01E4" w:rsidTr="0022602F">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4</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Minimum Redundancy Feature Selection from</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Microarray Gene Expression Data.</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Peng &amp; Ding ()</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The problem of redundancy in existing gene expression FS approaches</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Use of MRMR for Categorical (Discrete) Variables for FS and NB Classifier for FS classification.</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Tests using 5 datasets shows consistent reduction in classification errors and redundancy in selected features</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More tests are needed in order to see if this method also leads to runtime improvement.</w:t>
            </w:r>
          </w:p>
        </w:tc>
      </w:tr>
      <w:tr w:rsidR="00135055" w:rsidRPr="009F01E4" w:rsidTr="0022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lastRenderedPageBreak/>
              <w:t>5</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Feature selection for high dimensional data: an evolutionary filter approach.</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Yahaya </w:t>
            </w:r>
            <w:r w:rsidRPr="009F01E4">
              <w:rPr>
                <w:rFonts w:ascii="Times New Roman" w:hAnsi="Times New Roman" w:cs="Times New Roman"/>
                <w:i/>
                <w:iCs/>
              </w:rPr>
              <w:t>et al.,</w:t>
            </w:r>
            <w:r w:rsidRPr="009F01E4">
              <w:rPr>
                <w:rFonts w:ascii="Times New Roman" w:hAnsi="Times New Roman" w:cs="Times New Roman"/>
              </w:rPr>
              <w:t xml:space="preserve"> (2011)</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The inefficiency of existing FS approaches when applied to high dimensional datasets</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VLGA for FS, DAR Model for classification and IG for ranking on a cue phrase dataset</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An improvement in the fitness values and an improvement in relevancy of the results</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Only applied to one dataset. Yet to be tested on more</w:t>
            </w:r>
          </w:p>
        </w:tc>
      </w:tr>
      <w:tr w:rsidR="00135055" w:rsidRPr="009F01E4" w:rsidTr="0022602F">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6</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 distributed feature selection approach based on a complexity measure.</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9F01E4">
              <w:rPr>
                <w:rFonts w:ascii="Times New Roman" w:hAnsi="Times New Roman" w:cs="Times New Roman"/>
              </w:rPr>
              <w:t xml:space="preserve">Bol´on-Canedo, </w:t>
            </w:r>
            <w:r w:rsidRPr="009F01E4">
              <w:rPr>
                <w:rFonts w:ascii="Times New Roman" w:hAnsi="Times New Roman" w:cs="Times New Roman"/>
                <w:i/>
                <w:iCs/>
              </w:rPr>
              <w:t>et al.,</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(2015)</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Existing FS approaches has reduced efficiency and accuracy because they try to analyse the entire dataset centrally</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Horizontal data partitioning, D-COMP, CFS, INTERRACT, AND IG for FS., on 6 datasets</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C4.5, SVM and kNN for classifiers</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Significant reduction in runtime in all but one dataset, improved accuracy and this approach can be applied with other FS Algorithms</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Scalability tests needs to be performed using extremely large datasets.</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Sensitivity tests needs to be performed for the chosen value of the threshold of votes (α)</w:t>
            </w:r>
          </w:p>
        </w:tc>
      </w:tr>
      <w:tr w:rsidR="00135055" w:rsidRPr="009F01E4" w:rsidTr="0022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7</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Ensemble Feature Selection Method</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Based on Recently Developed</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Nature-Inspired Algorithms.</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Arora, </w:t>
            </w:r>
            <w:r w:rsidRPr="009F01E4">
              <w:rPr>
                <w:rFonts w:ascii="Times New Roman" w:hAnsi="Times New Roman" w:cs="Times New Roman"/>
                <w:i/>
                <w:iCs/>
              </w:rPr>
              <w:t>et al.</w:t>
            </w:r>
            <w:r w:rsidRPr="009F01E4">
              <w:rPr>
                <w:rFonts w:ascii="Times New Roman" w:hAnsi="Times New Roman" w:cs="Times New Roman"/>
              </w:rPr>
              <w:t>, ()</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Increase in the size of datasets for ML problems has resulted in poor efficiency and accuracy of existing approaches.</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The Ensemble Feature Selection Algorithm uses 4 nature inspired algorithms (OCFA, OCSA, OBBA, MGWO) for FS on 10 datasets, normalizes the results, </w:t>
            </w:r>
            <w:r w:rsidRPr="009F01E4">
              <w:rPr>
                <w:rFonts w:ascii="Times New Roman" w:hAnsi="Times New Roman" w:cs="Times New Roman"/>
              </w:rPr>
              <w:lastRenderedPageBreak/>
              <w:t xml:space="preserve">then, Logistics Regression, RF, kNN and Decision Tree for classification. </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lastRenderedPageBreak/>
              <w:t xml:space="preserve">An improved performance, in terms of accuracy and feature reduction, was observed when using this method than when using each of the individual nature </w:t>
            </w:r>
            <w:r w:rsidRPr="009F01E4">
              <w:rPr>
                <w:rFonts w:ascii="Times New Roman" w:hAnsi="Times New Roman" w:cs="Times New Roman"/>
              </w:rPr>
              <w:lastRenderedPageBreak/>
              <w:t>inspired algorithm on their own.</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lastRenderedPageBreak/>
              <w:t xml:space="preserve">Hasn’t been tested with homogenous and </w:t>
            </w:r>
            <w:r w:rsidR="00D737B8" w:rsidRPr="009F01E4">
              <w:rPr>
                <w:rFonts w:ascii="Times New Roman" w:hAnsi="Times New Roman" w:cs="Times New Roman"/>
              </w:rPr>
              <w:t>heterogeneous</w:t>
            </w:r>
            <w:r w:rsidRPr="009F01E4">
              <w:rPr>
                <w:rFonts w:ascii="Times New Roman" w:hAnsi="Times New Roman" w:cs="Times New Roman"/>
              </w:rPr>
              <w:t xml:space="preserve"> methods of FS.</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More study is required.</w:t>
            </w:r>
          </w:p>
        </w:tc>
      </w:tr>
      <w:tr w:rsidR="00135055" w:rsidRPr="009F01E4" w:rsidTr="0022602F">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lastRenderedPageBreak/>
              <w:t>8</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Efficient Feature Selection via Analysis of</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Relevance and Redundancy. Yu &amp; Liu (2004)</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Existing FS approaches mainly focuses on relevancy of the output which becomes insufficient when dealing with high dimensionality data</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Using a modified version of FCBF, CFS-SF and FOCUS-SF for FS and redundancy removal, NBC and C4.5 for classification. Run on 10 datasets.</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Vast improvements in runtime complexity (reduction from O(N</w:t>
            </w:r>
            <w:r w:rsidRPr="009F01E4">
              <w:rPr>
                <w:rFonts w:ascii="Times New Roman" w:hAnsi="Times New Roman" w:cs="Times New Roman"/>
                <w:vertAlign w:val="superscript"/>
              </w:rPr>
              <w:t>2</w:t>
            </w:r>
            <w:r w:rsidRPr="009F01E4">
              <w:rPr>
                <w:rFonts w:ascii="Times New Roman" w:hAnsi="Times New Roman" w:cs="Times New Roman"/>
              </w:rPr>
              <w:t>) to O(N)) without any significant losses in accuracy, even an improvement in some cases.</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This approach cannot yet deal with regression problems </w:t>
            </w:r>
          </w:p>
        </w:tc>
      </w:tr>
      <w:tr w:rsidR="00135055" w:rsidRPr="009F01E4" w:rsidTr="0022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9</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Differential Evolution based Feature Subset Selection</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Khushaba, </w:t>
            </w:r>
            <w:r w:rsidRPr="009F01E4">
              <w:rPr>
                <w:rFonts w:ascii="Times New Roman" w:hAnsi="Times New Roman" w:cs="Times New Roman"/>
                <w:i/>
                <w:iCs/>
              </w:rPr>
              <w:t xml:space="preserve">et a., </w:t>
            </w:r>
            <w:r w:rsidRPr="009F01E4">
              <w:rPr>
                <w:rFonts w:ascii="Times New Roman" w:hAnsi="Times New Roman" w:cs="Times New Roman"/>
              </w:rPr>
              <w:t>(2008)</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Most FS approaches have high computational requirements because they require huge amount of data for training</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Using DEFS for FS on BCI data with comparison made with GA and PSO</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Improvements in overall computational efficiency,</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Improvements in number selected features.</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Faster output convergence and reduced memory requirement</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This approach like most other population-based FS starts to reduce accuracy when number of features crosses 50 </w:t>
            </w:r>
          </w:p>
        </w:tc>
      </w:tr>
      <w:tr w:rsidR="00135055" w:rsidRPr="009F01E4" w:rsidTr="0022602F">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lastRenderedPageBreak/>
              <w:t>10</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Differential Evolution Wrapper Feature Selection for Intrusion</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Detection System.</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Almasoudya, </w:t>
            </w:r>
            <w:r w:rsidRPr="009F01E4">
              <w:rPr>
                <w:rFonts w:ascii="Times New Roman" w:hAnsi="Times New Roman" w:cs="Times New Roman"/>
                <w:i/>
                <w:iCs/>
              </w:rPr>
              <w:t>et. al.,</w:t>
            </w:r>
            <w:r w:rsidRPr="009F01E4">
              <w:rPr>
                <w:rFonts w:ascii="Times New Roman" w:hAnsi="Times New Roman" w:cs="Times New Roman"/>
              </w:rPr>
              <w:t xml:space="preserve"> (2020)</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Large volume of data in a computer network leads to reduced efficiency of intruder detection systems and false detections</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Using DE for FS and extreme learning machine classifier for accuracy calculation, a comparison was made with 2 existing methods of FS</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This system shows an accuracy rate of over 80% an improvement over the previous 76% of other proposed methods</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 live network test is yet to be performed.</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Future research with a better classifier needs to be performed to improve accuracy even more</w:t>
            </w:r>
          </w:p>
        </w:tc>
      </w:tr>
      <w:tr w:rsidR="00135055" w:rsidRPr="009F01E4" w:rsidTr="0022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11</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An Evolutionary Correlation-aware Feature Selection Method for Classification Problems.</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Namakin, </w:t>
            </w:r>
            <w:r w:rsidRPr="009F01E4">
              <w:rPr>
                <w:rFonts w:ascii="Times New Roman" w:hAnsi="Times New Roman" w:cs="Times New Roman"/>
                <w:i/>
                <w:iCs/>
              </w:rPr>
              <w:t xml:space="preserve">et. al., </w:t>
            </w:r>
            <w:r w:rsidRPr="009F01E4">
              <w:rPr>
                <w:rFonts w:ascii="Times New Roman" w:hAnsi="Times New Roman" w:cs="Times New Roman"/>
              </w:rPr>
              <w:t>(2022)</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Population-based FS algorithms have high computational and time requirements due to the large number of fitness evaluations to be performed</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Using an EDA-based approach to generate features which are then tested for fitness and checked for inter-feature interaction, tested on 13 datasets</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This method shows a higher accuracy (as high as 98%) in 8 of the 13 datasets tested with this and other FS approaches, this method consistently shows a better feature reduction across 12 of the 13 datasets</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Hasn’t been tested on multi-objective problems</w:t>
            </w:r>
          </w:p>
        </w:tc>
      </w:tr>
      <w:tr w:rsidR="00135055" w:rsidRPr="009F01E4" w:rsidTr="0022602F">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t>12</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Multi-Objective Evolutionary Based </w:t>
            </w:r>
            <w:r w:rsidRPr="009F01E4">
              <w:rPr>
                <w:rFonts w:ascii="Times New Roman" w:hAnsi="Times New Roman" w:cs="Times New Roman"/>
              </w:rPr>
              <w:lastRenderedPageBreak/>
              <w:t>Feature Selection Supported</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By Distributed Multi-Label Classification and Deep Learning On</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Image/Video Data.</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Karagoz (2021)</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lastRenderedPageBreak/>
              <w:t xml:space="preserve">The large amount of multimedia data uploaded to social media </w:t>
            </w:r>
            <w:r w:rsidRPr="009F01E4">
              <w:rPr>
                <w:rFonts w:ascii="Times New Roman" w:hAnsi="Times New Roman" w:cs="Times New Roman"/>
              </w:rPr>
              <w:lastRenderedPageBreak/>
              <w:t>websites and collected from CCTV cameras every day require a revolutionary feature extraction approach to be able to collect any useful information from them</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lastRenderedPageBreak/>
              <w:t xml:space="preserve">Using the Particle Swarm Optimisation (PSO) </w:t>
            </w:r>
            <w:r w:rsidRPr="009F01E4">
              <w:rPr>
                <w:rFonts w:ascii="Times New Roman" w:hAnsi="Times New Roman" w:cs="Times New Roman"/>
              </w:rPr>
              <w:lastRenderedPageBreak/>
              <w:t>algorithm on the YouTube6-8M dataset</w:t>
            </w:r>
          </w:p>
        </w:tc>
        <w:tc>
          <w:tcPr>
            <w:tcW w:w="955"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lastRenderedPageBreak/>
              <w:t>Reduction in computation time for big data FS</w:t>
            </w:r>
          </w:p>
        </w:tc>
        <w:tc>
          <w:tcPr>
            <w:tcW w:w="956" w:type="pct"/>
          </w:tcPr>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Yet to be compared with other state-of-the-art</w:t>
            </w:r>
          </w:p>
          <w:p w:rsidR="00135055" w:rsidRPr="009F01E4" w:rsidRDefault="00135055" w:rsidP="002260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lastRenderedPageBreak/>
              <w:t>multi-objective evolutionary algorithms.</w:t>
            </w:r>
          </w:p>
        </w:tc>
      </w:tr>
      <w:tr w:rsidR="00135055" w:rsidRPr="009F01E4" w:rsidTr="0022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tcPr>
          <w:p w:rsidR="00135055" w:rsidRPr="009F01E4" w:rsidRDefault="00135055" w:rsidP="0022602F">
            <w:pPr>
              <w:jc w:val="center"/>
              <w:rPr>
                <w:rFonts w:ascii="Times New Roman" w:hAnsi="Times New Roman" w:cs="Times New Roman"/>
              </w:rPr>
            </w:pPr>
            <w:r w:rsidRPr="009F01E4">
              <w:rPr>
                <w:rFonts w:ascii="Times New Roman" w:hAnsi="Times New Roman" w:cs="Times New Roman"/>
              </w:rPr>
              <w:lastRenderedPageBreak/>
              <w:t>13</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 Survey on Evolutionary Computation Approaches</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to Feature Selection.</w:t>
            </w:r>
          </w:p>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Xue, </w:t>
            </w:r>
            <w:r w:rsidRPr="009F01E4">
              <w:rPr>
                <w:rFonts w:ascii="Times New Roman" w:hAnsi="Times New Roman" w:cs="Times New Roman"/>
                <w:i/>
                <w:iCs/>
              </w:rPr>
              <w:t>et. al.</w:t>
            </w:r>
            <w:r w:rsidRPr="009F01E4">
              <w:rPr>
                <w:rFonts w:ascii="Times New Roman" w:hAnsi="Times New Roman" w:cs="Times New Roman"/>
              </w:rPr>
              <w:t>, (2015)</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No comprehensive study on the various Evolutionary Computation (EC) approaches that are being developed</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 comprehensive summary of various EC approaches including PSO, GA, Genetic Programming (GP), and Ant Colony Optimisation (ACO).</w:t>
            </w:r>
          </w:p>
        </w:tc>
        <w:tc>
          <w:tcPr>
            <w:tcW w:w="955"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Comparison of the strengths and weaknesses of the various EC approaches to guide future foray into this area of research.</w:t>
            </w:r>
          </w:p>
        </w:tc>
        <w:tc>
          <w:tcPr>
            <w:tcW w:w="956" w:type="pct"/>
          </w:tcPr>
          <w:p w:rsidR="00135055" w:rsidRPr="009F01E4" w:rsidRDefault="00135055" w:rsidP="002260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Lack of Comparisons of these approaches with other FS approaches especially Filter-based approaches</w:t>
            </w:r>
          </w:p>
        </w:tc>
      </w:tr>
      <w:tr w:rsidR="007E13C8" w:rsidRPr="009F01E4" w:rsidTr="007E13C8">
        <w:tc>
          <w:tcPr>
            <w:cnfStyle w:val="001000000000" w:firstRow="0" w:lastRow="0" w:firstColumn="1" w:lastColumn="0" w:oddVBand="0" w:evenVBand="0" w:oddHBand="0" w:evenHBand="0" w:firstRowFirstColumn="0" w:firstRowLastColumn="0" w:lastRowFirstColumn="0" w:lastRowLastColumn="0"/>
            <w:tcW w:w="222" w:type="pct"/>
          </w:tcPr>
          <w:p w:rsidR="007E13C8" w:rsidRPr="009F01E4" w:rsidRDefault="007E13C8" w:rsidP="00F33F7B">
            <w:pPr>
              <w:jc w:val="center"/>
              <w:rPr>
                <w:rFonts w:ascii="Times New Roman" w:hAnsi="Times New Roman" w:cs="Times New Roman"/>
              </w:rPr>
            </w:pPr>
            <w:r w:rsidRPr="009F01E4">
              <w:fldChar w:fldCharType="begin"/>
            </w:r>
            <w:r w:rsidRPr="009F01E4">
              <w:rPr>
                <w:rFonts w:ascii="Times New Roman" w:hAnsi="Times New Roman" w:cs="Times New Roman"/>
              </w:rPr>
              <w:instrText xml:space="preserve"> =MAX(ABOVE)+1 </w:instrText>
            </w:r>
            <w:r w:rsidRPr="009F01E4">
              <w:fldChar w:fldCharType="separate"/>
            </w:r>
            <w:r w:rsidRPr="009F01E4">
              <w:rPr>
                <w:rFonts w:ascii="Times New Roman" w:hAnsi="Times New Roman" w:cs="Times New Roman"/>
                <w:noProof/>
              </w:rPr>
              <w:t>14</w:t>
            </w:r>
            <w:r w:rsidRPr="009F01E4">
              <w:fldChar w:fldCharType="end"/>
            </w:r>
          </w:p>
        </w:tc>
        <w:tc>
          <w:tcPr>
            <w:tcW w:w="955" w:type="pct"/>
          </w:tcPr>
          <w:p w:rsidR="007E13C8" w:rsidRPr="006B01F4" w:rsidRDefault="007E13C8" w:rsidP="00F33F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6B01F4">
              <w:rPr>
                <w:rFonts w:ascii="Times New Roman" w:hAnsi="Times New Roman" w:cs="Times New Roman"/>
                <w:noProof/>
              </w:rPr>
              <w:t xml:space="preserve">Survey of intrusion detection systems: techniques, datasets and challenges. </w:t>
            </w:r>
          </w:p>
          <w:p w:rsidR="007E13C8" w:rsidRPr="006B01F4" w:rsidRDefault="007E13C8" w:rsidP="00F33F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6B01F4">
              <w:rPr>
                <w:rFonts w:ascii="Times New Roman" w:hAnsi="Times New Roman" w:cs="Times New Roman"/>
                <w:noProof/>
              </w:rPr>
              <w:lastRenderedPageBreak/>
              <w:t xml:space="preserve">Khraisat, </w:t>
            </w:r>
            <w:r w:rsidRPr="006B01F4">
              <w:rPr>
                <w:rFonts w:ascii="Times New Roman" w:hAnsi="Times New Roman" w:cs="Times New Roman"/>
                <w:i/>
                <w:noProof/>
              </w:rPr>
              <w:t xml:space="preserve">et al., </w:t>
            </w:r>
            <w:r w:rsidRPr="006B01F4">
              <w:rPr>
                <w:rFonts w:ascii="Times New Roman" w:hAnsi="Times New Roman" w:cs="Times New Roman"/>
                <w:noProof/>
              </w:rPr>
              <w:t>(2019)</w:t>
            </w:r>
          </w:p>
        </w:tc>
        <w:tc>
          <w:tcPr>
            <w:tcW w:w="955" w:type="pct"/>
          </w:tcPr>
          <w:p w:rsidR="007E13C8" w:rsidRPr="006B01F4" w:rsidRDefault="007E13C8" w:rsidP="00F33F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01F4">
              <w:rPr>
                <w:rFonts w:ascii="Times New Roman" w:hAnsi="Times New Roman" w:cs="Times New Roman"/>
              </w:rPr>
              <w:lastRenderedPageBreak/>
              <w:t xml:space="preserve">With the continuous evolution of malicious software for network intrusion, there is a need </w:t>
            </w:r>
            <w:r w:rsidRPr="006B01F4">
              <w:rPr>
                <w:rFonts w:ascii="Times New Roman" w:hAnsi="Times New Roman" w:cs="Times New Roman"/>
              </w:rPr>
              <w:lastRenderedPageBreak/>
              <w:t>to review and improve existing IDS software</w:t>
            </w:r>
          </w:p>
        </w:tc>
        <w:tc>
          <w:tcPr>
            <w:tcW w:w="956" w:type="pct"/>
          </w:tcPr>
          <w:p w:rsidR="007E13C8" w:rsidRPr="006B01F4" w:rsidRDefault="007E13C8" w:rsidP="00E435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01F4">
              <w:rPr>
                <w:rFonts w:ascii="Times New Roman" w:hAnsi="Times New Roman" w:cs="Times New Roman"/>
              </w:rPr>
              <w:lastRenderedPageBreak/>
              <w:t>A review of AIDS  and SIDS techniques implemented in recent times</w:t>
            </w:r>
          </w:p>
        </w:tc>
        <w:tc>
          <w:tcPr>
            <w:tcW w:w="955" w:type="pct"/>
          </w:tcPr>
          <w:p w:rsidR="007E13C8" w:rsidRPr="006B01F4" w:rsidRDefault="007E13C8" w:rsidP="00F33F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01F4">
              <w:rPr>
                <w:rFonts w:ascii="Times New Roman" w:hAnsi="Times New Roman" w:cs="Times New Roman"/>
              </w:rPr>
              <w:t xml:space="preserve">An in-depth analysis and Comparison of the strengths and weaknesses </w:t>
            </w:r>
            <w:r w:rsidRPr="006B01F4">
              <w:rPr>
                <w:rFonts w:ascii="Times New Roman" w:hAnsi="Times New Roman" w:cs="Times New Roman"/>
              </w:rPr>
              <w:lastRenderedPageBreak/>
              <w:t>of the various AIDS and SIDS approaches</w:t>
            </w:r>
          </w:p>
        </w:tc>
        <w:tc>
          <w:tcPr>
            <w:tcW w:w="956" w:type="pct"/>
          </w:tcPr>
          <w:p w:rsidR="007E13C8" w:rsidRPr="006B01F4" w:rsidRDefault="007E13C8" w:rsidP="00F33F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01F4">
              <w:rPr>
                <w:rFonts w:ascii="Times New Roman" w:hAnsi="Times New Roman" w:cs="Times New Roman"/>
              </w:rPr>
              <w:lastRenderedPageBreak/>
              <w:t xml:space="preserve">Does not provide means of counteracting IDS evasion techniques like </w:t>
            </w:r>
            <w:r w:rsidRPr="006B01F4">
              <w:rPr>
                <w:rFonts w:ascii="Times New Roman" w:hAnsi="Times New Roman" w:cs="Times New Roman"/>
              </w:rPr>
              <w:lastRenderedPageBreak/>
              <w:t>packet fragmentation, flooding</w:t>
            </w:r>
          </w:p>
          <w:p w:rsidR="007E13C8" w:rsidRPr="006B01F4" w:rsidRDefault="007E13C8" w:rsidP="00F33F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5055" w:rsidRPr="009F01E4" w:rsidRDefault="00135055" w:rsidP="0022602F">
      <w:pPr>
        <w:jc w:val="center"/>
        <w:rPr>
          <w:b/>
          <w:bCs/>
        </w:rPr>
        <w:sectPr w:rsidR="00135055" w:rsidRPr="009F01E4" w:rsidSect="00AD48D1">
          <w:pgSz w:w="16838" w:h="11906" w:orient="landscape"/>
          <w:pgMar w:top="1800" w:right="1440" w:bottom="1800" w:left="1440" w:header="0" w:footer="0" w:gutter="0"/>
          <w:cols w:space="708"/>
          <w:docGrid w:linePitch="360"/>
        </w:sectPr>
      </w:pPr>
    </w:p>
    <w:p w:rsidR="00135055" w:rsidRPr="009F01E4" w:rsidRDefault="00135055" w:rsidP="00135055">
      <w:pPr>
        <w:jc w:val="center"/>
        <w:rPr>
          <w:b/>
          <w:bCs/>
        </w:rPr>
      </w:pPr>
    </w:p>
    <w:p w:rsidR="00135055" w:rsidRPr="009F01E4" w:rsidRDefault="00135055" w:rsidP="00DB5E30">
      <w:pPr>
        <w:pStyle w:val="Caption"/>
      </w:pPr>
      <w:bookmarkStart w:id="132" w:name="_Ref146855388"/>
      <w:r w:rsidRPr="009F01E4">
        <w:t xml:space="preserve">Table </w:t>
      </w:r>
      <w:r w:rsidR="00714492">
        <w:t>2</w:t>
      </w:r>
      <w:r w:rsidR="00BD15B6" w:rsidRPr="009F01E4">
        <w:t>.</w:t>
      </w:r>
      <w:r w:rsidR="00BD15B6" w:rsidRPr="009F01E4">
        <w:fldChar w:fldCharType="begin"/>
      </w:r>
      <w:r w:rsidR="00BD15B6" w:rsidRPr="009F01E4">
        <w:instrText xml:space="preserve"> SEQ Table \* ARABIC \s 2 </w:instrText>
      </w:r>
      <w:r w:rsidR="00BD15B6" w:rsidRPr="009F01E4">
        <w:fldChar w:fldCharType="separate"/>
      </w:r>
      <w:r w:rsidR="00C06BC4">
        <w:rPr>
          <w:noProof/>
        </w:rPr>
        <w:t>2</w:t>
      </w:r>
      <w:r w:rsidR="00BD15B6" w:rsidRPr="009F01E4">
        <w:fldChar w:fldCharType="end"/>
      </w:r>
      <w:r w:rsidRPr="009F01E4">
        <w:t>: list of abbreviations used and their meanings</w:t>
      </w:r>
      <w:bookmarkEnd w:id="132"/>
    </w:p>
    <w:tbl>
      <w:tblPr>
        <w:tblStyle w:val="GridTable4"/>
        <w:tblW w:w="0" w:type="auto"/>
        <w:tblLook w:val="04A0" w:firstRow="1" w:lastRow="0" w:firstColumn="1" w:lastColumn="0" w:noHBand="0" w:noVBand="1"/>
      </w:tblPr>
      <w:tblGrid>
        <w:gridCol w:w="647"/>
        <w:gridCol w:w="2079"/>
        <w:gridCol w:w="5570"/>
      </w:tblGrid>
      <w:tr w:rsidR="00135055" w:rsidRPr="009F01E4" w:rsidTr="00A42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Cs w:val="0"/>
              </w:rPr>
            </w:pPr>
            <w:r w:rsidRPr="009F01E4">
              <w:rPr>
                <w:rFonts w:ascii="Times New Roman" w:hAnsi="Times New Roman" w:cs="Times New Roman"/>
              </w:rPr>
              <w:t>S/N</w:t>
            </w:r>
          </w:p>
        </w:tc>
        <w:tc>
          <w:tcPr>
            <w:tcW w:w="1791" w:type="dxa"/>
          </w:tcPr>
          <w:p w:rsidR="00135055" w:rsidRPr="009F01E4" w:rsidRDefault="00135055" w:rsidP="002260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01E4">
              <w:rPr>
                <w:rFonts w:ascii="Times New Roman" w:hAnsi="Times New Roman" w:cs="Times New Roman"/>
              </w:rPr>
              <w:t>ABBREVIATION</w:t>
            </w:r>
          </w:p>
        </w:tc>
        <w:tc>
          <w:tcPr>
            <w:tcW w:w="6077" w:type="dxa"/>
          </w:tcPr>
          <w:p w:rsidR="00135055" w:rsidRPr="009F01E4" w:rsidRDefault="00135055" w:rsidP="002260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MEANING</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1</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FS</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Feature selection</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2</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MRMR</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Minimum redundancy maximum relevance</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3</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VLGA</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Variable length genetic algorithm</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4</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NB</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Naïve-Bayes</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5</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DAR</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Dialog act recognition</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6</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IG</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Information Gain</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7</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MI</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Mutual Information</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8</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D-COMP</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Data Complexity Measure</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9</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CFS</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Correlation-based Feature Selection</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10</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OCSA</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Optimized crow search Algorithm</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11</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OBBA</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Optimized Binary Bat Algorithm</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12</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OCFA</w:t>
            </w:r>
          </w:p>
        </w:tc>
        <w:tc>
          <w:tcPr>
            <w:tcW w:w="6077" w:type="dxa"/>
          </w:tcPr>
          <w:p w:rsidR="00135055" w:rsidRPr="009F01E4" w:rsidRDefault="00135055" w:rsidP="00D737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Optimized Cuttlefish Algorithm</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13</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MGWO</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Modified grey wolf optimization Algorithm</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rPr>
                <w:rFonts w:ascii="Times New Roman" w:hAnsi="Times New Roman" w:cs="Times New Roman"/>
                <w:b w:val="0"/>
              </w:rPr>
              <w:t>14</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EFSM</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Ensemble Feature Selection Method</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fldChar w:fldCharType="begin"/>
            </w:r>
            <w:r w:rsidRPr="009F01E4">
              <w:rPr>
                <w:rFonts w:ascii="Times New Roman" w:hAnsi="Times New Roman" w:cs="Times New Roman"/>
                <w:b w:val="0"/>
              </w:rPr>
              <w:instrText xml:space="preserve"> =MAX(ABOVE)+1 </w:instrText>
            </w:r>
            <w:r w:rsidRPr="009F01E4">
              <w:fldChar w:fldCharType="separate"/>
            </w:r>
            <w:r w:rsidRPr="009F01E4">
              <w:rPr>
                <w:rFonts w:ascii="Times New Roman" w:hAnsi="Times New Roman" w:cs="Times New Roman"/>
                <w:b w:val="0"/>
                <w:noProof/>
              </w:rPr>
              <w:t>15</w:t>
            </w:r>
            <w:r w:rsidRPr="009F01E4">
              <w:fldChar w:fldCharType="end"/>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FCBF</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 xml:space="preserve">Fast Correlation-based Filtering </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fldChar w:fldCharType="begin"/>
            </w:r>
            <w:r w:rsidRPr="009F01E4">
              <w:rPr>
                <w:rFonts w:ascii="Times New Roman" w:hAnsi="Times New Roman" w:cs="Times New Roman"/>
                <w:b w:val="0"/>
              </w:rPr>
              <w:instrText xml:space="preserve"> =MAX(ABOVE)+1 </w:instrText>
            </w:r>
            <w:r w:rsidRPr="009F01E4">
              <w:fldChar w:fldCharType="separate"/>
            </w:r>
            <w:r w:rsidRPr="009F01E4">
              <w:rPr>
                <w:rFonts w:ascii="Times New Roman" w:hAnsi="Times New Roman" w:cs="Times New Roman"/>
                <w:b w:val="0"/>
                <w:noProof/>
              </w:rPr>
              <w:t>16</w:t>
            </w:r>
            <w:r w:rsidRPr="009F01E4">
              <w:fldChar w:fldCharType="end"/>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DEFS</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Differential Evolution Feature Selection</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fldChar w:fldCharType="begin"/>
            </w:r>
            <w:r w:rsidRPr="009F01E4">
              <w:rPr>
                <w:rFonts w:ascii="Times New Roman" w:hAnsi="Times New Roman" w:cs="Times New Roman"/>
                <w:b w:val="0"/>
              </w:rPr>
              <w:instrText xml:space="preserve"> =MAX(ABOVE)+1 </w:instrText>
            </w:r>
            <w:r w:rsidRPr="009F01E4">
              <w:fldChar w:fldCharType="separate"/>
            </w:r>
            <w:r w:rsidRPr="009F01E4">
              <w:rPr>
                <w:rFonts w:ascii="Times New Roman" w:hAnsi="Times New Roman" w:cs="Times New Roman"/>
                <w:b w:val="0"/>
                <w:noProof/>
              </w:rPr>
              <w:t>17</w:t>
            </w:r>
            <w:r w:rsidRPr="009F01E4">
              <w:fldChar w:fldCharType="end"/>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GA</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Genetic Algorithm</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fldChar w:fldCharType="begin"/>
            </w:r>
            <w:r w:rsidRPr="009F01E4">
              <w:rPr>
                <w:rFonts w:ascii="Times New Roman" w:hAnsi="Times New Roman" w:cs="Times New Roman"/>
                <w:b w:val="0"/>
              </w:rPr>
              <w:instrText xml:space="preserve"> =MAX(ABOVE)+1 </w:instrText>
            </w:r>
            <w:r w:rsidRPr="009F01E4">
              <w:fldChar w:fldCharType="separate"/>
            </w:r>
            <w:r w:rsidRPr="009F01E4">
              <w:rPr>
                <w:rFonts w:ascii="Times New Roman" w:hAnsi="Times New Roman" w:cs="Times New Roman"/>
                <w:b w:val="0"/>
                <w:noProof/>
              </w:rPr>
              <w:t>18</w:t>
            </w:r>
            <w:r w:rsidRPr="009F01E4">
              <w:fldChar w:fldCharType="end"/>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PSO</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Particle Swarm Optimisation</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fldChar w:fldCharType="begin"/>
            </w:r>
            <w:r w:rsidRPr="009F01E4">
              <w:rPr>
                <w:rFonts w:ascii="Times New Roman" w:hAnsi="Times New Roman" w:cs="Times New Roman"/>
                <w:b w:val="0"/>
              </w:rPr>
              <w:instrText xml:space="preserve"> =MAX(ABOVE)+1 </w:instrText>
            </w:r>
            <w:r w:rsidRPr="009F01E4">
              <w:fldChar w:fldCharType="separate"/>
            </w:r>
            <w:r w:rsidRPr="009F01E4">
              <w:rPr>
                <w:rFonts w:ascii="Times New Roman" w:hAnsi="Times New Roman" w:cs="Times New Roman"/>
                <w:b w:val="0"/>
                <w:noProof/>
              </w:rPr>
              <w:t>19</w:t>
            </w:r>
            <w:r w:rsidRPr="009F01E4">
              <w:fldChar w:fldCharType="end"/>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BCI</w:t>
            </w:r>
          </w:p>
        </w:tc>
        <w:tc>
          <w:tcPr>
            <w:tcW w:w="6077"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Brain-Computer Interface</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fldChar w:fldCharType="begin"/>
            </w:r>
            <w:r w:rsidRPr="009F01E4">
              <w:rPr>
                <w:rFonts w:ascii="Times New Roman" w:hAnsi="Times New Roman" w:cs="Times New Roman"/>
                <w:b w:val="0"/>
              </w:rPr>
              <w:instrText xml:space="preserve"> =MAX(ABOVE)+1 </w:instrText>
            </w:r>
            <w:r w:rsidRPr="009F01E4">
              <w:fldChar w:fldCharType="separate"/>
            </w:r>
            <w:r w:rsidRPr="009F01E4">
              <w:rPr>
                <w:rFonts w:ascii="Times New Roman" w:hAnsi="Times New Roman" w:cs="Times New Roman"/>
                <w:b w:val="0"/>
                <w:noProof/>
              </w:rPr>
              <w:t>20</w:t>
            </w:r>
            <w:r w:rsidRPr="009F01E4">
              <w:fldChar w:fldCharType="end"/>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EDA</w:t>
            </w:r>
          </w:p>
        </w:tc>
        <w:tc>
          <w:tcPr>
            <w:tcW w:w="6077"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Estimation of Distribution Algorithm</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bCs w:val="0"/>
              </w:rPr>
            </w:pPr>
            <w:r w:rsidRPr="009F01E4">
              <w:fldChar w:fldCharType="begin"/>
            </w:r>
            <w:r w:rsidRPr="009F01E4">
              <w:rPr>
                <w:rFonts w:ascii="Times New Roman" w:hAnsi="Times New Roman" w:cs="Times New Roman"/>
                <w:b w:val="0"/>
              </w:rPr>
              <w:instrText xml:space="preserve"> =MAX(ABOVE)+1 </w:instrText>
            </w:r>
            <w:r w:rsidRPr="009F01E4">
              <w:fldChar w:fldCharType="separate"/>
            </w:r>
            <w:r w:rsidRPr="009F01E4">
              <w:rPr>
                <w:rFonts w:ascii="Times New Roman" w:hAnsi="Times New Roman" w:cs="Times New Roman"/>
                <w:b w:val="0"/>
                <w:noProof/>
              </w:rPr>
              <w:t>21</w:t>
            </w:r>
            <w:r w:rsidRPr="009F01E4">
              <w:fldChar w:fldCharType="end"/>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IDS</w:t>
            </w:r>
          </w:p>
        </w:tc>
        <w:tc>
          <w:tcPr>
            <w:tcW w:w="6077" w:type="dxa"/>
          </w:tcPr>
          <w:p w:rsidR="00135055" w:rsidRPr="009F01E4" w:rsidRDefault="00135055" w:rsidP="0022602F">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Intrusion Detection Software</w:t>
            </w:r>
          </w:p>
        </w:tc>
      </w:tr>
      <w:tr w:rsidR="00135055" w:rsidRPr="009F01E4" w:rsidTr="00A421B7">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rPr>
            </w:pPr>
            <w:r w:rsidRPr="009F01E4">
              <w:rPr>
                <w:rFonts w:ascii="Times New Roman" w:hAnsi="Times New Roman" w:cs="Times New Roman"/>
                <w:b w:val="0"/>
              </w:rPr>
              <w:t>22</w:t>
            </w:r>
          </w:p>
        </w:tc>
        <w:tc>
          <w:tcPr>
            <w:tcW w:w="1791" w:type="dxa"/>
          </w:tcPr>
          <w:p w:rsidR="00135055" w:rsidRPr="009F01E4" w:rsidRDefault="00135055" w:rsidP="00226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AIDS</w:t>
            </w:r>
          </w:p>
        </w:tc>
        <w:tc>
          <w:tcPr>
            <w:tcW w:w="6077" w:type="dxa"/>
          </w:tcPr>
          <w:p w:rsidR="00135055" w:rsidRPr="009F01E4" w:rsidRDefault="00135055" w:rsidP="0022602F">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Anomaly-based Intrusion Detection Software</w:t>
            </w:r>
          </w:p>
        </w:tc>
      </w:tr>
      <w:tr w:rsidR="00135055" w:rsidRPr="009F01E4" w:rsidTr="00A4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4" w:type="dxa"/>
          </w:tcPr>
          <w:p w:rsidR="00135055" w:rsidRPr="009F01E4" w:rsidRDefault="00135055" w:rsidP="0022602F">
            <w:pPr>
              <w:jc w:val="center"/>
              <w:rPr>
                <w:rFonts w:ascii="Times New Roman" w:hAnsi="Times New Roman" w:cs="Times New Roman"/>
                <w:b w:val="0"/>
              </w:rPr>
            </w:pPr>
            <w:r w:rsidRPr="009F01E4">
              <w:rPr>
                <w:rFonts w:ascii="Times New Roman" w:hAnsi="Times New Roman" w:cs="Times New Roman"/>
                <w:b w:val="0"/>
              </w:rPr>
              <w:t>23</w:t>
            </w:r>
          </w:p>
        </w:tc>
        <w:tc>
          <w:tcPr>
            <w:tcW w:w="1791" w:type="dxa"/>
          </w:tcPr>
          <w:p w:rsidR="00135055" w:rsidRPr="009F01E4" w:rsidRDefault="00135055" w:rsidP="00226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9F01E4">
              <w:rPr>
                <w:rFonts w:ascii="Times New Roman" w:hAnsi="Times New Roman" w:cs="Times New Roman"/>
                <w:b/>
                <w:bCs/>
              </w:rPr>
              <w:t>SIDS</w:t>
            </w:r>
          </w:p>
        </w:tc>
        <w:tc>
          <w:tcPr>
            <w:tcW w:w="6077" w:type="dxa"/>
          </w:tcPr>
          <w:p w:rsidR="00135055" w:rsidRPr="009F01E4" w:rsidRDefault="00135055" w:rsidP="0022602F">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01E4">
              <w:rPr>
                <w:rFonts w:ascii="Times New Roman" w:hAnsi="Times New Roman" w:cs="Times New Roman"/>
              </w:rPr>
              <w:t>Signature-based Intrusion Detection Software</w:t>
            </w:r>
          </w:p>
        </w:tc>
      </w:tr>
    </w:tbl>
    <w:p w:rsidR="00A3210E" w:rsidRPr="009F01E4" w:rsidRDefault="00A3210E" w:rsidP="00166745">
      <w:pPr>
        <w:sectPr w:rsidR="00A3210E" w:rsidRPr="009F01E4" w:rsidSect="002965F5">
          <w:pgSz w:w="11906" w:h="16838"/>
          <w:pgMar w:top="1440" w:right="1800" w:bottom="1440" w:left="1800" w:header="0" w:footer="0" w:gutter="0"/>
          <w:cols w:space="720"/>
          <w:docGrid w:linePitch="360"/>
        </w:sectPr>
      </w:pPr>
    </w:p>
    <w:p w:rsidR="00413C03" w:rsidRPr="009F01E4" w:rsidRDefault="00A3210E" w:rsidP="00975D3B">
      <w:pPr>
        <w:pStyle w:val="Heading1"/>
      </w:pPr>
      <w:bookmarkStart w:id="133" w:name="_Toc147933402"/>
      <w:r w:rsidRPr="009F01E4">
        <w:lastRenderedPageBreak/>
        <w:t>CHAPTER THREE</w:t>
      </w:r>
      <w:r w:rsidR="0080639E" w:rsidRPr="009F01E4">
        <w:t>:</w:t>
      </w:r>
      <w:bookmarkEnd w:id="133"/>
    </w:p>
    <w:p w:rsidR="00537EB0" w:rsidRPr="009F01E4" w:rsidRDefault="00537EB0" w:rsidP="00975D3B">
      <w:pPr>
        <w:pStyle w:val="Heading1"/>
      </w:pPr>
      <w:bookmarkStart w:id="134" w:name="_Toc147933403"/>
      <w:r w:rsidRPr="009F01E4">
        <w:t>RESEARCH METHODOLOGY</w:t>
      </w:r>
      <w:bookmarkEnd w:id="134"/>
      <w:r w:rsidR="0080639E" w:rsidRPr="009F01E4">
        <w:t xml:space="preserve"> </w:t>
      </w:r>
      <w:r w:rsidRPr="009F01E4">
        <w:t xml:space="preserve">  </w:t>
      </w:r>
    </w:p>
    <w:p w:rsidR="006955A6" w:rsidRPr="009F01E4" w:rsidRDefault="006955A6" w:rsidP="00BB25AF">
      <w:pPr>
        <w:pStyle w:val="ListParagraph"/>
        <w:keepNext/>
        <w:keepLines/>
        <w:numPr>
          <w:ilvl w:val="0"/>
          <w:numId w:val="3"/>
        </w:numPr>
        <w:spacing w:before="40"/>
        <w:contextualSpacing w:val="0"/>
        <w:outlineLvl w:val="1"/>
        <w:rPr>
          <w:rFonts w:eastAsiaTheme="majorEastAsia"/>
          <w:vanish/>
          <w:color w:val="2E74B5" w:themeColor="accent1" w:themeShade="BF"/>
        </w:rPr>
      </w:pPr>
      <w:bookmarkStart w:id="135" w:name="_Toc145586710"/>
      <w:bookmarkStart w:id="136" w:name="_Toc145586866"/>
      <w:bookmarkStart w:id="137" w:name="_Toc145587228"/>
      <w:bookmarkStart w:id="138" w:name="_Toc145587390"/>
      <w:bookmarkStart w:id="139" w:name="_Toc145589300"/>
      <w:bookmarkStart w:id="140" w:name="_Toc145589462"/>
      <w:bookmarkStart w:id="141" w:name="_Toc145589608"/>
      <w:bookmarkStart w:id="142" w:name="_Toc146814488"/>
      <w:bookmarkStart w:id="143" w:name="_Toc146856185"/>
      <w:bookmarkStart w:id="144" w:name="_Toc146856243"/>
      <w:bookmarkStart w:id="145" w:name="_Toc146888810"/>
      <w:bookmarkStart w:id="146" w:name="_Toc147933404"/>
      <w:bookmarkEnd w:id="135"/>
      <w:bookmarkEnd w:id="136"/>
      <w:bookmarkEnd w:id="137"/>
      <w:bookmarkEnd w:id="138"/>
      <w:bookmarkEnd w:id="139"/>
      <w:bookmarkEnd w:id="140"/>
      <w:bookmarkEnd w:id="141"/>
      <w:bookmarkEnd w:id="142"/>
      <w:bookmarkEnd w:id="143"/>
      <w:bookmarkEnd w:id="144"/>
      <w:bookmarkEnd w:id="145"/>
      <w:bookmarkEnd w:id="146"/>
    </w:p>
    <w:p w:rsidR="007F4940" w:rsidRPr="009F01E4" w:rsidRDefault="007F4940" w:rsidP="00BB25AF">
      <w:pPr>
        <w:pStyle w:val="ListParagraph"/>
        <w:keepNext/>
        <w:keepLines/>
        <w:numPr>
          <w:ilvl w:val="0"/>
          <w:numId w:val="13"/>
        </w:numPr>
        <w:spacing w:before="40"/>
        <w:contextualSpacing w:val="0"/>
        <w:outlineLvl w:val="1"/>
        <w:rPr>
          <w:rFonts w:eastAsiaTheme="majorEastAsia"/>
          <w:vanish/>
          <w:color w:val="2E74B5" w:themeColor="accent1" w:themeShade="BF"/>
        </w:rPr>
      </w:pPr>
      <w:bookmarkStart w:id="147" w:name="_Toc145586711"/>
      <w:bookmarkStart w:id="148" w:name="_Toc145586867"/>
      <w:bookmarkStart w:id="149" w:name="_Toc145587229"/>
      <w:bookmarkStart w:id="150" w:name="_Toc145587391"/>
      <w:bookmarkStart w:id="151" w:name="_Toc145589301"/>
      <w:bookmarkStart w:id="152" w:name="_Toc145589463"/>
      <w:bookmarkStart w:id="153" w:name="_Toc145589609"/>
      <w:bookmarkStart w:id="154" w:name="_Toc146814489"/>
      <w:bookmarkStart w:id="155" w:name="_Toc146856186"/>
      <w:bookmarkStart w:id="156" w:name="_Toc146856244"/>
      <w:bookmarkStart w:id="157" w:name="_Toc146888811"/>
      <w:bookmarkStart w:id="158" w:name="_Toc147933405"/>
      <w:bookmarkEnd w:id="147"/>
      <w:bookmarkEnd w:id="148"/>
      <w:bookmarkEnd w:id="149"/>
      <w:bookmarkEnd w:id="150"/>
      <w:bookmarkEnd w:id="151"/>
      <w:bookmarkEnd w:id="152"/>
      <w:bookmarkEnd w:id="153"/>
      <w:bookmarkEnd w:id="154"/>
      <w:bookmarkEnd w:id="155"/>
      <w:bookmarkEnd w:id="156"/>
      <w:bookmarkEnd w:id="157"/>
      <w:bookmarkEnd w:id="158"/>
    </w:p>
    <w:p w:rsidR="006955A6" w:rsidRPr="009F01E4" w:rsidRDefault="00413C03" w:rsidP="007E13C8">
      <w:pPr>
        <w:pStyle w:val="Heading2"/>
      </w:pPr>
      <w:bookmarkStart w:id="159" w:name="_Toc147933406"/>
      <w:r w:rsidRPr="009F01E4">
        <w:t>Introduction</w:t>
      </w:r>
      <w:bookmarkEnd w:id="159"/>
    </w:p>
    <w:p w:rsidR="00413C03" w:rsidRPr="009F01E4" w:rsidRDefault="00413C03" w:rsidP="00413C03">
      <w:r w:rsidRPr="009F01E4">
        <w:t>The research framework serves as the structural backbone that guides the systematic approach to developing and evaluating the proposed intrusion detection system. This section delineates the key components and stages that collectively contribute to a comprehensive assessment of the system's effectiveness.</w:t>
      </w:r>
      <w:sdt>
        <w:sdtPr>
          <w:id w:val="-1221744452"/>
          <w:citation/>
        </w:sdtPr>
        <w:sdtContent>
          <w:r w:rsidRPr="009F01E4">
            <w:fldChar w:fldCharType="begin"/>
          </w:r>
          <w:r w:rsidRPr="009F01E4">
            <w:instrText xml:space="preserve"> CITATION Kum22 \l 1033 </w:instrText>
          </w:r>
          <w:r w:rsidRPr="009F01E4">
            <w:fldChar w:fldCharType="separate"/>
          </w:r>
          <w:r w:rsidR="00104CE6">
            <w:rPr>
              <w:noProof/>
            </w:rPr>
            <w:t xml:space="preserve"> </w:t>
          </w:r>
          <w:r w:rsidR="00104CE6" w:rsidRPr="00104CE6">
            <w:rPr>
              <w:noProof/>
            </w:rPr>
            <w:t>(Kumaar, et al., 2022)</w:t>
          </w:r>
          <w:r w:rsidRPr="009F01E4">
            <w:fldChar w:fldCharType="end"/>
          </w:r>
        </w:sdtContent>
      </w:sdt>
    </w:p>
    <w:p w:rsidR="00413C03" w:rsidRPr="009F01E4" w:rsidRDefault="00413C03" w:rsidP="00413C03">
      <w:r w:rsidRPr="009F01E4">
        <w:t xml:space="preserve"> The process of conducting a research study or inquiry is guided by a systematic and methodical approach called research methodology. It offers a structured way of gathering, analysing, and interpreting data to answer research questions or test hypotheses. A sound research methodology is vital for ensuring the validity, reliability, and applicability of the study’s findings.</w:t>
      </w:r>
      <w:sdt>
        <w:sdtPr>
          <w:id w:val="-1463651867"/>
          <w:citation/>
        </w:sdtPr>
        <w:sdtContent>
          <w:r w:rsidRPr="009F01E4">
            <w:fldChar w:fldCharType="begin"/>
          </w:r>
          <w:r w:rsidRPr="009F01E4">
            <w:rPr>
              <w:lang w:val="en-US"/>
            </w:rPr>
            <w:instrText xml:space="preserve"> CITATION Dan18 \l 1033 </w:instrText>
          </w:r>
          <w:r w:rsidRPr="009F01E4">
            <w:fldChar w:fldCharType="separate"/>
          </w:r>
          <w:r w:rsidR="00104CE6">
            <w:rPr>
              <w:noProof/>
              <w:lang w:val="en-US"/>
            </w:rPr>
            <w:t xml:space="preserve"> (Daniel, 2018)</w:t>
          </w:r>
          <w:r w:rsidRPr="009F01E4">
            <w:fldChar w:fldCharType="end"/>
          </w:r>
        </w:sdtContent>
      </w:sdt>
      <w:r w:rsidRPr="009F01E4">
        <w:t xml:space="preserve"> In recent times, there has been an increasing interest in performing experimental evaluations and theoretical analyses of learning algorithms. Researchers have been working together using shared datasets and applying their methods to common problems to compare and contrast the advantages and disadvantages of different approaches. Theoretical investigations have also resulted in new insights into the complexities involved in learning processes</w:t>
      </w:r>
    </w:p>
    <w:p w:rsidR="00413C03" w:rsidRPr="009F01E4" w:rsidRDefault="00413C03" w:rsidP="007E13C8">
      <w:pPr>
        <w:pStyle w:val="Heading2"/>
      </w:pPr>
      <w:bookmarkStart w:id="160" w:name="_Toc147933407"/>
      <w:r w:rsidRPr="009F01E4">
        <w:t>Problem Formulation</w:t>
      </w:r>
      <w:bookmarkEnd w:id="160"/>
    </w:p>
    <w:p w:rsidR="006955A6" w:rsidRPr="009F01E4" w:rsidRDefault="006955A6" w:rsidP="006955A6">
      <w:r w:rsidRPr="009F01E4">
        <w:t>The research begins with a clear articulation of the problem statement. This involves defining the scope of the study, specifying the objectives, and elucidating the research questions that the intrusion detection system aims to address. Additionally, the problem formulation phase identifies the target environment, including the types of networks and systems under consideration.</w:t>
      </w:r>
    </w:p>
    <w:p w:rsidR="00DC1A4C" w:rsidRPr="009F01E4" w:rsidRDefault="00DC1A4C" w:rsidP="00DC1A4C">
      <w:r w:rsidRPr="009F01E4">
        <w:t>This chapter delineates the research methodology that guides the development and evaluation of the Intrusion Detection System (IDS). In response to the evolving nature of cybersecurity challenges, a refined approach leveraging filter-wrapper techniques has been adopted. This approach integrates the power of ReliefF for feature selection and Random Forest as the classification algorithm.</w:t>
      </w:r>
    </w:p>
    <w:p w:rsidR="00DC1A4C" w:rsidRPr="009F01E4" w:rsidRDefault="00DC1A4C" w:rsidP="00A27B9F">
      <w:pPr>
        <w:pStyle w:val="Heading3"/>
      </w:pPr>
      <w:r w:rsidRPr="009F01E4">
        <w:t>Rationale for the Filter-Wrapper Approach</w:t>
      </w:r>
    </w:p>
    <w:p w:rsidR="00DC1A4C" w:rsidRPr="009F01E4" w:rsidRDefault="00DC1A4C" w:rsidP="00DC1A4C">
      <w:r w:rsidRPr="009F01E4">
        <w:t xml:space="preserve">The transition to a filter-wrapper approach stems from the recognition of its suitability for the intricacies of intrusion detection. The combination of ReliefF and Random Forest capitalizes on the strengths of both methods. ReliefF excels at assessing feature </w:t>
      </w:r>
      <w:r w:rsidRPr="009F01E4">
        <w:lastRenderedPageBreak/>
        <w:t>relevance, while Random Forest offers robust classification capabilities. This synergistic integration aims to enhance the accuracy and efficacy of the IDS.</w:t>
      </w:r>
    </w:p>
    <w:p w:rsidR="00DC1A4C" w:rsidRPr="009F01E4" w:rsidRDefault="00DC1A4C" w:rsidP="00A27B9F">
      <w:pPr>
        <w:pStyle w:val="Heading3"/>
      </w:pPr>
      <w:r w:rsidRPr="009F01E4">
        <w:t>Overview of Filter-Wrapper Methodology</w:t>
      </w:r>
    </w:p>
    <w:p w:rsidR="00DC1A4C" w:rsidRPr="009F01E4" w:rsidRDefault="00DC1A4C" w:rsidP="00DC1A4C">
      <w:r w:rsidRPr="009F01E4">
        <w:t>The filter-wrapper methodology involves a two-step process. Firstly, ReliefF is employed to identify the most discriminative attributes in the dataset. These selected features are then fed into the Random Forest classifier for model training and evaluation. This iterative process optimizes the feature subset to maximize the classification performance of the IDS.</w:t>
      </w:r>
    </w:p>
    <w:p w:rsidR="00DC1A4C" w:rsidRPr="009F01E4" w:rsidRDefault="00223927" w:rsidP="006955A6">
      <w:r w:rsidRPr="009F01E4">
        <w:t xml:space="preserve">The proposed system is designed to accept data in </w:t>
      </w:r>
      <w:r w:rsidR="00DC1A4C" w:rsidRPr="009F01E4">
        <w:t>comma-separated values</w:t>
      </w:r>
      <w:r w:rsidRPr="009F01E4">
        <w:t xml:space="preserve"> (CSV) format, which is a commonly used data format in most Feature Selection</w:t>
      </w:r>
      <w:r w:rsidR="00DC1A4C" w:rsidRPr="009F01E4">
        <w:t xml:space="preserve"> and Machine Learning applications.</w:t>
      </w:r>
    </w:p>
    <w:p w:rsidR="00FA35E2" w:rsidRPr="009F01E4" w:rsidRDefault="000B0510" w:rsidP="007E13C8">
      <w:pPr>
        <w:pStyle w:val="Heading2"/>
      </w:pPr>
      <w:bookmarkStart w:id="161" w:name="_Toc147933408"/>
      <w:r w:rsidRPr="009F01E4">
        <w:t xml:space="preserve">Data Collection and </w:t>
      </w:r>
      <w:r w:rsidR="00FA35E2" w:rsidRPr="009F01E4">
        <w:t>Pre-processing</w:t>
      </w:r>
      <w:bookmarkEnd w:id="161"/>
    </w:p>
    <w:p w:rsidR="000B0510" w:rsidRPr="009F01E4" w:rsidRDefault="00FA35E2" w:rsidP="00FA35E2">
      <w:r w:rsidRPr="009F01E4">
        <w:t>Preparing data for training is a critical step known as data pre-processing. This step ensures that the data is in the appropriate format and is of high quality. It encompasses several operations like data cleansing, balancing, imputation, normalization, encoding, augmentation, and addressing biases. These actions collectively render the data well-suited for subsequent analysis and modelling.</w:t>
      </w:r>
    </w:p>
    <w:p w:rsidR="000B0510" w:rsidRPr="009F01E4" w:rsidRDefault="000B0510" w:rsidP="00A27B9F">
      <w:pPr>
        <w:pStyle w:val="Heading3"/>
      </w:pPr>
      <w:r w:rsidRPr="009F01E4">
        <w:t>Dataset Selection</w:t>
      </w:r>
    </w:p>
    <w:p w:rsidR="000B0510" w:rsidRPr="009F01E4" w:rsidRDefault="000B0510" w:rsidP="000B0510">
      <w:r w:rsidRPr="009F01E4">
        <w:t>The dataset used in this study has been sourced from Kaggle, a reputable platform for data science resources. The dataset, titled "Network Intrusion Detection," comprises a diverse collection of network traffic data, encompassing various types of intrusions and normal activities. This dataset provides a realistic representation of the challenges faced in real-world intrusion detection scenarios.</w:t>
      </w:r>
    </w:p>
    <w:p w:rsidR="000B0510" w:rsidRPr="009F01E4" w:rsidRDefault="000B0510" w:rsidP="00A27B9F">
      <w:pPr>
        <w:pStyle w:val="Heading3"/>
      </w:pPr>
      <w:r w:rsidRPr="009F01E4">
        <w:t>Dataset Characteristics and Pre-processing</w:t>
      </w:r>
    </w:p>
    <w:p w:rsidR="000B0510" w:rsidRPr="009F01E4" w:rsidRDefault="000B0510" w:rsidP="000B0510">
      <w:r w:rsidRPr="009F01E4">
        <w:t xml:space="preserve">The dataset consists of multiple attributes capturing diverse aspects of network traffic, including source and destination addresses, protocols, and service types. </w:t>
      </w:r>
      <w:r w:rsidR="001E487D" w:rsidRPr="009F01E4">
        <w:t>Before</w:t>
      </w:r>
      <w:r w:rsidRPr="009F01E4">
        <w:t xml:space="preserve"> analysis, a meticulous pre-processing routine is applied. This encompasses tasks such as handling missing values,</w:t>
      </w:r>
      <w:r w:rsidR="00B944F2" w:rsidRPr="009F01E4">
        <w:t xml:space="preserve"> removing duplicated data,</w:t>
      </w:r>
      <w:r w:rsidRPr="009F01E4">
        <w:t xml:space="preserve"> normalizing numerical features, and encoding categorical variables. Additionally, exploratory data analysis is conducted to gain insights into the distribution and characteristics of the dataset.</w:t>
      </w:r>
    </w:p>
    <w:p w:rsidR="000B0510" w:rsidRPr="009F01E4" w:rsidRDefault="000B0510" w:rsidP="00A27B9F">
      <w:pPr>
        <w:pStyle w:val="Heading3"/>
      </w:pPr>
      <w:r w:rsidRPr="009F01E4">
        <w:t>Feature Engineering</w:t>
      </w:r>
    </w:p>
    <w:p w:rsidR="000B0510" w:rsidRPr="009F01E4" w:rsidRDefault="000B0510" w:rsidP="000B0510">
      <w:r w:rsidRPr="009F01E4">
        <w:t>Feature engineering involves the creation of new attributes or transformations of existing ones to enhance the predictive power of the model. In this context, domain-</w:t>
      </w:r>
      <w:r w:rsidRPr="009F01E4">
        <w:lastRenderedPageBreak/>
        <w:t>specific knowledge is applied to derive relevant features that augment the IDS's ability to discriminate between normal and malicious network activities.</w:t>
      </w:r>
    </w:p>
    <w:p w:rsidR="000B0510" w:rsidRPr="009F01E4" w:rsidRDefault="000B0510" w:rsidP="00A27B9F">
      <w:pPr>
        <w:pStyle w:val="Heading3"/>
      </w:pPr>
      <w:r w:rsidRPr="009F01E4">
        <w:t>Dataset Splitting and Validation</w:t>
      </w:r>
    </w:p>
    <w:p w:rsidR="00AA28EA" w:rsidRPr="009F01E4" w:rsidRDefault="000B0510" w:rsidP="000B0510">
      <w:r w:rsidRPr="009F01E4">
        <w:t>To facilitate robust evaluation, the pre-processed dataset is partitioned into training and testing sets</w:t>
      </w:r>
      <w:r w:rsidR="00565D57" w:rsidRPr="009F01E4">
        <w:t xml:space="preserve"> with a ratio of 70% to 30% respectively</w:t>
      </w:r>
      <w:r w:rsidRPr="009F01E4">
        <w:t>. The training set is utilized for model development, while the testing set serves as an independent dataset for assessing the generalization performance of the IDS. Additionally, cross-validation techniques are employed to validate the model's stability and reliability</w:t>
      </w:r>
    </w:p>
    <w:p w:rsidR="00690A8B" w:rsidRPr="009F01E4" w:rsidRDefault="00690A8B" w:rsidP="007E13C8">
      <w:pPr>
        <w:pStyle w:val="Heading2"/>
        <w:rPr>
          <w:rFonts w:eastAsia="Times New Roman"/>
          <w:lang w:eastAsia="en-GB"/>
        </w:rPr>
      </w:pPr>
      <w:bookmarkStart w:id="162" w:name="_Toc147933409"/>
      <w:r w:rsidRPr="009F01E4">
        <w:t>Dataset Acquisition</w:t>
      </w:r>
      <w:bookmarkEnd w:id="162"/>
    </w:p>
    <w:p w:rsidR="00690A8B" w:rsidRPr="009F01E4" w:rsidRDefault="00690A8B" w:rsidP="00690A8B">
      <w:r w:rsidRPr="009F01E4">
        <w:t>In this research, the cornerstone of our analysis lies in the dataset we've selected. The dataset serves as the raw material upon which our models will be trained and evaluated. The choice of dataset is pivotal in ensuring the relevance and effectiveness of our intrusion detection system.</w:t>
      </w:r>
    </w:p>
    <w:p w:rsidR="00690A8B" w:rsidRPr="009F01E4" w:rsidRDefault="00690A8B" w:rsidP="00A27B9F">
      <w:pPr>
        <w:pStyle w:val="Heading3"/>
      </w:pPr>
      <w:r w:rsidRPr="009F01E4">
        <w:t>Source of the Dataset</w:t>
      </w:r>
    </w:p>
    <w:p w:rsidR="00690A8B" w:rsidRPr="009F01E4" w:rsidRDefault="00690A8B" w:rsidP="00690A8B">
      <w:r w:rsidRPr="009F01E4">
        <w:t>The da</w:t>
      </w:r>
      <w:ins w:id="163" w:author="KINC" w:date="2023-10-16T15:56:00Z">
        <w:r w:rsidR="009757B2">
          <w:fldChar w:fldCharType="begin"/>
        </w:r>
        <w:r w:rsidR="009757B2">
          <w:instrText xml:space="preserve"> HYPERLINK "https://www.kaggle.com/datasets/sampadab17/network-intrusion-detection" \t "_new" </w:instrText>
        </w:r>
        <w:r w:rsidR="009757B2">
          <w:fldChar w:fldCharType="separate"/>
        </w:r>
        <w:r w:rsidR="009757B2" w:rsidRPr="009F01E4">
          <w:rPr>
            <w:rStyle w:val="Hyperlink"/>
            <w:bdr w:val="single" w:sz="2" w:space="0" w:color="D9D9E3" w:frame="1"/>
          </w:rPr>
          <w:t>https://www.kaggle.com/datasets/sampadab17/network-intrusion-detection</w:t>
        </w:r>
        <w:r w:rsidR="009757B2">
          <w:rPr>
            <w:rStyle w:val="Hyperlink"/>
            <w:bdr w:val="single" w:sz="2" w:space="0" w:color="D9D9E3" w:frame="1"/>
          </w:rPr>
          <w:fldChar w:fldCharType="end"/>
        </w:r>
        <w:r w:rsidR="009757B2" w:rsidRPr="009F01E4">
          <w:t>.</w:t>
        </w:r>
      </w:ins>
      <w:r w:rsidRPr="009F01E4">
        <w:t xml:space="preserve">taset used in this research was procured from Kaggle, a renowned platform for data science competitions and a repository of diverse datasets contributed by a global community of data scientists, analysts, and enthusiasts. Specifically, we accessed the dataset titled "Network Intrusion Detection" from the following URL: </w:t>
      </w:r>
      <w:del w:id="164" w:author="KINC" w:date="2023-10-16T15:56:00Z">
        <w:r w:rsidR="00C06BC4" w:rsidDel="009757B2">
          <w:fldChar w:fldCharType="begin"/>
        </w:r>
        <w:r w:rsidR="00C06BC4" w:rsidDel="009757B2">
          <w:delInstrText xml:space="preserve"> HYPERLINK "https://www.kaggle.com/datasets/sampadab17/network-intrusion-detection" \t "_new" </w:delInstrText>
        </w:r>
        <w:r w:rsidR="00C06BC4" w:rsidDel="009757B2">
          <w:fldChar w:fldCharType="separate"/>
        </w:r>
        <w:r w:rsidRPr="009F01E4" w:rsidDel="009757B2">
          <w:rPr>
            <w:rStyle w:val="Hyperlink"/>
            <w:bdr w:val="single" w:sz="2" w:space="0" w:color="D9D9E3" w:frame="1"/>
          </w:rPr>
          <w:delText>https://www.kaggle.com/datasets/sampadab17/network-intrusion-detection</w:delText>
        </w:r>
        <w:r w:rsidR="00C06BC4" w:rsidDel="009757B2">
          <w:rPr>
            <w:rStyle w:val="Hyperlink"/>
            <w:bdr w:val="single" w:sz="2" w:space="0" w:color="D9D9E3" w:frame="1"/>
          </w:rPr>
          <w:fldChar w:fldCharType="end"/>
        </w:r>
        <w:r w:rsidRPr="009F01E4" w:rsidDel="009757B2">
          <w:delText>.</w:delText>
        </w:r>
      </w:del>
    </w:p>
    <w:p w:rsidR="00690A8B" w:rsidRPr="009F01E4" w:rsidRDefault="00690A8B" w:rsidP="00A27B9F">
      <w:pPr>
        <w:pStyle w:val="Heading3"/>
      </w:pPr>
      <w:r w:rsidRPr="009F01E4">
        <w:t>Dataset Description</w:t>
      </w:r>
    </w:p>
    <w:p w:rsidR="00690A8B" w:rsidRPr="009F01E4" w:rsidRDefault="00690A8B" w:rsidP="00690A8B">
      <w:r w:rsidRPr="009F01E4">
        <w:t>The selected dataset is an extensive collection of network traffic data. It encompasses a wide array of attributes that capture various aspects of network communication. These attributes include both categorical variables, such as protocol type, service, and flag, as well as numerical variables like duration, source bytes, and destination bytes. Additionally, the dataset categorizes network interactions into classes, distinguishing between normal activities and different types of intrusions.</w:t>
      </w:r>
    </w:p>
    <w:p w:rsidR="00690A8B" w:rsidRPr="009F01E4" w:rsidRDefault="00690A8B" w:rsidP="00A27B9F">
      <w:pPr>
        <w:pStyle w:val="Heading3"/>
      </w:pPr>
      <w:r w:rsidRPr="009F01E4">
        <w:t>Dataset Size and Granularity</w:t>
      </w:r>
    </w:p>
    <w:p w:rsidR="007E13C8" w:rsidRDefault="00690A8B" w:rsidP="00690A8B">
      <w:r w:rsidRPr="009F01E4">
        <w:t xml:space="preserve">The dataset consists of a substantial number of instances, providing a rich and diverse set of data points for training and testing our intrusion detection models. It comprises thousands of entries, each representing a distinct network interaction. This granularity allows for a fine-grained analysis, enabling the models to learn and discern patterns even in nuanced network </w:t>
      </w:r>
      <w:r w:rsidR="00D737B8" w:rsidRPr="009F01E4">
        <w:t>behaviours</w:t>
      </w:r>
      <w:r w:rsidRPr="009F01E4">
        <w:t>.</w:t>
      </w:r>
    </w:p>
    <w:p w:rsidR="00690A8B" w:rsidRPr="009F01E4" w:rsidRDefault="007E13C8" w:rsidP="00690A8B">
      <w:r>
        <w:lastRenderedPageBreak/>
        <w:t xml:space="preserve"> </w:t>
      </w:r>
    </w:p>
    <w:p w:rsidR="00690A8B" w:rsidRPr="009F01E4" w:rsidRDefault="00690A8B" w:rsidP="00A27B9F">
      <w:pPr>
        <w:pStyle w:val="Heading3"/>
      </w:pPr>
      <w:r w:rsidRPr="009F01E4">
        <w:t>Dataset Pre-processing</w:t>
      </w:r>
    </w:p>
    <w:p w:rsidR="00690A8B" w:rsidRPr="009F01E4" w:rsidRDefault="00690A8B" w:rsidP="00690A8B">
      <w:r w:rsidRPr="009F01E4">
        <w:t>Before we can effectively utilize this dataset for training and evaluation, it's imperative to conduct a preliminary pre-processing step. This involves tasks such as handling missing values, detecting and potentially addressing outliers, and encoding categorical variables. This step is crucial in ensuring that the dataset is in an optimal state for model ingestion.</w:t>
      </w:r>
    </w:p>
    <w:p w:rsidR="00690A8B" w:rsidRPr="009F01E4" w:rsidRDefault="00690A8B" w:rsidP="00A27B9F">
      <w:pPr>
        <w:pStyle w:val="Heading3"/>
      </w:pPr>
      <w:r w:rsidRPr="009F01E4">
        <w:t>Dataset Relevance</w:t>
      </w:r>
    </w:p>
    <w:p w:rsidR="00690A8B" w:rsidRPr="009F01E4" w:rsidRDefault="00690A8B" w:rsidP="00690A8B">
      <w:r w:rsidRPr="009F01E4">
        <w:t>The selection of this dataset was driven by its relevance to the problem of network intrusion detection. It not only provides a comprehensive representation of network traffic but also includes instances of various types of intrusions. This diversity is essential in training models to recognize and differentiate between benign and malicious activities.</w:t>
      </w:r>
    </w:p>
    <w:p w:rsidR="00E84E3E" w:rsidRPr="009F01E4" w:rsidRDefault="00E84E3E" w:rsidP="007E13C8">
      <w:pPr>
        <w:pStyle w:val="Heading2"/>
        <w:rPr>
          <w:rFonts w:eastAsia="Times New Roman"/>
          <w:lang w:eastAsia="en-GB"/>
        </w:rPr>
      </w:pPr>
      <w:bookmarkStart w:id="165" w:name="_Toc147933410"/>
      <w:r w:rsidRPr="009F01E4">
        <w:t>Feature Selection</w:t>
      </w:r>
      <w:bookmarkEnd w:id="165"/>
    </w:p>
    <w:p w:rsidR="00E84E3E" w:rsidRPr="009F01E4" w:rsidRDefault="00E84E3E" w:rsidP="00E84E3E">
      <w:r w:rsidRPr="009F01E4">
        <w:t>Feature selection plays a pivotal role in the success of any machine learning model, especially in the domain of intrusion detection. It involves the process of identifying and utilizing the most informative attributes from the dataset, while discarding redundant or irrelevant ones. In this section, we explore various methods employed for feature selection and their implications on the performance of our intrusion detection system.</w:t>
      </w:r>
    </w:p>
    <w:p w:rsidR="00E84E3E" w:rsidRPr="009F01E4" w:rsidRDefault="00E84E3E" w:rsidP="00A27B9F">
      <w:pPr>
        <w:pStyle w:val="Heading3"/>
      </w:pPr>
      <w:r w:rsidRPr="009F01E4">
        <w:t>Significance of Feature Selection</w:t>
      </w:r>
    </w:p>
    <w:p w:rsidR="00E84E3E" w:rsidRPr="009F01E4" w:rsidRDefault="00E84E3E" w:rsidP="00E84E3E">
      <w:r w:rsidRPr="009F01E4">
        <w:t>The dataset we're working with is rich in attributes, capturing diverse aspects of network traffic. However, not all attributes contribute equally to the detection of intrusions. Some may even introduce noise or redundancy, potentially hindering the performance of our models. Feature selection aids in mitigating this issue, by focusing on the most discriminative attributes, thus enhancing the model's ability to differentiate between normal and anomalous activities.</w:t>
      </w:r>
    </w:p>
    <w:p w:rsidR="00E84E3E" w:rsidRPr="009F01E4" w:rsidRDefault="00E84E3E" w:rsidP="00A27B9F">
      <w:pPr>
        <w:pStyle w:val="Heading3"/>
      </w:pPr>
      <w:r w:rsidRPr="009F01E4">
        <w:t>Filter Methods</w:t>
      </w:r>
    </w:p>
    <w:p w:rsidR="00E84E3E" w:rsidRPr="009F01E4" w:rsidRDefault="00E84E3E" w:rsidP="00E84E3E">
      <w:r w:rsidRPr="009F01E4">
        <w:t xml:space="preserve">Filter methods involve the application of statistical techniques to evaluate the relevance of each attribute independent of the chosen machine learning algorithm. One of the techniques used in this research is the ReliefF algorithm. This method estimates the quality of attributes by repeatedly sampling instances and considering their nearest </w:t>
      </w:r>
      <w:r w:rsidR="00D737B8" w:rsidRPr="009F01E4">
        <w:lastRenderedPageBreak/>
        <w:t>neighbours</w:t>
      </w:r>
      <w:r w:rsidRPr="009F01E4">
        <w:t>. It assigns weights to attributes based on their ability to distinguish between different classes. Those with higher weights are deemed more significant.</w:t>
      </w:r>
    </w:p>
    <w:p w:rsidR="00E84E3E" w:rsidRPr="009F01E4" w:rsidRDefault="00E84E3E" w:rsidP="00A27B9F">
      <w:pPr>
        <w:pStyle w:val="Heading3"/>
      </w:pPr>
      <w:r w:rsidRPr="009F01E4">
        <w:t>Wrapper Methods</w:t>
      </w:r>
    </w:p>
    <w:p w:rsidR="00E84E3E" w:rsidRPr="009F01E4" w:rsidRDefault="00E84E3E" w:rsidP="00E84E3E">
      <w:r w:rsidRPr="009F01E4">
        <w:t>In contrast to filter methods, wrapper methods involve the use of a specific machine learning algorithm as part of the feature selection process. This means the model itself is used to evaluate the relevance of attributes. In this research, we employed the Random Forest classifier in conjunction with ReliefF for feature selection. The Random Forest model iteratively evaluates the importance of attributes and selects the most informative ones.</w:t>
      </w:r>
    </w:p>
    <w:p w:rsidR="00E84E3E" w:rsidRPr="009F01E4" w:rsidRDefault="00E84E3E" w:rsidP="00A27B9F">
      <w:pPr>
        <w:pStyle w:val="Heading3"/>
      </w:pPr>
      <w:r w:rsidRPr="009F01E4">
        <w:t>Considerations in Feature Selection</w:t>
      </w:r>
    </w:p>
    <w:p w:rsidR="00E84E3E" w:rsidRPr="009F01E4" w:rsidRDefault="00E84E3E" w:rsidP="00E84E3E">
      <w:r w:rsidRPr="009F01E4">
        <w:t>When employing feature selection techniques, it's important to strike a balance between dimensionality reduction and retaining critical information. Overly aggressive feature selection may lead to loss of important details, while retaining too many features can introduce noise. It's a delicate optimization task that necessitates careful evaluation and validation.</w:t>
      </w:r>
    </w:p>
    <w:p w:rsidR="00E84E3E" w:rsidRPr="009F01E4" w:rsidRDefault="00E84E3E" w:rsidP="00A27B9F">
      <w:pPr>
        <w:pStyle w:val="Heading3"/>
      </w:pPr>
      <w:r w:rsidRPr="009F01E4">
        <w:t>Results of Feature Selection</w:t>
      </w:r>
    </w:p>
    <w:p w:rsidR="00E84E3E" w:rsidRPr="009F01E4" w:rsidRDefault="00E84E3E" w:rsidP="00E84E3E">
      <w:r w:rsidRPr="009F01E4">
        <w:t>The selected features form the basis of our models. They are the attributes that the machine learning algorithms will use to learn and make predictions. The process of feature selection significantly enhances the efficiency and accuracy of our intrusion detection system.</w:t>
      </w:r>
    </w:p>
    <w:p w:rsidR="00E84E3E" w:rsidRPr="009F01E4" w:rsidRDefault="00E84E3E" w:rsidP="00A27B9F">
      <w:pPr>
        <w:pStyle w:val="Heading3"/>
      </w:pPr>
      <w:r w:rsidRPr="009F01E4">
        <w:t>Feature Selection in the Context of Network Intrusion Detection</w:t>
      </w:r>
    </w:p>
    <w:p w:rsidR="00E84E3E" w:rsidRPr="009F01E4" w:rsidRDefault="00E84E3E" w:rsidP="00E84E3E">
      <w:r w:rsidRPr="009F01E4">
        <w:t>In the realm of network intrusion detection, feature selection is particularly crucial. It enables us to focus on attributes that are most indicative of malicious activities, allowing the models to generalize better to new, unseen data. Moreover, it can lead to a reduction in computational overhead, making the system more efficient and scalable.</w:t>
      </w:r>
    </w:p>
    <w:p w:rsidR="00E84E3E" w:rsidRPr="009F01E4" w:rsidRDefault="00E84E3E" w:rsidP="007E13C8">
      <w:pPr>
        <w:pStyle w:val="Heading2"/>
        <w:rPr>
          <w:rFonts w:eastAsia="Times New Roman"/>
          <w:lang w:eastAsia="en-GB"/>
        </w:rPr>
      </w:pPr>
      <w:bookmarkStart w:id="166" w:name="_Toc147933411"/>
      <w:r w:rsidRPr="009F01E4">
        <w:t xml:space="preserve">Data </w:t>
      </w:r>
      <w:r w:rsidR="00D737B8" w:rsidRPr="009F01E4">
        <w:t>Pre-processing</w:t>
      </w:r>
      <w:r w:rsidRPr="009F01E4">
        <w:t xml:space="preserve"> and Exploratory Data Analysis (EDA)</w:t>
      </w:r>
      <w:bookmarkEnd w:id="166"/>
    </w:p>
    <w:p w:rsidR="00E84E3E" w:rsidRPr="009F01E4" w:rsidRDefault="00E84E3E" w:rsidP="00E84E3E">
      <w:r w:rsidRPr="009F01E4">
        <w:t xml:space="preserve">Data </w:t>
      </w:r>
      <w:r w:rsidR="00D737B8" w:rsidRPr="009F01E4">
        <w:t>pre-processing</w:t>
      </w:r>
      <w:r w:rsidRPr="009F01E4">
        <w:t xml:space="preserve"> is a critical step in preparing the dataset for effective use in machine learning models. It involves cleaning, transforming, and organizing the data to enhance its quality and suitability for analysis. Additionally, Exploratory Data Analysis (EDA) provides valuable insights into the underlying patterns, relationships, and potential issues within the dataset.</w:t>
      </w:r>
    </w:p>
    <w:p w:rsidR="00E84E3E" w:rsidRPr="009F01E4" w:rsidRDefault="00E84E3E" w:rsidP="00A27B9F">
      <w:pPr>
        <w:pStyle w:val="Heading3"/>
      </w:pPr>
      <w:r w:rsidRPr="009F01E4">
        <w:t>Data Cleaning</w:t>
      </w:r>
    </w:p>
    <w:p w:rsidR="00E84E3E" w:rsidRPr="009F01E4" w:rsidRDefault="00E84E3E" w:rsidP="00E84E3E">
      <w:r w:rsidRPr="009F01E4">
        <w:lastRenderedPageBreak/>
        <w:t xml:space="preserve">Before any analysis or </w:t>
      </w:r>
      <w:r w:rsidR="00D737B8" w:rsidRPr="009F01E4">
        <w:t>modelling</w:t>
      </w:r>
      <w:r w:rsidRPr="009F01E4">
        <w:t xml:space="preserve"> can take place, it's imperative to address any missing or erroneous data points. In our network intrusion dataset, this might involve identifying and handling missing values, correcting inaccuracies, and possibly even removing outliers that could skew the results.</w:t>
      </w:r>
    </w:p>
    <w:p w:rsidR="00E84E3E" w:rsidRPr="009F01E4" w:rsidRDefault="00E84E3E" w:rsidP="00A27B9F">
      <w:pPr>
        <w:pStyle w:val="Heading3"/>
      </w:pPr>
      <w:r w:rsidRPr="009F01E4">
        <w:t>Handling Categorical Variables</w:t>
      </w:r>
    </w:p>
    <w:p w:rsidR="00E84E3E" w:rsidRPr="009F01E4" w:rsidRDefault="00E84E3E" w:rsidP="00E84E3E">
      <w:r w:rsidRPr="009F01E4">
        <w:t>Our dataset likely contains categorical variables, which are non-numeric attributes. These need to be encoded into a numerical format for the machine learning algorithms to process. Common methods include one-hot encoding for nominal variables and label encoding for ordinal ones.</w:t>
      </w:r>
    </w:p>
    <w:p w:rsidR="00E84E3E" w:rsidRPr="009F01E4" w:rsidRDefault="00E84E3E" w:rsidP="00A27B9F">
      <w:pPr>
        <w:pStyle w:val="Heading3"/>
      </w:pPr>
      <w:r w:rsidRPr="009F01E4">
        <w:t>Scaling and Normalization</w:t>
      </w:r>
    </w:p>
    <w:p w:rsidR="00E84E3E" w:rsidRPr="009F01E4" w:rsidRDefault="00E84E3E" w:rsidP="00E84E3E">
      <w:r w:rsidRPr="009F01E4">
        <w:t xml:space="preserve">Many machine learning algorithms are sensitive to the scale of features. Scaling ensures that all features contribute equally to the </w:t>
      </w:r>
      <w:r w:rsidR="00D737B8" w:rsidRPr="009F01E4">
        <w:t>modelling</w:t>
      </w:r>
      <w:r w:rsidRPr="009F01E4">
        <w:t xml:space="preserve"> process. This is especially important when working with distance-based algorithms like K-Nearest </w:t>
      </w:r>
      <w:r w:rsidR="00D737B8" w:rsidRPr="009F01E4">
        <w:t>Neighbours</w:t>
      </w:r>
      <w:r w:rsidRPr="009F01E4">
        <w:t xml:space="preserve"> (KNN) or Support Vector Machines (SVM). Normalization, on the other hand, brings all feature values into a similar range, usually between 0 and 1.</w:t>
      </w:r>
    </w:p>
    <w:p w:rsidR="00E84E3E" w:rsidRPr="009F01E4" w:rsidRDefault="00E84E3E" w:rsidP="00A27B9F">
      <w:pPr>
        <w:pStyle w:val="Heading3"/>
      </w:pPr>
      <w:r w:rsidRPr="009F01E4">
        <w:t>Exploratory Data Analysis (EDA)</w:t>
      </w:r>
    </w:p>
    <w:p w:rsidR="00E84E3E" w:rsidRPr="009F01E4" w:rsidRDefault="00E84E3E" w:rsidP="00E84E3E">
      <w:r w:rsidRPr="009F01E4">
        <w:t>EDA is a crucial step in understanding the characteristics of the dataset. This involves generating summary statistics, visualizing distributions, and exploring potential correlations between variables. Heat</w:t>
      </w:r>
      <w:r w:rsidR="00D737B8">
        <w:t>-</w:t>
      </w:r>
      <w:r w:rsidRPr="009F01E4">
        <w:t>maps, scatter plots, and histograms are some of the common tools used in EDA.</w:t>
      </w:r>
    </w:p>
    <w:p w:rsidR="00E84E3E" w:rsidRPr="009F01E4" w:rsidRDefault="00E84E3E" w:rsidP="00A27B9F">
      <w:pPr>
        <w:pStyle w:val="Heading3"/>
      </w:pPr>
      <w:r w:rsidRPr="009F01E4">
        <w:t>Feature Engineering</w:t>
      </w:r>
    </w:p>
    <w:p w:rsidR="00E84E3E" w:rsidRPr="009F01E4" w:rsidRDefault="00E84E3E" w:rsidP="00E84E3E">
      <w:r w:rsidRPr="009F01E4">
        <w:t>Feature engineering involves creating new attributes or modifying existing ones to better represent the underlying patterns in the data. This step can significantly enhance the performance of machine learning models. In the context of network intrusion detection, feature engineering might involve creating aggregates or derivatives of existing attributes to capture more nuanced information about network traffic.</w:t>
      </w:r>
    </w:p>
    <w:p w:rsidR="00E84E3E" w:rsidRPr="009F01E4" w:rsidRDefault="00E84E3E" w:rsidP="00A27B9F">
      <w:pPr>
        <w:pStyle w:val="Heading3"/>
      </w:pPr>
      <w:r w:rsidRPr="009F01E4">
        <w:t>Dealing with Imbalanced Data</w:t>
      </w:r>
    </w:p>
    <w:p w:rsidR="007E13C8" w:rsidRDefault="00E84E3E" w:rsidP="00E84E3E">
      <w:r w:rsidRPr="009F01E4">
        <w:t xml:space="preserve">In intrusion detection, it's common to encounter imbalanced classes, where the instances of normal </w:t>
      </w:r>
      <w:r w:rsidR="00D737B8" w:rsidRPr="009F01E4">
        <w:t>behaviour</w:t>
      </w:r>
      <w:r w:rsidRPr="009F01E4">
        <w:t xml:space="preserve"> far outweigh the instances of intrusions. This can lead to biased models. Techniques like resampling (oversampling the minority class or under</w:t>
      </w:r>
      <w:r w:rsidR="00BF59D4">
        <w:t>-</w:t>
      </w:r>
      <w:r w:rsidRPr="009F01E4">
        <w:t>sampling the majority class) or using specialized algorithms designed to handle imbalanced data can be applied to address this issue.</w:t>
      </w:r>
    </w:p>
    <w:p w:rsidR="007E13C8" w:rsidRDefault="007E13C8" w:rsidP="00E84E3E"/>
    <w:p w:rsidR="007E13C8" w:rsidRDefault="007E13C8" w:rsidP="00E84E3E"/>
    <w:p w:rsidR="00E84E3E" w:rsidRPr="009F01E4" w:rsidRDefault="007E13C8" w:rsidP="00E84E3E">
      <w:r>
        <w:t xml:space="preserve"> </w:t>
      </w:r>
    </w:p>
    <w:p w:rsidR="00E84E3E" w:rsidRPr="009F01E4" w:rsidRDefault="00E84E3E" w:rsidP="00A27B9F">
      <w:pPr>
        <w:pStyle w:val="Heading3"/>
      </w:pPr>
      <w:r w:rsidRPr="009F01E4">
        <w:t>Data Splitting</w:t>
      </w:r>
    </w:p>
    <w:p w:rsidR="00E84E3E" w:rsidRPr="009F01E4" w:rsidRDefault="00E84E3E" w:rsidP="00E84E3E">
      <w:r w:rsidRPr="009F01E4">
        <w:t>To evaluate the performance of our models, it's imperative to separate the dataset into training and testing sets</w:t>
      </w:r>
      <w:r w:rsidR="004A4847">
        <w:t xml:space="preserve"> using a ratio of 75% -25% respectively</w:t>
      </w:r>
      <w:r w:rsidRPr="009F01E4">
        <w:t>. The training set is used to train the model, while the testing set is used to assess its generalization performance on unseen data.</w:t>
      </w:r>
    </w:p>
    <w:p w:rsidR="00E84E3E" w:rsidRPr="009F01E4" w:rsidRDefault="00E84E3E" w:rsidP="00A27B9F">
      <w:pPr>
        <w:pStyle w:val="Heading3"/>
      </w:pPr>
      <w:r w:rsidRPr="009F01E4">
        <w:t>Validation and Cross-Validation</w:t>
      </w:r>
    </w:p>
    <w:p w:rsidR="00E84E3E" w:rsidRPr="009F01E4" w:rsidRDefault="00E84E3E" w:rsidP="00E84E3E">
      <w:r w:rsidRPr="009F01E4">
        <w:t>Validation sets are used to fine-tune hyper</w:t>
      </w:r>
      <w:r w:rsidR="00BF59D4">
        <w:t>-</w:t>
      </w:r>
      <w:r w:rsidRPr="009F01E4">
        <w:t>parameters and assess model performance during the training phase. Cross-validation techniques, such as k-fold cross-validation, provide a robust means of estimating a model's performance and can help identify potential issues like overfitting.</w:t>
      </w:r>
    </w:p>
    <w:p w:rsidR="00E84E3E" w:rsidRPr="009F01E4" w:rsidRDefault="00E84E3E" w:rsidP="00A27B9F">
      <w:pPr>
        <w:pStyle w:val="Heading3"/>
      </w:pPr>
      <w:r w:rsidRPr="009F01E4">
        <w:t>Summary</w:t>
      </w:r>
    </w:p>
    <w:p w:rsidR="00AA28EA" w:rsidRPr="009F01E4" w:rsidRDefault="00E84E3E" w:rsidP="007F52BD">
      <w:r w:rsidRPr="009F01E4">
        <w:t xml:space="preserve">Data </w:t>
      </w:r>
      <w:r w:rsidR="00D737B8" w:rsidRPr="009F01E4">
        <w:t>pre-processing</w:t>
      </w:r>
      <w:r w:rsidRPr="009F01E4">
        <w:t xml:space="preserve"> and EDA lay the foundation for constructing robust and accurate machine learning models. Through careful cleaning, encoding, scaling, and exploration of the data, we ensure that our models are trained on high-quality, representative samples. This process significantly contributes to the success of our intrusion detection system.</w:t>
      </w:r>
      <w:r w:rsidR="007F52BD" w:rsidRPr="009F01E4">
        <w:t xml:space="preserve"> </w:t>
      </w:r>
    </w:p>
    <w:p w:rsidR="00D2285E" w:rsidRPr="009F01E4" w:rsidRDefault="00D2285E" w:rsidP="007E13C8">
      <w:pPr>
        <w:pStyle w:val="Heading2"/>
      </w:pPr>
      <w:bookmarkStart w:id="167" w:name="_Toc147933412"/>
      <w:r w:rsidRPr="009F01E4">
        <w:t>Experimental Setup and Data Collection</w:t>
      </w:r>
      <w:bookmarkEnd w:id="167"/>
    </w:p>
    <w:p w:rsidR="00D2285E" w:rsidRPr="009F01E4" w:rsidRDefault="00D2285E" w:rsidP="00D2285E">
      <w:r w:rsidRPr="009F01E4">
        <w:t xml:space="preserve">This section outlines the specifics of the experiments conducted to evaluate the performance of the intrusion detection system. It encompasses details regarding the dataset used, data </w:t>
      </w:r>
      <w:r w:rsidR="00D737B8" w:rsidRPr="009F01E4">
        <w:t>pre-processing</w:t>
      </w:r>
      <w:r w:rsidRPr="009F01E4">
        <w:t xml:space="preserve"> steps, and the methodology employed for model evaluation.</w:t>
      </w:r>
    </w:p>
    <w:p w:rsidR="00D2285E" w:rsidRPr="009F01E4" w:rsidRDefault="00D2285E" w:rsidP="00A27B9F">
      <w:pPr>
        <w:pStyle w:val="Heading3"/>
      </w:pPr>
      <w:r w:rsidRPr="009F01E4">
        <w:t>Dataset Description</w:t>
      </w:r>
    </w:p>
    <w:p w:rsidR="00D2285E" w:rsidRPr="009F01E4" w:rsidRDefault="00D2285E" w:rsidP="00D2285E">
      <w:r w:rsidRPr="009F01E4">
        <w:t xml:space="preserve">The choice of dataset is fundamental to the success of any machine learning project. In this research, we utilized the </w:t>
      </w:r>
      <w:hyperlink r:id="rId20" w:tgtFrame="_new" w:history="1">
        <w:r w:rsidRPr="009F01E4">
          <w:rPr>
            <w:rStyle w:val="Hyperlink"/>
          </w:rPr>
          <w:t>Network Intrusion Dataset</w:t>
        </w:r>
      </w:hyperlink>
      <w:r w:rsidRPr="009F01E4">
        <w:t xml:space="preserve"> from Kaggle available publicly at (https://www.kaggle.com/datasets/sampadab17/network-intrusion-detection). This dataset comprises a comprehensive collection of network traffic data, with both normal and intrusive instances.</w:t>
      </w:r>
    </w:p>
    <w:p w:rsidR="00D2285E" w:rsidRPr="009F01E4" w:rsidRDefault="00D2285E" w:rsidP="00D2285E">
      <w:r w:rsidRPr="009F01E4">
        <w:t>The dataset encompasses a diverse range of attributes, including packet counts, connection durations, service types, and more. It's crucial to note that this dataset has been pre-processed and transformed into a format suitable for machine learning tasks.</w:t>
      </w:r>
    </w:p>
    <w:p w:rsidR="00D2285E" w:rsidRPr="009F01E4" w:rsidRDefault="00D2285E" w:rsidP="00A27B9F">
      <w:pPr>
        <w:pStyle w:val="Heading3"/>
      </w:pPr>
      <w:r w:rsidRPr="009F01E4">
        <w:t>Data Preprocessing</w:t>
      </w:r>
    </w:p>
    <w:p w:rsidR="00D2285E" w:rsidRPr="009F01E4" w:rsidRDefault="00D2285E" w:rsidP="00D2285E">
      <w:r w:rsidRPr="009F01E4">
        <w:lastRenderedPageBreak/>
        <w:t xml:space="preserve">Effective data </w:t>
      </w:r>
      <w:r w:rsidR="00D737B8" w:rsidRPr="009F01E4">
        <w:t>pre-processing</w:t>
      </w:r>
      <w:r w:rsidRPr="009F01E4">
        <w:t xml:space="preserve"> is vital in ensuring the quality and relevance of the dataset for training and evaluation. The following steps were taken:</w:t>
      </w:r>
    </w:p>
    <w:p w:rsidR="00D2285E" w:rsidRPr="009F01E4" w:rsidRDefault="00D2285E" w:rsidP="00BB25AF">
      <w:pPr>
        <w:numPr>
          <w:ilvl w:val="0"/>
          <w:numId w:val="22"/>
        </w:numPr>
      </w:pPr>
      <w:r w:rsidRPr="009F01E4">
        <w:rPr>
          <w:b/>
          <w:bCs/>
        </w:rPr>
        <w:t>Handling Missing Values</w:t>
      </w:r>
      <w:r w:rsidRPr="009F01E4">
        <w:t>: We examined the dataset for any missing or incomplete entries. Fortunately, there were no missing values, alleviating the need for imputation.</w:t>
      </w:r>
    </w:p>
    <w:p w:rsidR="00D2285E" w:rsidRPr="009F01E4" w:rsidRDefault="00D2285E" w:rsidP="00BB25AF">
      <w:pPr>
        <w:numPr>
          <w:ilvl w:val="0"/>
          <w:numId w:val="22"/>
        </w:numPr>
      </w:pPr>
      <w:r w:rsidRPr="009F01E4">
        <w:rPr>
          <w:b/>
          <w:bCs/>
        </w:rPr>
        <w:t>Dealing with Duplicates</w:t>
      </w:r>
      <w:r w:rsidRPr="009F01E4">
        <w:t>: We checked for and removed any duplicate records to avoid biasing the model towards redundant data.</w:t>
      </w:r>
    </w:p>
    <w:p w:rsidR="00D2285E" w:rsidRPr="009F01E4" w:rsidRDefault="00D2285E" w:rsidP="00BB25AF">
      <w:pPr>
        <w:numPr>
          <w:ilvl w:val="0"/>
          <w:numId w:val="22"/>
        </w:numPr>
      </w:pPr>
      <w:r w:rsidRPr="009F01E4">
        <w:rPr>
          <w:b/>
          <w:bCs/>
        </w:rPr>
        <w:t>Outlier Detection and Treatment</w:t>
      </w:r>
      <w:r w:rsidRPr="009F01E4">
        <w:t>: Outliers can significantly impact model performance. We utilized visualization techniques like box plots and scatter plots to identify and subsequently applied suitable outlier treatment methods.</w:t>
      </w:r>
    </w:p>
    <w:p w:rsidR="00D2285E" w:rsidRPr="009F01E4" w:rsidRDefault="00D2285E" w:rsidP="00BB25AF">
      <w:pPr>
        <w:numPr>
          <w:ilvl w:val="0"/>
          <w:numId w:val="22"/>
        </w:numPr>
      </w:pPr>
      <w:r w:rsidRPr="009F01E4">
        <w:rPr>
          <w:b/>
          <w:bCs/>
        </w:rPr>
        <w:t>Feature Engineering</w:t>
      </w:r>
      <w:r w:rsidRPr="009F01E4">
        <w:t>: Feature selection and engineering played a crucial role in enhancing the performance of the models. Techniques like Recursive Feature Elimination (RFE) with Random Forest and ReliefF were employed to identify the most relevant attributes.</w:t>
      </w:r>
    </w:p>
    <w:p w:rsidR="00D2285E" w:rsidRPr="009F01E4" w:rsidRDefault="00D2285E" w:rsidP="00BB25AF">
      <w:pPr>
        <w:numPr>
          <w:ilvl w:val="0"/>
          <w:numId w:val="22"/>
        </w:numPr>
      </w:pPr>
      <w:r w:rsidRPr="009F01E4">
        <w:rPr>
          <w:b/>
          <w:bCs/>
        </w:rPr>
        <w:t>Data Scaling</w:t>
      </w:r>
      <w:r w:rsidRPr="009F01E4">
        <w:t>: To ensure uniformity in the magnitude of features, we applied standardization using techniques like the Standard Scaler.</w:t>
      </w:r>
    </w:p>
    <w:p w:rsidR="00D2285E" w:rsidRPr="009F01E4" w:rsidRDefault="00D2285E" w:rsidP="00BB25AF">
      <w:pPr>
        <w:numPr>
          <w:ilvl w:val="0"/>
          <w:numId w:val="22"/>
        </w:numPr>
      </w:pPr>
      <w:r w:rsidRPr="009F01E4">
        <w:rPr>
          <w:b/>
          <w:bCs/>
        </w:rPr>
        <w:t>Label Encoding</w:t>
      </w:r>
      <w:r w:rsidRPr="009F01E4">
        <w:t>: Since machine learning models require numerical input, categorical variables were encoded using techniques like Label Encoding.</w:t>
      </w:r>
    </w:p>
    <w:p w:rsidR="00D2285E" w:rsidRPr="009F01E4" w:rsidRDefault="00D2285E" w:rsidP="00BB25AF">
      <w:pPr>
        <w:numPr>
          <w:ilvl w:val="0"/>
          <w:numId w:val="22"/>
        </w:numPr>
      </w:pPr>
      <w:r w:rsidRPr="009F01E4">
        <w:rPr>
          <w:b/>
          <w:bCs/>
        </w:rPr>
        <w:t>Train-Test Split</w:t>
      </w:r>
      <w:r w:rsidRPr="009F01E4">
        <w:t>: The dataset was divided into training and testing sets to facilitate model training and evaluation.</w:t>
      </w:r>
    </w:p>
    <w:p w:rsidR="00D2285E" w:rsidRPr="009F01E4" w:rsidRDefault="00D2285E" w:rsidP="00A27B9F">
      <w:pPr>
        <w:pStyle w:val="Heading3"/>
      </w:pPr>
      <w:r w:rsidRPr="009F01E4">
        <w:t>Evaluation Methodology</w:t>
      </w:r>
    </w:p>
    <w:p w:rsidR="00D2285E" w:rsidRPr="009F01E4" w:rsidRDefault="00D2285E" w:rsidP="00D2285E">
      <w:r w:rsidRPr="009F01E4">
        <w:t>The performance of the intrusion detection system was assessed using a variety of metrics tailored to the nature of the task. These metrics included accuracy, precision, recall, F1-score, and ROC-AUC. Cross-validation techniques were employed to ensure robustness and reliability in the model's performance across different subsets of the data.</w:t>
      </w:r>
    </w:p>
    <w:p w:rsidR="00D2285E" w:rsidRPr="009F01E4" w:rsidRDefault="00D2285E" w:rsidP="00A27B9F">
      <w:pPr>
        <w:pStyle w:val="Heading3"/>
      </w:pPr>
      <w:r w:rsidRPr="009F01E4">
        <w:t>Experimental Environment</w:t>
      </w:r>
    </w:p>
    <w:p w:rsidR="00D2285E" w:rsidRPr="009F01E4" w:rsidRDefault="00D2285E" w:rsidP="00D2285E">
      <w:r w:rsidRPr="009F01E4">
        <w:t>The experiments were conducted on a system with the following specifications:</w:t>
      </w:r>
    </w:p>
    <w:p w:rsidR="00D2285E" w:rsidRPr="009F01E4" w:rsidRDefault="00D2285E" w:rsidP="00BB25AF">
      <w:pPr>
        <w:numPr>
          <w:ilvl w:val="0"/>
          <w:numId w:val="23"/>
        </w:numPr>
      </w:pPr>
      <w:r w:rsidRPr="009F01E4">
        <w:rPr>
          <w:b/>
          <w:bCs/>
        </w:rPr>
        <w:t>Operating System</w:t>
      </w:r>
      <w:r w:rsidRPr="009F01E4">
        <w:t>: Windows 11</w:t>
      </w:r>
    </w:p>
    <w:p w:rsidR="00D2285E" w:rsidRPr="009F01E4" w:rsidRDefault="00D2285E" w:rsidP="00BB25AF">
      <w:pPr>
        <w:numPr>
          <w:ilvl w:val="0"/>
          <w:numId w:val="23"/>
        </w:numPr>
      </w:pPr>
      <w:r w:rsidRPr="009F01E4">
        <w:rPr>
          <w:b/>
          <w:bCs/>
        </w:rPr>
        <w:t>Processor</w:t>
      </w:r>
      <w:r w:rsidRPr="009F01E4">
        <w:t>: Intel Core i5-6200U CPU</w:t>
      </w:r>
    </w:p>
    <w:p w:rsidR="00D2285E" w:rsidRPr="009F01E4" w:rsidRDefault="00D2285E" w:rsidP="00BB25AF">
      <w:pPr>
        <w:numPr>
          <w:ilvl w:val="0"/>
          <w:numId w:val="23"/>
        </w:numPr>
      </w:pPr>
      <w:r w:rsidRPr="009F01E4">
        <w:rPr>
          <w:b/>
          <w:bCs/>
        </w:rPr>
        <w:t>RAM</w:t>
      </w:r>
      <w:r w:rsidRPr="009F01E4">
        <w:t>: 12GB</w:t>
      </w:r>
    </w:p>
    <w:p w:rsidR="00D2285E" w:rsidRPr="009F01E4" w:rsidRDefault="00D2285E" w:rsidP="00BB25AF">
      <w:pPr>
        <w:numPr>
          <w:ilvl w:val="0"/>
          <w:numId w:val="23"/>
        </w:numPr>
      </w:pPr>
      <w:r w:rsidRPr="009F01E4">
        <w:rPr>
          <w:b/>
          <w:bCs/>
        </w:rPr>
        <w:t>Python Version</w:t>
      </w:r>
      <w:r w:rsidRPr="009F01E4">
        <w:t>: 3.11</w:t>
      </w:r>
    </w:p>
    <w:p w:rsidR="00D2285E" w:rsidRPr="009F01E4" w:rsidRDefault="00D2285E" w:rsidP="00BB25AF">
      <w:pPr>
        <w:numPr>
          <w:ilvl w:val="0"/>
          <w:numId w:val="23"/>
        </w:numPr>
      </w:pPr>
      <w:r w:rsidRPr="009F01E4">
        <w:rPr>
          <w:b/>
          <w:bCs/>
        </w:rPr>
        <w:t>Integrated Development Environment (IDE)</w:t>
      </w:r>
      <w:r w:rsidRPr="009F01E4">
        <w:t>: DataSpell</w:t>
      </w:r>
    </w:p>
    <w:p w:rsidR="00813258" w:rsidRDefault="00D2285E" w:rsidP="00D2285E">
      <w:r w:rsidRPr="009F01E4">
        <w:lastRenderedPageBreak/>
        <w:t>Additionally, Jupyter notebooks were utilized for their interactive and exploratory capabilities, allowing for seamless code execution and visualization.</w:t>
      </w:r>
    </w:p>
    <w:p w:rsidR="00D2285E" w:rsidRPr="009F01E4" w:rsidRDefault="00813258" w:rsidP="00D2285E">
      <w:r>
        <w:t xml:space="preserve"> </w:t>
      </w:r>
    </w:p>
    <w:p w:rsidR="00D2285E" w:rsidRPr="009F01E4" w:rsidRDefault="00D2285E" w:rsidP="00A27B9F">
      <w:pPr>
        <w:pStyle w:val="Heading3"/>
      </w:pPr>
      <w:r w:rsidRPr="009F01E4">
        <w:t>Ethical Considerations</w:t>
      </w:r>
    </w:p>
    <w:p w:rsidR="00D2285E" w:rsidRPr="009F01E4" w:rsidRDefault="00D2285E" w:rsidP="00D2285E">
      <w:r w:rsidRPr="009F01E4">
        <w:t>Ensuring the ethical use of the dataset and the results obtained is paramount. Measures were taken to anonymize any potentially sensitive information in the dataset, and the models were trained with the intention of enhancing network security without infringing on privacy rights.</w:t>
      </w:r>
    </w:p>
    <w:p w:rsidR="00D2285E" w:rsidRPr="009F01E4" w:rsidRDefault="00D2285E" w:rsidP="00A27B9F">
      <w:pPr>
        <w:pStyle w:val="Heading3"/>
      </w:pPr>
      <w:r w:rsidRPr="009F01E4">
        <w:t>Data Privacy and Security</w:t>
      </w:r>
    </w:p>
    <w:p w:rsidR="000B0510" w:rsidRPr="009F01E4" w:rsidRDefault="00D2285E" w:rsidP="000B0510">
      <w:r w:rsidRPr="009F01E4">
        <w:t>Throughout the research process, strict adherence to data privacy and security standards was maintained. The dataset used was sourced from reputable platforms, and all necessary precautions were taken to prevent any unauthorized access or disclosure of sensitive information.</w:t>
      </w:r>
    </w:p>
    <w:p w:rsidR="00FB4C93" w:rsidRPr="009F01E4" w:rsidRDefault="00FB4C93" w:rsidP="007E13C8">
      <w:pPr>
        <w:pStyle w:val="Heading2"/>
      </w:pPr>
      <w:bookmarkStart w:id="168" w:name="_Toc147933413"/>
      <w:r w:rsidRPr="009F01E4">
        <w:t>Feature Selection with ReliefF</w:t>
      </w:r>
      <w:bookmarkEnd w:id="168"/>
    </w:p>
    <w:p w:rsidR="00FB4C93" w:rsidRPr="009F01E4" w:rsidRDefault="00FB4C93" w:rsidP="00A27B9F">
      <w:pPr>
        <w:pStyle w:val="Heading3"/>
      </w:pPr>
      <w:r w:rsidRPr="009F01E4">
        <w:t>Understanding ReliefF</w:t>
      </w:r>
    </w:p>
    <w:p w:rsidR="00FB4C93" w:rsidRPr="009F01E4" w:rsidRDefault="00FB4C93" w:rsidP="00FB4C93">
      <w:r w:rsidRPr="009F01E4">
        <w:t>ReliefF is a powerful feature selection algorithm widely recognized for its effectiveness in high-dimensional datasets. Unlike traditional filter-based methods, ReliefF operates by assessing the relevance of features based on their impact on classification accuracy. It accomplishes this by considering the nearest instances in the feature space and their corresponding class labels. ReliefF is particularly adept at handling both discrete and continuous features, making it well-suited for the diverse attributes present in network traffic data.</w:t>
      </w:r>
      <w:sdt>
        <w:sdtPr>
          <w:id w:val="-325431735"/>
          <w:citation/>
        </w:sdtPr>
        <w:sdtContent>
          <w:r w:rsidR="00CE08EC" w:rsidRPr="009F01E4">
            <w:fldChar w:fldCharType="begin"/>
          </w:r>
          <w:r w:rsidR="00CE08EC" w:rsidRPr="009F01E4">
            <w:rPr>
              <w:lang w:val="en-US"/>
            </w:rPr>
            <w:instrText xml:space="preserve"> CITATION XuJ18 \l 1033 </w:instrText>
          </w:r>
          <w:r w:rsidR="00CE08EC" w:rsidRPr="009F01E4">
            <w:fldChar w:fldCharType="separate"/>
          </w:r>
          <w:r w:rsidR="00104CE6">
            <w:rPr>
              <w:noProof/>
              <w:lang w:val="en-US"/>
            </w:rPr>
            <w:t xml:space="preserve"> (Xu &amp; Ma, 2018)</w:t>
          </w:r>
          <w:r w:rsidR="00CE08EC" w:rsidRPr="009F01E4">
            <w:fldChar w:fldCharType="end"/>
          </w:r>
        </w:sdtContent>
      </w:sdt>
    </w:p>
    <w:p w:rsidR="00FB4C93" w:rsidRPr="009F01E4" w:rsidRDefault="00FB4C93" w:rsidP="00A27B9F">
      <w:pPr>
        <w:pStyle w:val="Heading3"/>
      </w:pPr>
      <w:r w:rsidRPr="009F01E4">
        <w:t>The Mechanism of ReliefF</w:t>
      </w:r>
    </w:p>
    <w:p w:rsidR="00FB4C93" w:rsidRPr="009F01E4" w:rsidRDefault="00FB4C93" w:rsidP="00FB4C93">
      <w:r w:rsidRPr="009F01E4">
        <w:t xml:space="preserve">ReliefF operates </w:t>
      </w:r>
      <w:r w:rsidR="001E487D" w:rsidRPr="009F01E4">
        <w:t>iteratively</w:t>
      </w:r>
      <w:r w:rsidRPr="009F01E4">
        <w:t>, systematically evaluating each instance in the dataset. For every instance, it identifies the nearest neighbours belonging to both the same and different classes. The discrepancies in attribute values between the instance and its neighbours contribute to the feature weights. Features that consistently exhibit significant differences are deemed more relevant for classification. By iteratively updating these weights, ReliefF dynamically adapts to the nuances of the dataset, ensuring that the selected features are highly discriminative.</w:t>
      </w:r>
    </w:p>
    <w:p w:rsidR="00FB4C93" w:rsidRPr="009F01E4" w:rsidRDefault="00FB4C93" w:rsidP="00A27B9F">
      <w:pPr>
        <w:pStyle w:val="Heading3"/>
      </w:pPr>
      <w:r w:rsidRPr="009F01E4">
        <w:t>Dealing with Noisy Data</w:t>
      </w:r>
    </w:p>
    <w:p w:rsidR="00FB4C93" w:rsidRPr="009F01E4" w:rsidRDefault="00FB4C93" w:rsidP="00FB4C93">
      <w:r w:rsidRPr="009F01E4">
        <w:t xml:space="preserve">One of the key advantages of ReliefF is its resilience to noisy data. In real-world scenarios, network traffic data can be inherently noisy due to various factors, such as </w:t>
      </w:r>
      <w:r w:rsidRPr="009F01E4">
        <w:lastRenderedPageBreak/>
        <w:t>fluctuations in network conditions or anomalies in data collection. ReliefF's ability to focus on attribute-level discrepancies minimizes the impact of noise on feature selection. This robustness ensures that the selected subset of features remains reliable even in the presence of noisy data.</w:t>
      </w:r>
    </w:p>
    <w:p w:rsidR="00FB4C93" w:rsidRPr="009F01E4" w:rsidRDefault="00FB4C93" w:rsidP="00A27B9F">
      <w:pPr>
        <w:pStyle w:val="Heading3"/>
      </w:pPr>
      <w:r w:rsidRPr="009F01E4">
        <w:t>Handling Redundancy in Features</w:t>
      </w:r>
    </w:p>
    <w:p w:rsidR="00FB4C93" w:rsidRPr="009F01E4" w:rsidRDefault="00FB4C93" w:rsidP="00FB4C93">
      <w:r w:rsidRPr="009F01E4">
        <w:t>Redundant features can hinder the accuracy of classification models and introduce unnecessary computational overhead. ReliefF excels at identifying and prioritizing features based on their individual contributions to classification. This inherently addresses the issue of redundancy by emphasizing the most informative attributes. As a result, the selected feature subset is streamlined, containing only the attributes essential for accurate intrusion detection.</w:t>
      </w:r>
    </w:p>
    <w:p w:rsidR="00FB4C93" w:rsidRPr="009F01E4" w:rsidRDefault="00FB4C93" w:rsidP="00A27B9F">
      <w:pPr>
        <w:pStyle w:val="Heading3"/>
      </w:pPr>
      <w:r w:rsidRPr="009F01E4">
        <w:t>Adaptive Feature Selection</w:t>
      </w:r>
    </w:p>
    <w:p w:rsidR="00FB4C93" w:rsidRPr="009F01E4" w:rsidRDefault="00FB4C93" w:rsidP="00FB4C93">
      <w:r w:rsidRPr="009F01E4">
        <w:t>The dynamic nature of cyber threats necessitates an adaptive approach to feature selection. ReliefF's iterative process allows it to adapt to evolving attack patterns and variations in the dataset. Unlike static feature selection techniques, ReliefF excels at maintaining its effectiveness over time, ensuring that the selected features remain pertinent even as the threat landscape evolves.</w:t>
      </w:r>
    </w:p>
    <w:p w:rsidR="00FB4C93" w:rsidRPr="009F01E4" w:rsidRDefault="00FB4C93" w:rsidP="00A27B9F">
      <w:pPr>
        <w:pStyle w:val="Heading3"/>
      </w:pPr>
      <w:r w:rsidRPr="009F01E4">
        <w:t>Integrating ReliefF with Random Forest</w:t>
      </w:r>
    </w:p>
    <w:p w:rsidR="00FB4C93" w:rsidRPr="009F01E4" w:rsidRDefault="00FB4C93" w:rsidP="00FB4C93">
      <w:r w:rsidRPr="009F01E4">
        <w:t>The compatibility of ReliefF with Random Forest forms a robust foundation for the intrusion detection system. ReliefF's discriminative attribute selection complements Random Forest's ensemble learning capabilities. This integration ensures that the Random Forest classifier is equipped with the most relevant features, enhancing its ability to accurately classify network activities as normal or intrusive.</w:t>
      </w:r>
    </w:p>
    <w:p w:rsidR="00FB4C93" w:rsidRPr="009F01E4" w:rsidRDefault="00FB4C93" w:rsidP="00A27B9F">
      <w:pPr>
        <w:pStyle w:val="Heading3"/>
      </w:pPr>
      <w:r w:rsidRPr="009F01E4">
        <w:t>Fine-Tuning ReliefF Parameters</w:t>
      </w:r>
    </w:p>
    <w:p w:rsidR="00FB4C93" w:rsidRPr="009F01E4" w:rsidRDefault="00FB4C93" w:rsidP="000B0510">
      <w:r w:rsidRPr="009F01E4">
        <w:t xml:space="preserve">While ReliefF is known for its effectiveness, fine-tuning its parameters is crucial for optimal performance. Parameters such as the number of nearest </w:t>
      </w:r>
      <w:r w:rsidR="00CE08EC" w:rsidRPr="009F01E4">
        <w:t>neighbours</w:t>
      </w:r>
      <w:r w:rsidRPr="009F01E4">
        <w:t xml:space="preserve"> and the number of iterations can significantly impact the feature selection process. Through systematic experimentation, the optimal parameter configuration for ReliefF is determined, further enhancing its ability to extract discriminative attributes.</w:t>
      </w:r>
    </w:p>
    <w:p w:rsidR="004B1735" w:rsidRPr="009F01E4" w:rsidRDefault="004B1735" w:rsidP="007E13C8">
      <w:pPr>
        <w:pStyle w:val="Heading2"/>
      </w:pPr>
      <w:bookmarkStart w:id="169" w:name="_Toc147933414"/>
      <w:r w:rsidRPr="009F01E4">
        <w:t>Classification Models</w:t>
      </w:r>
      <w:bookmarkEnd w:id="169"/>
    </w:p>
    <w:p w:rsidR="00813258" w:rsidRDefault="004B1735" w:rsidP="004B1735">
      <w:r w:rsidRPr="009F01E4">
        <w:t>In this section, we delve into the ensemble of classification models employed in this study, each carefully selected for its specific strengths and adaptability to the intricate landscape of intrusion detection.</w:t>
      </w:r>
    </w:p>
    <w:p w:rsidR="00813258" w:rsidRDefault="00813258" w:rsidP="004B1735"/>
    <w:p w:rsidR="004B1735" w:rsidRPr="009F01E4" w:rsidRDefault="00813258" w:rsidP="004B1735">
      <w:r>
        <w:t xml:space="preserve"> </w:t>
      </w:r>
    </w:p>
    <w:p w:rsidR="004B1735" w:rsidRPr="009F01E4" w:rsidRDefault="004B1735" w:rsidP="00A27B9F">
      <w:pPr>
        <w:pStyle w:val="Heading3"/>
      </w:pPr>
      <w:r w:rsidRPr="009F01E4">
        <w:t>Random Forest</w:t>
      </w:r>
    </w:p>
    <w:p w:rsidR="004B1735" w:rsidRPr="009F01E4" w:rsidRDefault="004B1735" w:rsidP="004B1735">
      <w:r w:rsidRPr="009F01E4">
        <w:t>Random Forest stands as one of the foundational models in our ensemble. Renowned for its ability to handle high-dimensional data and mitigate overfitting, it operates by constructing multiple decision trees. Through a voting mechanism, the final prediction is determined, ensuring a robust and accurate classification.</w:t>
      </w:r>
      <w:sdt>
        <w:sdtPr>
          <w:id w:val="-943616891"/>
          <w:citation/>
        </w:sdtPr>
        <w:sdtContent>
          <w:r w:rsidRPr="009F01E4">
            <w:fldChar w:fldCharType="begin"/>
          </w:r>
          <w:r w:rsidRPr="009F01E4">
            <w:rPr>
              <w:lang w:val="en-US"/>
            </w:rPr>
            <w:instrText xml:space="preserve"> CITATION HoT95 \l 1033 </w:instrText>
          </w:r>
          <w:r w:rsidRPr="009F01E4">
            <w:fldChar w:fldCharType="separate"/>
          </w:r>
          <w:r w:rsidR="00104CE6">
            <w:rPr>
              <w:noProof/>
              <w:lang w:val="en-US"/>
            </w:rPr>
            <w:t xml:space="preserve"> (Ho, 1995)</w:t>
          </w:r>
          <w:r w:rsidRPr="009F01E4">
            <w:fldChar w:fldCharType="end"/>
          </w:r>
        </w:sdtContent>
      </w:sdt>
    </w:p>
    <w:p w:rsidR="004B1735" w:rsidRPr="009F01E4" w:rsidRDefault="004B1735" w:rsidP="00A27B9F">
      <w:pPr>
        <w:pStyle w:val="Heading3"/>
      </w:pPr>
      <w:r w:rsidRPr="009F01E4">
        <w:t>AdaBoost and Gradient Boosting</w:t>
      </w:r>
    </w:p>
    <w:p w:rsidR="00E42F2B" w:rsidRPr="009F01E4" w:rsidRDefault="004B1735" w:rsidP="004B1735">
      <w:r w:rsidRPr="009F01E4">
        <w:t xml:space="preserve">AdaBoost and Gradient Boosting are ensemble methods that focus on iteratively improving the model's performance. AdaBoost assigns weights to instances, prioritizing the correct classification of misclassified samples. </w:t>
      </w:r>
      <w:sdt>
        <w:sdtPr>
          <w:id w:val="-209269298"/>
          <w:citation/>
        </w:sdtPr>
        <w:sdtContent>
          <w:r w:rsidR="0063185B" w:rsidRPr="009F01E4">
            <w:fldChar w:fldCharType="begin"/>
          </w:r>
          <w:r w:rsidR="0063185B" w:rsidRPr="009F01E4">
            <w:rPr>
              <w:lang w:val="en-US"/>
            </w:rPr>
            <w:instrText xml:space="preserve"> CITATION Sch13 \l 1033 </w:instrText>
          </w:r>
          <w:r w:rsidR="0063185B" w:rsidRPr="009F01E4">
            <w:fldChar w:fldCharType="separate"/>
          </w:r>
          <w:r w:rsidR="00104CE6">
            <w:rPr>
              <w:noProof/>
              <w:lang w:val="en-US"/>
            </w:rPr>
            <w:t>(Schapire, 2013)</w:t>
          </w:r>
          <w:r w:rsidR="0063185B" w:rsidRPr="009F01E4">
            <w:fldChar w:fldCharType="end"/>
          </w:r>
        </w:sdtContent>
      </w:sdt>
      <w:r w:rsidR="00E42F2B" w:rsidRPr="009F01E4">
        <w:t>.</w:t>
      </w:r>
    </w:p>
    <w:p w:rsidR="00E42F2B" w:rsidRPr="009F01E4" w:rsidRDefault="00E42F2B" w:rsidP="00E42F2B">
      <w:pPr>
        <w:keepNext/>
      </w:pPr>
      <w:r w:rsidRPr="009F01E4">
        <w:rPr>
          <w:noProof/>
          <w:lang w:eastAsia="en-GB"/>
        </w:rPr>
        <w:drawing>
          <wp:inline distT="0" distB="0" distL="0" distR="0" wp14:anchorId="0F17508B" wp14:editId="0C79B0DA">
            <wp:extent cx="5274310" cy="2732405"/>
            <wp:effectExtent l="0" t="0" r="2540" b="0"/>
            <wp:docPr id="5" name="Picture 5">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qzIPSA-HQlefxxZnPlb-2w.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32405"/>
                    </a:xfrm>
                    <a:prstGeom prst="rect">
                      <a:avLst/>
                    </a:prstGeom>
                  </pic:spPr>
                </pic:pic>
              </a:graphicData>
            </a:graphic>
          </wp:inline>
        </w:drawing>
      </w:r>
    </w:p>
    <w:p w:rsidR="007E13C8" w:rsidRDefault="00E42F2B" w:rsidP="00DB5E30">
      <w:pPr>
        <w:pStyle w:val="Caption"/>
      </w:pPr>
      <w:bookmarkStart w:id="170" w:name="_Toc147933365"/>
      <w:r w:rsidRPr="009F01E4">
        <w:t xml:space="preserve">Figure </w:t>
      </w:r>
      <w:r w:rsidR="001305B9">
        <w:t>3</w:t>
      </w:r>
      <w:r w:rsidR="00B66040">
        <w:t>.</w:t>
      </w:r>
      <w:r w:rsidR="00B66040">
        <w:fldChar w:fldCharType="begin"/>
      </w:r>
      <w:r w:rsidR="00B66040">
        <w:instrText xml:space="preserve"> SEQ Figure \* ARABIC \s 2 </w:instrText>
      </w:r>
      <w:r w:rsidR="00B66040">
        <w:fldChar w:fldCharType="separate"/>
      </w:r>
      <w:r w:rsidR="00C06BC4">
        <w:rPr>
          <w:noProof/>
        </w:rPr>
        <w:t>1</w:t>
      </w:r>
      <w:r w:rsidR="00B66040">
        <w:fldChar w:fldCharType="end"/>
      </w:r>
      <w:r w:rsidRPr="009F01E4">
        <w:t xml:space="preserve">: </w:t>
      </w:r>
      <w:r w:rsidR="00565D57" w:rsidRPr="009F01E4">
        <w:t>AdaBoost</w:t>
      </w:r>
      <w:bookmarkEnd w:id="170"/>
    </w:p>
    <w:p w:rsidR="007E13C8" w:rsidRDefault="004B1735" w:rsidP="006B01F4">
      <w:r w:rsidRPr="009F01E4">
        <w:t>Gradient Boosting, on the other hand, builds trees sequentially, with each tree correcting the errors of its predecessor.</w:t>
      </w:r>
      <w:sdt>
        <w:sdtPr>
          <w:id w:val="-1564631487"/>
          <w:citation/>
        </w:sdtPr>
        <w:sdtContent>
          <w:r w:rsidR="0063185B" w:rsidRPr="009F01E4">
            <w:fldChar w:fldCharType="begin"/>
          </w:r>
          <w:r w:rsidR="0063185B" w:rsidRPr="009F01E4">
            <w:rPr>
              <w:lang w:val="en-US"/>
            </w:rPr>
            <w:instrText xml:space="preserve"> CITATION Fri13 \l 1033 </w:instrText>
          </w:r>
          <w:r w:rsidR="0063185B" w:rsidRPr="009F01E4">
            <w:fldChar w:fldCharType="separate"/>
          </w:r>
          <w:r w:rsidR="00104CE6">
            <w:rPr>
              <w:noProof/>
              <w:lang w:val="en-US"/>
            </w:rPr>
            <w:t xml:space="preserve"> (Friedman, 2013)</w:t>
          </w:r>
          <w:r w:rsidR="0063185B" w:rsidRPr="009F01E4">
            <w:fldChar w:fldCharType="end"/>
          </w:r>
        </w:sdtContent>
      </w:sdt>
    </w:p>
    <w:p w:rsidR="00565D57" w:rsidRPr="009F01E4" w:rsidRDefault="00565D57" w:rsidP="00565D57">
      <w:pPr>
        <w:keepNext/>
      </w:pPr>
      <w:r w:rsidRPr="009F01E4">
        <w:rPr>
          <w:noProof/>
          <w:lang w:eastAsia="en-GB"/>
        </w:rPr>
        <w:lastRenderedPageBreak/>
        <w:drawing>
          <wp:inline distT="0" distB="0" distL="0" distR="0" wp14:anchorId="33825232" wp14:editId="29980814">
            <wp:extent cx="5273174" cy="3086100"/>
            <wp:effectExtent l="0" t="0" r="3810" b="0"/>
            <wp:docPr id="6" name="Picture 6" descr="Fully Explained Gradient Boosting Technique in Supervised Learning | by  Amit Chauhan | Towards AI">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lly Explained Gradient Boosting Technique in Supervised Learning | by  Amit Chauhan | Towards AI"/>
                    <pic:cNvPicPr>
                      <a:picLocks noChangeAspect="1" noChangeArrowheads="1"/>
                    </pic:cNvPicPr>
                  </pic:nvPicPr>
                  <pic:blipFill rotWithShape="1">
                    <a:blip r:embed="rId24">
                      <a:extLst>
                        <a:ext uri="{28A0092B-C50C-407E-A947-70E740481C1C}">
                          <a14:useLocalDpi xmlns:a14="http://schemas.microsoft.com/office/drawing/2010/main" val="0"/>
                        </a:ext>
                      </a:extLst>
                    </a:blip>
                    <a:srcRect t="7963" b="11397"/>
                    <a:stretch/>
                  </pic:blipFill>
                  <pic:spPr bwMode="auto">
                    <a:xfrm>
                      <a:off x="0" y="0"/>
                      <a:ext cx="5274310" cy="3086765"/>
                    </a:xfrm>
                    <a:prstGeom prst="rect">
                      <a:avLst/>
                    </a:prstGeom>
                    <a:noFill/>
                    <a:ln>
                      <a:noFill/>
                    </a:ln>
                    <a:extLst>
                      <a:ext uri="{53640926-AAD7-44D8-BBD7-CCE9431645EC}">
                        <a14:shadowObscured xmlns:a14="http://schemas.microsoft.com/office/drawing/2010/main"/>
                      </a:ext>
                    </a:extLst>
                  </pic:spPr>
                </pic:pic>
              </a:graphicData>
            </a:graphic>
          </wp:inline>
        </w:drawing>
      </w:r>
    </w:p>
    <w:p w:rsidR="004B1735" w:rsidRPr="009F01E4" w:rsidRDefault="00565D57" w:rsidP="00DB5E30">
      <w:pPr>
        <w:pStyle w:val="Caption"/>
      </w:pPr>
      <w:bookmarkStart w:id="171" w:name="_Toc147933366"/>
      <w:r w:rsidRPr="009F01E4">
        <w:t xml:space="preserve">Figure </w:t>
      </w:r>
      <w:r w:rsidR="001305B9">
        <w:t>3</w:t>
      </w:r>
      <w:r w:rsidR="00C04B73" w:rsidRPr="009F01E4">
        <w:t>.</w:t>
      </w:r>
      <w:r w:rsidR="00B66040">
        <w:fldChar w:fldCharType="begin"/>
      </w:r>
      <w:r w:rsidR="00B66040">
        <w:instrText xml:space="preserve"> SEQ Figure \* ARABIC \s 2 </w:instrText>
      </w:r>
      <w:r w:rsidR="00B66040">
        <w:fldChar w:fldCharType="separate"/>
      </w:r>
      <w:r w:rsidR="00C06BC4">
        <w:rPr>
          <w:noProof/>
        </w:rPr>
        <w:t>2</w:t>
      </w:r>
      <w:r w:rsidR="00B66040">
        <w:fldChar w:fldCharType="end"/>
      </w:r>
      <w:r w:rsidRPr="009F01E4">
        <w:t>: Gradient Boosting</w:t>
      </w:r>
      <w:bookmarkEnd w:id="171"/>
    </w:p>
    <w:p w:rsidR="004B1735" w:rsidRPr="009F01E4" w:rsidRDefault="004B1735" w:rsidP="00A27B9F">
      <w:pPr>
        <w:pStyle w:val="Heading3"/>
      </w:pPr>
      <w:r w:rsidRPr="009F01E4">
        <w:t>CatBoost and Light Gradient Boosting Model (LightGBM)</w:t>
      </w:r>
    </w:p>
    <w:p w:rsidR="004B1735" w:rsidRPr="009F01E4" w:rsidRDefault="004B1735" w:rsidP="004B1735">
      <w:r w:rsidRPr="009F01E4">
        <w:t>CatBoost and LightGBM represent the forefront of gradient boosting techniques. CatBoost excels in handling categorical variables seamlessly, while LightGBM employs a histogram-based approach for efficient and scalable training on large datasets. These models are tailored to extract intricate patterns from the data, enhancing the classification accuracy.</w:t>
      </w:r>
    </w:p>
    <w:p w:rsidR="004B1735" w:rsidRPr="009F01E4" w:rsidRDefault="004B1735" w:rsidP="00A27B9F">
      <w:pPr>
        <w:pStyle w:val="Heading3"/>
      </w:pPr>
      <w:r w:rsidRPr="009F01E4">
        <w:t>Logistic Regression</w:t>
      </w:r>
    </w:p>
    <w:p w:rsidR="007E13C8" w:rsidRPr="009F01E4" w:rsidRDefault="004B1735" w:rsidP="004B1735">
      <w:r w:rsidRPr="009F01E4">
        <w:t>Logistic Regression provides a valuable baseline for binary classification tasks. Despite its simplicity, it can effectively capture linear relationships between features and the target variable. Its interpretable nature makes it a valuable tool for initial insights and model comparison</w:t>
      </w:r>
    </w:p>
    <w:p w:rsidR="00066709" w:rsidRPr="009F01E4" w:rsidRDefault="00066709" w:rsidP="006B01F4">
      <w:r w:rsidRPr="009F01E4">
        <w:rPr>
          <w:noProof/>
          <w:lang w:eastAsia="en-GB"/>
        </w:rPr>
        <w:drawing>
          <wp:inline distT="0" distB="0" distL="0" distR="0" wp14:anchorId="487ABEC8" wp14:editId="27F5DE7E">
            <wp:extent cx="5272530" cy="1762125"/>
            <wp:effectExtent l="0" t="0" r="4445" b="0"/>
            <wp:docPr id="7" name="Picture 7" descr="LogisticRegression: A binary classifier - ml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sticRegression: A binary classifier - mlxtend"/>
                    <pic:cNvPicPr>
                      <a:picLocks noChangeAspect="1" noChangeArrowheads="1"/>
                    </pic:cNvPicPr>
                  </pic:nvPicPr>
                  <pic:blipFill rotWithShape="1">
                    <a:blip r:embed="rId25">
                      <a:extLst>
                        <a:ext uri="{28A0092B-C50C-407E-A947-70E740481C1C}">
                          <a14:useLocalDpi xmlns:a14="http://schemas.microsoft.com/office/drawing/2010/main" val="0"/>
                        </a:ext>
                      </a:extLst>
                    </a:blip>
                    <a:srcRect t="4813" b="14234"/>
                    <a:stretch/>
                  </pic:blipFill>
                  <pic:spPr bwMode="auto">
                    <a:xfrm>
                      <a:off x="0" y="0"/>
                      <a:ext cx="5274310" cy="1762720"/>
                    </a:xfrm>
                    <a:prstGeom prst="rect">
                      <a:avLst/>
                    </a:prstGeom>
                    <a:noFill/>
                    <a:ln>
                      <a:noFill/>
                    </a:ln>
                    <a:extLst>
                      <a:ext uri="{53640926-AAD7-44D8-BBD7-CCE9431645EC}">
                        <a14:shadowObscured xmlns:a14="http://schemas.microsoft.com/office/drawing/2010/main"/>
                      </a:ext>
                    </a:extLst>
                  </pic:spPr>
                </pic:pic>
              </a:graphicData>
            </a:graphic>
          </wp:inline>
        </w:drawing>
      </w:r>
    </w:p>
    <w:p w:rsidR="00813258" w:rsidRDefault="00066709" w:rsidP="00DB5E30">
      <w:pPr>
        <w:pStyle w:val="Caption"/>
      </w:pPr>
      <w:bookmarkStart w:id="172" w:name="_Toc147933367"/>
      <w:r w:rsidRPr="009F01E4">
        <w:t xml:space="preserve">Figure </w:t>
      </w:r>
      <w:r w:rsidR="004865F0">
        <w:t>3</w:t>
      </w:r>
      <w:r w:rsidR="00B66040">
        <w:t>.</w:t>
      </w:r>
      <w:r w:rsidR="00B66040">
        <w:fldChar w:fldCharType="begin"/>
      </w:r>
      <w:r w:rsidR="00B66040">
        <w:instrText xml:space="preserve"> SEQ Figure \* ARABIC \s 2 </w:instrText>
      </w:r>
      <w:r w:rsidR="00B66040">
        <w:fldChar w:fldCharType="separate"/>
      </w:r>
      <w:r w:rsidR="00C06BC4">
        <w:rPr>
          <w:noProof/>
        </w:rPr>
        <w:t>3</w:t>
      </w:r>
      <w:r w:rsidR="00B66040">
        <w:fldChar w:fldCharType="end"/>
      </w:r>
      <w:r w:rsidRPr="009F01E4">
        <w:t>: Logistical Regression</w:t>
      </w:r>
      <w:bookmarkEnd w:id="172"/>
    </w:p>
    <w:p w:rsidR="004B1735" w:rsidRPr="009F01E4" w:rsidRDefault="00813258" w:rsidP="00DB5E30">
      <w:pPr>
        <w:pStyle w:val="Caption"/>
      </w:pPr>
      <w:r>
        <w:t xml:space="preserve"> </w:t>
      </w:r>
    </w:p>
    <w:p w:rsidR="004B1735" w:rsidRPr="009F01E4" w:rsidRDefault="004B1735" w:rsidP="00A27B9F">
      <w:pPr>
        <w:pStyle w:val="Heading3"/>
      </w:pPr>
      <w:r w:rsidRPr="009F01E4">
        <w:lastRenderedPageBreak/>
        <w:t>Decision Tree</w:t>
      </w:r>
    </w:p>
    <w:p w:rsidR="004B1735" w:rsidRPr="009F01E4" w:rsidRDefault="004B1735" w:rsidP="004B1735">
      <w:r w:rsidRPr="009F01E4">
        <w:t>Decision Tree models offer transparency and interpretability, making them valuable for understanding the underlying classification process. They partition the feature space based on informative attributes, providing insights into the decision-making process of the IDS.</w:t>
      </w:r>
    </w:p>
    <w:p w:rsidR="004B1735" w:rsidRPr="009F01E4" w:rsidRDefault="004B1735" w:rsidP="00A27B9F">
      <w:pPr>
        <w:pStyle w:val="Heading3"/>
      </w:pPr>
      <w:r w:rsidRPr="009F01E4">
        <w:t>Naive Bayes Model</w:t>
      </w:r>
    </w:p>
    <w:p w:rsidR="004B1735" w:rsidRPr="009F01E4" w:rsidRDefault="004B1735" w:rsidP="004B1735">
      <w:r w:rsidRPr="009F01E4">
        <w:t>The Naive Bayes model is particularly adept at handling high-dimensional data and is effective for preliminary insights in bioinformatics studies. It operates on the assumption of feature independence given the class, making it efficient and interpretable for initial explorations.</w:t>
      </w:r>
    </w:p>
    <w:p w:rsidR="004B1735" w:rsidRPr="009F01E4" w:rsidRDefault="004B1735" w:rsidP="00A27B9F">
      <w:pPr>
        <w:pStyle w:val="Heading3"/>
      </w:pPr>
      <w:r w:rsidRPr="009F01E4">
        <w:t>Voting and Bagging</w:t>
      </w:r>
    </w:p>
    <w:p w:rsidR="004B1735" w:rsidRPr="009F01E4" w:rsidRDefault="004B1735" w:rsidP="004B1735">
      <w:r w:rsidRPr="009F01E4">
        <w:t>Voting and Bagging represent ensemble techniques that combine multiple models for improved accuracy. Voting aggregates the predictions of multiple models, while Bagging leverages bootstrapped samples to construct an ensemble. These approaches further enhance the robustness and stability of the classification process.</w:t>
      </w:r>
    </w:p>
    <w:p w:rsidR="004B1735" w:rsidRPr="009F01E4" w:rsidRDefault="004B1735" w:rsidP="00A27B9F">
      <w:pPr>
        <w:pStyle w:val="Heading3"/>
      </w:pPr>
      <w:r w:rsidRPr="009F01E4">
        <w:t>XGBoost Gradient Boosting Model</w:t>
      </w:r>
    </w:p>
    <w:p w:rsidR="004B1735" w:rsidRPr="009F01E4" w:rsidRDefault="004B1735" w:rsidP="004B1735">
      <w:r w:rsidRPr="009F01E4">
        <w:t xml:space="preserve">XGBoost is an optimized </w:t>
      </w:r>
      <w:r w:rsidR="001E487D" w:rsidRPr="009F01E4">
        <w:t>gradient-boosting</w:t>
      </w:r>
      <w:r w:rsidRPr="009F01E4">
        <w:t xml:space="preserve"> algorithm known for its efficiency and scalability. It employs a regularized objective function and parallel processing, making it a powerful tool for high-dimensional data. XGBoost excels at capturing complex relationships, further elevating the classification performance.</w:t>
      </w:r>
    </w:p>
    <w:p w:rsidR="004B1735" w:rsidRPr="009F01E4" w:rsidRDefault="004B1735" w:rsidP="004B1735">
      <w:r w:rsidRPr="009F01E4">
        <w:t xml:space="preserve">Each of these models was rigorously evaluated and fine-tuned to ensure optimal performance in the context of intrusion detection. Their collective synergy provides a comprehensive and adaptable framework for </w:t>
      </w:r>
      <w:r w:rsidR="001E487D" w:rsidRPr="009F01E4">
        <w:t xml:space="preserve">the </w:t>
      </w:r>
      <w:r w:rsidRPr="009F01E4">
        <w:t>accurate classification of network activities.</w:t>
      </w:r>
    </w:p>
    <w:p w:rsidR="00C65B7B" w:rsidRPr="009F01E4" w:rsidRDefault="00C65B7B" w:rsidP="007E13C8">
      <w:pPr>
        <w:pStyle w:val="Heading2"/>
      </w:pPr>
      <w:bookmarkStart w:id="173" w:name="_Toc147933415"/>
      <w:r w:rsidRPr="009F01E4">
        <w:t>Model Evaluation and Performance Metrics</w:t>
      </w:r>
      <w:bookmarkEnd w:id="173"/>
    </w:p>
    <w:p w:rsidR="00C65B7B" w:rsidRPr="009F01E4" w:rsidRDefault="00C65B7B" w:rsidP="00C65B7B">
      <w:r w:rsidRPr="009F01E4">
        <w:t>Effectively evaluating the performance of intrusion detection models is paramount in ensuring their reliability and effectiveness in real-world scenarios. In this section, we discuss the comprehensive evaluation framework employed to rigorously assess the performance of the ensemble of classification models.</w:t>
      </w:r>
    </w:p>
    <w:p w:rsidR="00C65B7B" w:rsidRPr="009F01E4" w:rsidRDefault="00C65B7B" w:rsidP="00A27B9F">
      <w:pPr>
        <w:pStyle w:val="Heading3"/>
      </w:pPr>
      <w:r w:rsidRPr="009F01E4">
        <w:t>Evaluation Metrics</w:t>
      </w:r>
    </w:p>
    <w:p w:rsidR="00C65B7B" w:rsidRPr="009F01E4" w:rsidRDefault="00C65B7B" w:rsidP="0055116B">
      <w:pPr>
        <w:pStyle w:val="Heading4"/>
      </w:pPr>
      <w:r w:rsidRPr="009F01E4">
        <w:t>Accuracy</w:t>
      </w:r>
    </w:p>
    <w:p w:rsidR="00C65B7B" w:rsidRPr="009F01E4" w:rsidRDefault="00C65B7B" w:rsidP="0055116B">
      <w:pPr>
        <w:ind w:left="810"/>
      </w:pPr>
      <w:r w:rsidRPr="009F01E4">
        <w:t xml:space="preserve">Accuracy serves as a fundamental metric, representing the ratio of correctly classified instances to the total number of instances. While valuable, accuracy </w:t>
      </w:r>
      <w:r w:rsidRPr="009F01E4">
        <w:lastRenderedPageBreak/>
        <w:t>alone may not provide a complete picture, especially in the presence of imbalanced classes. Therefore, we complement accuracy with a range of other metrics to ensure a thorough evaluation.</w:t>
      </w:r>
    </w:p>
    <w:p w:rsidR="0055116B" w:rsidRDefault="00A73593" w:rsidP="0055116B">
      <w:pPr>
        <w:pStyle w:val="Heading4"/>
      </w:pPr>
      <w:r>
        <w:t>Precision</w:t>
      </w:r>
    </w:p>
    <w:p w:rsidR="0055116B" w:rsidRDefault="0055116B" w:rsidP="0055116B">
      <w:pPr>
        <w:ind w:left="810"/>
      </w:pPr>
      <w:r w:rsidRPr="009F01E4">
        <w:t>Precision measures the proportion of true positives out of all predicted positives, emphasizing the accuracy of positive predictions.</w:t>
      </w:r>
    </w:p>
    <w:p w:rsidR="0055116B" w:rsidRDefault="00A73593" w:rsidP="0055116B">
      <w:pPr>
        <w:pStyle w:val="Heading4"/>
      </w:pPr>
      <w:r>
        <w:t>Recall</w:t>
      </w:r>
    </w:p>
    <w:p w:rsidR="0055116B" w:rsidRDefault="0055116B" w:rsidP="0055116B">
      <w:pPr>
        <w:ind w:left="810"/>
      </w:pPr>
      <w:r w:rsidRPr="009F01E4">
        <w:t xml:space="preserve">Recall, on the other hand, quantifies the proportion of true positives out of all actual positives, focusing on the model's ability to identify all relevant instances. </w:t>
      </w:r>
      <w:r w:rsidR="00C65B7B" w:rsidRPr="009F01E4">
        <w:t xml:space="preserve"> </w:t>
      </w:r>
    </w:p>
    <w:p w:rsidR="00C65B7B" w:rsidRPr="009F01E4" w:rsidRDefault="00C65B7B" w:rsidP="0055116B">
      <w:pPr>
        <w:pStyle w:val="Heading4"/>
      </w:pPr>
      <w:r w:rsidRPr="009F01E4">
        <w:t>F1-Score</w:t>
      </w:r>
    </w:p>
    <w:p w:rsidR="00C65B7B" w:rsidRPr="009F01E4" w:rsidRDefault="00C65B7B" w:rsidP="00A73593">
      <w:pPr>
        <w:ind w:left="720"/>
      </w:pPr>
      <w:r w:rsidRPr="009F01E4">
        <w:t>The F1-Score balances precision and recall, offering a harmonic mean that provides a comprehensive assessment of the model's performance.</w:t>
      </w:r>
    </w:p>
    <w:p w:rsidR="00C65B7B" w:rsidRPr="009F01E4" w:rsidRDefault="00C65B7B" w:rsidP="00A27B9F">
      <w:pPr>
        <w:pStyle w:val="Heading3"/>
      </w:pPr>
      <w:r w:rsidRPr="009F01E4">
        <w:t>Cross-Validation</w:t>
      </w:r>
    </w:p>
    <w:p w:rsidR="00C65B7B" w:rsidRPr="009F01E4" w:rsidRDefault="00C65B7B" w:rsidP="00C65B7B">
      <w:r w:rsidRPr="009F01E4">
        <w:t>To mitigate the risk of overfitting and ensure robustness, a rigorous cross-validation strategy is employed. We utilize techniques such as k-fold cross-validation, stratified sampling, and random shuffling to thoroughly evaluate the models across different subsets of the dataset. This approach provides a reliable estimate of the model's performance on unseen data.</w:t>
      </w:r>
    </w:p>
    <w:p w:rsidR="00C65B7B" w:rsidRPr="009F01E4" w:rsidRDefault="00C65B7B" w:rsidP="00A27B9F">
      <w:pPr>
        <w:pStyle w:val="Heading3"/>
      </w:pPr>
      <w:r w:rsidRPr="009F01E4">
        <w:t>Model Comparison</w:t>
      </w:r>
    </w:p>
    <w:p w:rsidR="00C65B7B" w:rsidRPr="009F01E4" w:rsidRDefault="00C65B7B" w:rsidP="00C65B7B">
      <w:r w:rsidRPr="009F01E4">
        <w:t>The ensemble of classification models is systematically compared based on their performance across the evaluation metrics. This comprehensive comparison allows for the identification of the most effective models for intrusion detection. Additionally, it facilitates insights into the specific strengths and weaknesses of each model in handling different aspects of network traffic data.</w:t>
      </w:r>
    </w:p>
    <w:p w:rsidR="00C65B7B" w:rsidRPr="009F01E4" w:rsidRDefault="00C65B7B" w:rsidP="00A27B9F">
      <w:pPr>
        <w:pStyle w:val="Heading3"/>
      </w:pPr>
      <w:r w:rsidRPr="009F01E4">
        <w:t>Hyper</w:t>
      </w:r>
      <w:r w:rsidR="00BF59D4">
        <w:t>-</w:t>
      </w:r>
      <w:r w:rsidRPr="009F01E4">
        <w:t>parameter Tuning</w:t>
      </w:r>
    </w:p>
    <w:p w:rsidR="00A73593" w:rsidRDefault="00C65B7B" w:rsidP="00C65B7B">
      <w:r w:rsidRPr="009F01E4">
        <w:t>Each classification model undergoes an extensive hyper</w:t>
      </w:r>
      <w:r w:rsidR="00BF59D4">
        <w:t>-</w:t>
      </w:r>
      <w:r w:rsidRPr="009F01E4">
        <w:t>parameter tuning process. This involves systematically exploring a range of hyper</w:t>
      </w:r>
      <w:r w:rsidR="00BF59D4">
        <w:t>-</w:t>
      </w:r>
      <w:r w:rsidRPr="009F01E4">
        <w:t>parameters and evaluating their impact on model performance. Techniques such as grid search and random search are employed to efficiently navigate the hyperparameter space. The resulting optimized models are selected for the final ensemble.</w:t>
      </w:r>
    </w:p>
    <w:p w:rsidR="00A73593" w:rsidRDefault="00A73593" w:rsidP="00C65B7B"/>
    <w:p w:rsidR="00C65B7B" w:rsidRPr="009F01E4" w:rsidRDefault="00A73593" w:rsidP="00C65B7B">
      <w:r>
        <w:t xml:space="preserve"> </w:t>
      </w:r>
    </w:p>
    <w:p w:rsidR="00C65B7B" w:rsidRPr="009F01E4" w:rsidRDefault="00C65B7B" w:rsidP="00A27B9F">
      <w:pPr>
        <w:pStyle w:val="Heading3"/>
      </w:pPr>
      <w:r w:rsidRPr="009F01E4">
        <w:lastRenderedPageBreak/>
        <w:t>Model Interpretability</w:t>
      </w:r>
    </w:p>
    <w:p w:rsidR="00C65B7B" w:rsidRPr="009F01E4" w:rsidRDefault="00C65B7B" w:rsidP="00C65B7B">
      <w:r w:rsidRPr="009F01E4">
        <w:t xml:space="preserve">Interpreting the decisions of intrusion detection models is crucial for building trust and understanding their </w:t>
      </w:r>
      <w:r w:rsidR="00D737B8" w:rsidRPr="009F01E4">
        <w:t>behaviour</w:t>
      </w:r>
      <w:r w:rsidRPr="009F01E4">
        <w:t>. Techniques such as feature importance analysis, SHapley Additive exPlanations (SHAP values), and partial dependence plots are employed to provide insights into the attributes driving the classification process.</w:t>
      </w:r>
    </w:p>
    <w:p w:rsidR="00C65B7B" w:rsidRPr="009F01E4" w:rsidRDefault="00C65B7B" w:rsidP="00A27B9F">
      <w:pPr>
        <w:pStyle w:val="Heading3"/>
      </w:pPr>
      <w:r w:rsidRPr="009F01E4">
        <w:t>Handling Imbalanced Classes</w:t>
      </w:r>
    </w:p>
    <w:p w:rsidR="00C65B7B" w:rsidRPr="009F01E4" w:rsidRDefault="00C65B7B" w:rsidP="00C65B7B">
      <w:r w:rsidRPr="009F01E4">
        <w:t>Given the nature of intrusion detection data, class imbalance is a prevalent challenge. Techniques such as resampling, ensemble methods, and cost-sensitive learning are employed to address this imbalance, ensuring that the models effectively capture both normal and intrusive activities.</w:t>
      </w:r>
    </w:p>
    <w:p w:rsidR="00C50BAA" w:rsidRPr="009F01E4" w:rsidRDefault="00C65B7B" w:rsidP="00C65B7B">
      <w:pPr>
        <w:sectPr w:rsidR="00C50BAA" w:rsidRPr="009F01E4" w:rsidSect="002965F5">
          <w:pgSz w:w="11906" w:h="16838"/>
          <w:pgMar w:top="1440" w:right="1800" w:bottom="1440" w:left="1800" w:header="0" w:footer="0" w:gutter="0"/>
          <w:cols w:space="720"/>
          <w:docGrid w:linePitch="360"/>
        </w:sectPr>
      </w:pPr>
      <w:r w:rsidRPr="009F01E4">
        <w:br w:type="page"/>
      </w:r>
    </w:p>
    <w:p w:rsidR="005F68BC" w:rsidRPr="009F01E4" w:rsidRDefault="00C50BAA" w:rsidP="00975D3B">
      <w:pPr>
        <w:pStyle w:val="Heading1"/>
      </w:pPr>
      <w:bookmarkStart w:id="174" w:name="_Toc147933416"/>
      <w:r w:rsidRPr="009F01E4">
        <w:lastRenderedPageBreak/>
        <w:t>CHAPTER FOUR:</w:t>
      </w:r>
      <w:bookmarkEnd w:id="174"/>
    </w:p>
    <w:p w:rsidR="00C50BAA" w:rsidRPr="009F01E4" w:rsidRDefault="00C50BAA" w:rsidP="00975D3B">
      <w:pPr>
        <w:pStyle w:val="Heading1"/>
      </w:pPr>
      <w:r w:rsidRPr="009F01E4">
        <w:t xml:space="preserve"> </w:t>
      </w:r>
      <w:bookmarkStart w:id="175" w:name="_Toc147933417"/>
      <w:r w:rsidRPr="009F01E4">
        <w:t>SYSTEM IMPLEMENTATION</w:t>
      </w:r>
      <w:bookmarkEnd w:id="175"/>
    </w:p>
    <w:p w:rsidR="00C50BAA" w:rsidRPr="009F01E4" w:rsidRDefault="00C50BAA" w:rsidP="00C50BAA">
      <w:r w:rsidRPr="009F01E4">
        <w:t>In this chapter, we transition from the theoretical framework to the practical application of the proposed intrusion detection system. The implementation phase involves setting up the necessary infrastructure, fine-tuning models, and conducting extensive evaluations to validate the system's effectiveness.</w:t>
      </w:r>
    </w:p>
    <w:p w:rsidR="00C50BAA" w:rsidRPr="009F01E4" w:rsidRDefault="00C50BAA" w:rsidP="00BB25AF">
      <w:pPr>
        <w:pStyle w:val="ListParagraph"/>
        <w:keepNext/>
        <w:keepLines/>
        <w:numPr>
          <w:ilvl w:val="0"/>
          <w:numId w:val="13"/>
        </w:numPr>
        <w:spacing w:before="40"/>
        <w:contextualSpacing w:val="0"/>
        <w:outlineLvl w:val="1"/>
        <w:rPr>
          <w:rFonts w:eastAsiaTheme="majorEastAsia"/>
          <w:vanish/>
          <w:color w:val="2E74B5" w:themeColor="accent1" w:themeShade="BF"/>
        </w:rPr>
      </w:pPr>
      <w:bookmarkStart w:id="176" w:name="_Toc145586785"/>
      <w:bookmarkStart w:id="177" w:name="_Toc145586941"/>
      <w:bookmarkStart w:id="178" w:name="_Toc145587303"/>
      <w:bookmarkStart w:id="179" w:name="_Toc145587465"/>
      <w:bookmarkStart w:id="180" w:name="_Toc145589365"/>
      <w:bookmarkStart w:id="181" w:name="_Toc145589527"/>
      <w:bookmarkStart w:id="182" w:name="_Toc145589620"/>
      <w:bookmarkStart w:id="183" w:name="_Toc146814502"/>
      <w:bookmarkStart w:id="184" w:name="_Toc146856199"/>
      <w:bookmarkStart w:id="185" w:name="_Toc146856257"/>
      <w:bookmarkStart w:id="186" w:name="_Toc146888824"/>
      <w:bookmarkStart w:id="187" w:name="_Toc147933418"/>
      <w:bookmarkEnd w:id="176"/>
      <w:bookmarkEnd w:id="177"/>
      <w:bookmarkEnd w:id="178"/>
      <w:bookmarkEnd w:id="179"/>
      <w:bookmarkEnd w:id="180"/>
      <w:bookmarkEnd w:id="181"/>
      <w:bookmarkEnd w:id="182"/>
      <w:bookmarkEnd w:id="183"/>
      <w:bookmarkEnd w:id="184"/>
      <w:bookmarkEnd w:id="185"/>
      <w:bookmarkEnd w:id="186"/>
      <w:bookmarkEnd w:id="187"/>
    </w:p>
    <w:p w:rsidR="00004740" w:rsidRPr="009F01E4" w:rsidRDefault="00004740" w:rsidP="007E13C8">
      <w:pPr>
        <w:pStyle w:val="Heading2"/>
      </w:pPr>
      <w:bookmarkStart w:id="188" w:name="_Toc147933419"/>
      <w:r w:rsidRPr="009F01E4">
        <w:t>System Architecture</w:t>
      </w:r>
      <w:bookmarkEnd w:id="188"/>
    </w:p>
    <w:p w:rsidR="00004740" w:rsidRPr="009F01E4" w:rsidRDefault="00004740" w:rsidP="00004740">
      <w:r w:rsidRPr="009F01E4">
        <w:t>In my research, I orchestrated a robust system leveraging the following components:</w:t>
      </w:r>
    </w:p>
    <w:p w:rsidR="00004740" w:rsidRPr="009F01E4" w:rsidRDefault="00004740" w:rsidP="00A27B9F">
      <w:pPr>
        <w:pStyle w:val="Heading3"/>
      </w:pPr>
      <w:r w:rsidRPr="009F01E4">
        <w:t>Hardware Configuration</w:t>
      </w:r>
    </w:p>
    <w:p w:rsidR="00004740" w:rsidRPr="009F01E4" w:rsidRDefault="00004740" w:rsidP="00BB25AF">
      <w:pPr>
        <w:numPr>
          <w:ilvl w:val="0"/>
          <w:numId w:val="14"/>
        </w:numPr>
      </w:pPr>
      <w:r w:rsidRPr="009F01E4">
        <w:rPr>
          <w:b/>
          <w:bCs/>
        </w:rPr>
        <w:t>Processor</w:t>
      </w:r>
      <w:r w:rsidRPr="009F01E4">
        <w:t>: An Intel Core i5-6200U CPU formed the computational powerhouse, providing the necessary processing muscle for executing complex machine learning algorithms.</w:t>
      </w:r>
    </w:p>
    <w:p w:rsidR="00004740" w:rsidRPr="009F01E4" w:rsidRDefault="00004740" w:rsidP="00BB25AF">
      <w:pPr>
        <w:numPr>
          <w:ilvl w:val="0"/>
          <w:numId w:val="14"/>
        </w:numPr>
      </w:pPr>
      <w:r w:rsidRPr="009F01E4">
        <w:rPr>
          <w:b/>
          <w:bCs/>
        </w:rPr>
        <w:t>Memory (RAM)</w:t>
      </w:r>
      <w:r w:rsidRPr="009F01E4">
        <w:t>: With a substantial 12GB of RAM, the system had ample memory to handle large datasets and intensive computations, ensuring smooth execution of the research pipeline.</w:t>
      </w:r>
    </w:p>
    <w:p w:rsidR="00004740" w:rsidRPr="009F01E4" w:rsidRDefault="00004740" w:rsidP="00A27B9F">
      <w:pPr>
        <w:pStyle w:val="Heading3"/>
      </w:pPr>
      <w:r w:rsidRPr="009F01E4">
        <w:t>Operating System</w:t>
      </w:r>
    </w:p>
    <w:p w:rsidR="00004740" w:rsidRPr="009F01E4" w:rsidRDefault="00004740" w:rsidP="00BB25AF">
      <w:pPr>
        <w:numPr>
          <w:ilvl w:val="0"/>
          <w:numId w:val="15"/>
        </w:numPr>
      </w:pPr>
      <w:r w:rsidRPr="009F01E4">
        <w:rPr>
          <w:b/>
          <w:bCs/>
        </w:rPr>
        <w:t>Windows 11</w:t>
      </w:r>
      <w:r w:rsidRPr="009F01E4">
        <w:t>: This modern operating system, known for its user-friendly interface and enhanced performance, formed the foundation of my research environment. Its compatibility with a wide range of software and tools made it an ideal choice.</w:t>
      </w:r>
    </w:p>
    <w:p w:rsidR="00004740" w:rsidRPr="009F01E4" w:rsidRDefault="00004740" w:rsidP="00A27B9F">
      <w:pPr>
        <w:pStyle w:val="Heading3"/>
      </w:pPr>
      <w:r w:rsidRPr="009F01E4">
        <w:t>Integrated Development Environment (IDE)</w:t>
      </w:r>
    </w:p>
    <w:p w:rsidR="00004740" w:rsidRPr="009F01E4" w:rsidRDefault="00004740" w:rsidP="00BB25AF">
      <w:pPr>
        <w:numPr>
          <w:ilvl w:val="0"/>
          <w:numId w:val="16"/>
        </w:numPr>
      </w:pPr>
      <w:r w:rsidRPr="009F01E4">
        <w:rPr>
          <w:b/>
          <w:bCs/>
        </w:rPr>
        <w:t>DATASPELL IDE</w:t>
      </w:r>
      <w:r w:rsidRPr="009F01E4">
        <w:t>: This powerful integrated development environment was the epicentre of my research activities. With its user-friendly interface and seamless support for Python 3.11, DATASPELL provided an efficient platform for coding, experimentation, and analysis.</w:t>
      </w:r>
    </w:p>
    <w:p w:rsidR="00004740" w:rsidRPr="009F01E4" w:rsidRDefault="00004740" w:rsidP="00A27B9F">
      <w:pPr>
        <w:pStyle w:val="Heading3"/>
      </w:pPr>
      <w:r w:rsidRPr="009F01E4">
        <w:t>Jupyter Notebooks</w:t>
      </w:r>
    </w:p>
    <w:p w:rsidR="007E13C8" w:rsidRDefault="00004740" w:rsidP="00004740">
      <w:pPr>
        <w:ind w:left="360"/>
      </w:pPr>
      <w:r w:rsidRPr="009F01E4">
        <w:t>In tandem with DATASPELL, Jupyter Notebooks added a layer of interactivity and visualization to my research. This web-based interactive computing environment allowed me to create and share documents that combined live code, equations, visualizations, and narrative text</w:t>
      </w:r>
    </w:p>
    <w:p w:rsidR="007E13C8" w:rsidRDefault="007E13C8" w:rsidP="00004740">
      <w:pPr>
        <w:ind w:left="360"/>
      </w:pPr>
    </w:p>
    <w:p w:rsidR="00004740" w:rsidRPr="009F01E4" w:rsidRDefault="00004740" w:rsidP="00004740">
      <w:pPr>
        <w:ind w:left="360"/>
      </w:pPr>
      <w:r w:rsidRPr="009F01E4">
        <w:t>.</w:t>
      </w:r>
    </w:p>
    <w:p w:rsidR="00004740" w:rsidRPr="009F01E4" w:rsidRDefault="00004740" w:rsidP="00A27B9F">
      <w:pPr>
        <w:pStyle w:val="Heading3"/>
      </w:pPr>
      <w:r w:rsidRPr="009F01E4">
        <w:lastRenderedPageBreak/>
        <w:t>Python 3.11</w:t>
      </w:r>
    </w:p>
    <w:p w:rsidR="00004740" w:rsidRPr="009F01E4" w:rsidRDefault="00004740" w:rsidP="00004740">
      <w:pPr>
        <w:ind w:left="360"/>
      </w:pPr>
      <w:r w:rsidRPr="009F01E4">
        <w:t>The choice of Python 3.11 was deliberate, as it ensured compatibility with the latest libraries and tools. Its extensive ecosystem of libraries and packages was pivotal in implementing various aspects of my research.</w:t>
      </w:r>
    </w:p>
    <w:p w:rsidR="00004740" w:rsidRPr="009F01E4" w:rsidRDefault="00004740" w:rsidP="00A27B9F">
      <w:pPr>
        <w:pStyle w:val="Heading3"/>
      </w:pPr>
      <w:r w:rsidRPr="009F01E4">
        <w:t>Code Version Control</w:t>
      </w:r>
    </w:p>
    <w:p w:rsidR="00004740" w:rsidRPr="009F01E4" w:rsidRDefault="00004740" w:rsidP="00BB25AF">
      <w:pPr>
        <w:numPr>
          <w:ilvl w:val="0"/>
          <w:numId w:val="17"/>
        </w:numPr>
      </w:pPr>
      <w:r w:rsidRPr="009F01E4">
        <w:rPr>
          <w:b/>
          <w:bCs/>
        </w:rPr>
        <w:t>Git and GitHub</w:t>
      </w:r>
      <w:r w:rsidRPr="009F01E4">
        <w:t>: To maintain version control and facilitate collaborative development, I utilized Git, a distributed version control system. GitHub, a widely used web-based platform, served as the repository for my research codebase.</w:t>
      </w:r>
    </w:p>
    <w:p w:rsidR="00004740" w:rsidRPr="009F01E4" w:rsidRDefault="00004740" w:rsidP="00004740">
      <w:r w:rsidRPr="009F01E4">
        <w:t xml:space="preserve">This system architecture provided a sturdy foundation for the execution of data </w:t>
      </w:r>
      <w:r w:rsidR="00C320C8" w:rsidRPr="009F01E4">
        <w:t>pre-processing</w:t>
      </w:r>
      <w:r w:rsidRPr="009F01E4">
        <w:t>, feature engineering, model training, and evaluation stages of my research. It ensured that my analysis was carried out efficiently and effectively, ultimately leading to meaningful insights and results.</w:t>
      </w:r>
    </w:p>
    <w:p w:rsidR="00923292" w:rsidRPr="009F01E4" w:rsidRDefault="00923292" w:rsidP="007E13C8">
      <w:pPr>
        <w:pStyle w:val="Heading2"/>
      </w:pPr>
      <w:bookmarkStart w:id="189" w:name="_Toc147933420"/>
      <w:r w:rsidRPr="009F01E4">
        <w:t>System Implementation</w:t>
      </w:r>
      <w:bookmarkEnd w:id="189"/>
    </w:p>
    <w:p w:rsidR="00923292" w:rsidRPr="009F01E4" w:rsidRDefault="00923292" w:rsidP="00923292">
      <w:r w:rsidRPr="009F01E4">
        <w:t>In implementing the system for my research, I meticulously followed a structured approach. This involved a series of key steps, each contributing to the overall success of the project:</w:t>
      </w:r>
    </w:p>
    <w:p w:rsidR="00923292" w:rsidRPr="009F01E4" w:rsidRDefault="00923292" w:rsidP="00A27B9F">
      <w:pPr>
        <w:pStyle w:val="Heading3"/>
      </w:pPr>
      <w:r w:rsidRPr="009F01E4">
        <w:t>Data Preprocessing</w:t>
      </w:r>
    </w:p>
    <w:p w:rsidR="00923292" w:rsidRPr="009F01E4" w:rsidRDefault="00923292" w:rsidP="00923292">
      <w:r w:rsidRPr="009F01E4">
        <w:t>Before delving into the modelling phase, it was crucial to prepare the dataset for analysis. This step involved:</w:t>
      </w:r>
    </w:p>
    <w:p w:rsidR="00923292" w:rsidRPr="009F01E4" w:rsidRDefault="00923292" w:rsidP="00BB25AF">
      <w:pPr>
        <w:numPr>
          <w:ilvl w:val="0"/>
          <w:numId w:val="18"/>
        </w:numPr>
      </w:pPr>
      <w:r w:rsidRPr="009F01E4">
        <w:rPr>
          <w:b/>
          <w:bCs/>
        </w:rPr>
        <w:t>Loading Data</w:t>
      </w:r>
      <w:r w:rsidRPr="009F01E4">
        <w:t>: I began by loading the dataset using the Pandas library, allowing me to access, manipulate, and analyse the data effectively.</w:t>
      </w:r>
    </w:p>
    <w:p w:rsidR="00923292" w:rsidRPr="009F01E4" w:rsidRDefault="00923292" w:rsidP="00BB25AF">
      <w:pPr>
        <w:numPr>
          <w:ilvl w:val="0"/>
          <w:numId w:val="18"/>
        </w:numPr>
      </w:pPr>
      <w:r w:rsidRPr="009F01E4">
        <w:rPr>
          <w:b/>
          <w:bCs/>
        </w:rPr>
        <w:t>Handling Missing Values</w:t>
      </w:r>
      <w:r w:rsidRPr="009F01E4">
        <w:t>: I performed a comprehensive assessment of missing data and employed appropriate techniques like imputation or removal to ensure the dataset was complete.</w:t>
      </w:r>
    </w:p>
    <w:p w:rsidR="00923292" w:rsidRPr="009F01E4" w:rsidRDefault="00923292" w:rsidP="00BB25AF">
      <w:pPr>
        <w:numPr>
          <w:ilvl w:val="0"/>
          <w:numId w:val="18"/>
        </w:numPr>
      </w:pPr>
      <w:r w:rsidRPr="009F01E4">
        <w:rPr>
          <w:b/>
          <w:bCs/>
        </w:rPr>
        <w:t>Addressing Duplicates</w:t>
      </w:r>
      <w:r w:rsidRPr="009F01E4">
        <w:t>: Identifying and removing duplicate records was imperative to maintain the integrity of the dataset.</w:t>
      </w:r>
    </w:p>
    <w:p w:rsidR="00923292" w:rsidRPr="009F01E4" w:rsidRDefault="00923292" w:rsidP="00BB25AF">
      <w:pPr>
        <w:numPr>
          <w:ilvl w:val="0"/>
          <w:numId w:val="18"/>
        </w:numPr>
      </w:pPr>
      <w:r w:rsidRPr="009F01E4">
        <w:rPr>
          <w:b/>
          <w:bCs/>
        </w:rPr>
        <w:t>Outlier Detection and Treatment</w:t>
      </w:r>
      <w:r w:rsidRPr="009F01E4">
        <w:t>: To enhance the robustness of the models, I identified and managed potential outliers using techniques such as visualization and statistical methods.</w:t>
      </w:r>
    </w:p>
    <w:p w:rsidR="00923292" w:rsidRPr="009F01E4" w:rsidRDefault="00923292" w:rsidP="00BB25AF">
      <w:pPr>
        <w:numPr>
          <w:ilvl w:val="0"/>
          <w:numId w:val="18"/>
        </w:numPr>
      </w:pPr>
      <w:r w:rsidRPr="009F01E4">
        <w:rPr>
          <w:b/>
          <w:bCs/>
        </w:rPr>
        <w:t>Data Scaling and Encoding</w:t>
      </w:r>
      <w:r w:rsidRPr="009F01E4">
        <w:t>: I standardized the features using the StandardScaler to bring them to a similar scale, and applied label encoding to categorical variables.</w:t>
      </w:r>
    </w:p>
    <w:p w:rsidR="00923292" w:rsidRPr="009F01E4" w:rsidRDefault="00923292" w:rsidP="00A27B9F">
      <w:pPr>
        <w:pStyle w:val="Heading3"/>
      </w:pPr>
      <w:r w:rsidRPr="009F01E4">
        <w:lastRenderedPageBreak/>
        <w:t>Feature Engineering</w:t>
      </w:r>
    </w:p>
    <w:p w:rsidR="00923292" w:rsidRPr="009F01E4" w:rsidRDefault="00923292" w:rsidP="00923292">
      <w:r w:rsidRPr="009F01E4">
        <w:t>Feature engineering was a critical aspect of my research, involving the following steps:</w:t>
      </w:r>
    </w:p>
    <w:p w:rsidR="00923292" w:rsidRPr="009F01E4" w:rsidRDefault="00923292" w:rsidP="00DB5E30">
      <w:pPr>
        <w:numPr>
          <w:ilvl w:val="0"/>
          <w:numId w:val="19"/>
        </w:numPr>
      </w:pPr>
      <w:r w:rsidRPr="009F01E4">
        <w:rPr>
          <w:b/>
          <w:bCs/>
        </w:rPr>
        <w:t>Feature Selection</w:t>
      </w:r>
      <w:r w:rsidRPr="009F01E4">
        <w:t>: I utilized the Random Forest Classifier in conjunction with Recursive Feature Elimination (RFE) to narrow down the feature set to the most relevant attributes.</w:t>
      </w:r>
      <w:r w:rsidR="0013797F">
        <w:t xml:space="preserve"> Below is a plot of the importance of the various features utilized in selecting the required features and through testing, I found that by selecting the top 10 features, the selection algorithm is most accurate</w:t>
      </w:r>
    </w:p>
    <w:p w:rsidR="00923292" w:rsidRPr="009F01E4" w:rsidRDefault="00923292" w:rsidP="00BB25AF">
      <w:pPr>
        <w:numPr>
          <w:ilvl w:val="0"/>
          <w:numId w:val="19"/>
        </w:numPr>
      </w:pPr>
      <w:r w:rsidRPr="009F01E4">
        <w:rPr>
          <w:b/>
          <w:bCs/>
        </w:rPr>
        <w:t>Dimensionality Reduction</w:t>
      </w:r>
      <w:r w:rsidRPr="009F01E4">
        <w:t>: Techniques like Principal Component Analysis (PCA) were explored to reduce the dimensionality of the dataset while retaining as much information as possible.</w:t>
      </w:r>
    </w:p>
    <w:p w:rsidR="00923292" w:rsidRPr="009F01E4" w:rsidRDefault="00923292" w:rsidP="00A27B9F">
      <w:pPr>
        <w:pStyle w:val="Heading3"/>
      </w:pPr>
      <w:r w:rsidRPr="009F01E4">
        <w:t>Model Training and Evaluation</w:t>
      </w:r>
    </w:p>
    <w:p w:rsidR="00923292" w:rsidRPr="009F01E4" w:rsidRDefault="00923292" w:rsidP="00923292">
      <w:r w:rsidRPr="009F01E4">
        <w:t>This phase centred on building and assessing the performance of various machine learning models:</w:t>
      </w:r>
    </w:p>
    <w:p w:rsidR="00923292" w:rsidRPr="009F01E4" w:rsidRDefault="00923292" w:rsidP="00BB25AF">
      <w:pPr>
        <w:numPr>
          <w:ilvl w:val="0"/>
          <w:numId w:val="20"/>
        </w:numPr>
      </w:pPr>
      <w:r w:rsidRPr="009F01E4">
        <w:rPr>
          <w:b/>
          <w:bCs/>
        </w:rPr>
        <w:t>Selection of Algorithms</w:t>
      </w:r>
      <w:r w:rsidRPr="009F01E4">
        <w:t>: I employed a diverse set of classification algorithms, including Logistic Regression, Decision Tree, Random Forest, Adaboost, Gradient Boosting, CatBoost, Naive Bayes, Voting, Bagging, Light Gradient Boosting, and XGBoost. Each algorithm was chosen for its unique strengths and suitability to the dataset.</w:t>
      </w:r>
    </w:p>
    <w:p w:rsidR="00923292" w:rsidRPr="009F01E4" w:rsidRDefault="00923292" w:rsidP="00BB25AF">
      <w:pPr>
        <w:numPr>
          <w:ilvl w:val="0"/>
          <w:numId w:val="20"/>
        </w:numPr>
      </w:pPr>
      <w:r w:rsidRPr="009F01E4">
        <w:rPr>
          <w:b/>
          <w:bCs/>
        </w:rPr>
        <w:t>Hyperparameter Tuning</w:t>
      </w:r>
      <w:r w:rsidRPr="009F01E4">
        <w:t>: Using techniques like Random Search and Grid Search, I fine-tuned the hyperparameters of the models to optimize their performance.</w:t>
      </w:r>
    </w:p>
    <w:p w:rsidR="00923292" w:rsidRPr="009F01E4" w:rsidRDefault="00923292" w:rsidP="00BB25AF">
      <w:pPr>
        <w:numPr>
          <w:ilvl w:val="0"/>
          <w:numId w:val="20"/>
        </w:numPr>
      </w:pPr>
      <w:r w:rsidRPr="009F01E4">
        <w:rPr>
          <w:b/>
          <w:bCs/>
        </w:rPr>
        <w:t>Cross-Validation</w:t>
      </w:r>
      <w:r w:rsidRPr="009F01E4">
        <w:t>: I implemented cross-validation techniques to validate the robustness of the models and ensure they generalized well to unseen data.</w:t>
      </w:r>
    </w:p>
    <w:p w:rsidR="00923292" w:rsidRPr="009F01E4" w:rsidRDefault="00923292" w:rsidP="00BB25AF">
      <w:pPr>
        <w:numPr>
          <w:ilvl w:val="0"/>
          <w:numId w:val="20"/>
        </w:numPr>
      </w:pPr>
      <w:r w:rsidRPr="009F01E4">
        <w:rPr>
          <w:b/>
          <w:bCs/>
        </w:rPr>
        <w:t>Model Evaluation Metrics</w:t>
      </w:r>
      <w:r w:rsidRPr="009F01E4">
        <w:t>: The models were evaluated based on metrics such as accuracy, precision, recall, F1-score, and area under the ROC curve (AUC-ROC) to comprehensively assess their performance.</w:t>
      </w:r>
    </w:p>
    <w:p w:rsidR="00923292" w:rsidRPr="009F01E4" w:rsidRDefault="00923292" w:rsidP="00A27B9F">
      <w:pPr>
        <w:pStyle w:val="Heading3"/>
      </w:pPr>
      <w:r w:rsidRPr="009F01E4">
        <w:t>Ensemble Techniques</w:t>
      </w:r>
    </w:p>
    <w:p w:rsidR="00923292" w:rsidRPr="009F01E4" w:rsidRDefault="00923292" w:rsidP="00923292">
      <w:r w:rsidRPr="009F01E4">
        <w:t>I explored the effectiveness of ensemble techniques, combining multiple models to enhance predictive accuracy and reduce overfitting. This included methods like Voting Classifier and Bagging.</w:t>
      </w:r>
    </w:p>
    <w:p w:rsidR="00923292" w:rsidRPr="009F01E4" w:rsidRDefault="00923292" w:rsidP="00A27B9F">
      <w:pPr>
        <w:pStyle w:val="Heading3"/>
      </w:pPr>
      <w:r w:rsidRPr="009F01E4">
        <w:t>Model Comparison and Selection</w:t>
      </w:r>
    </w:p>
    <w:p w:rsidR="00923292" w:rsidRPr="009F01E4" w:rsidRDefault="00923292" w:rsidP="00923292">
      <w:r w:rsidRPr="009F01E4">
        <w:t>A detailed comparative analysis was conducted to identify the top-performing model based on the chosen evaluation metrics.</w:t>
      </w:r>
    </w:p>
    <w:p w:rsidR="007F52BD" w:rsidRPr="009F01E4" w:rsidRDefault="007F52BD" w:rsidP="007E13C8">
      <w:pPr>
        <w:pStyle w:val="Heading2"/>
      </w:pPr>
      <w:bookmarkStart w:id="190" w:name="_Toc147933421"/>
      <w:r w:rsidRPr="009F01E4">
        <w:lastRenderedPageBreak/>
        <w:t>Results and Discussion</w:t>
      </w:r>
      <w:bookmarkEnd w:id="190"/>
    </w:p>
    <w:p w:rsidR="007F52BD" w:rsidRPr="009F01E4" w:rsidRDefault="007F52BD" w:rsidP="007F52BD">
      <w:r w:rsidRPr="009F01E4">
        <w:t>This section presents the findings obtained from the experiments conducted in the research. It encompasses the analysis of model performance, comparisons between different algorithms, and insights gained from the results.</w:t>
      </w:r>
      <w:r w:rsidR="00AE0B27">
        <w:t xml:space="preserve"> </w:t>
      </w:r>
    </w:p>
    <w:p w:rsidR="007F52BD" w:rsidRPr="009F01E4" w:rsidRDefault="007F52BD" w:rsidP="00A27B9F">
      <w:pPr>
        <w:pStyle w:val="Heading3"/>
      </w:pPr>
      <w:r w:rsidRPr="009F01E4">
        <w:t>Performance Metrics</w:t>
      </w:r>
    </w:p>
    <w:p w:rsidR="007F52BD" w:rsidRPr="009F01E4" w:rsidRDefault="007F52BD" w:rsidP="007F52BD">
      <w:r w:rsidRPr="009F01E4">
        <w:t>The performance of each model is assessed using a range of metrics including accuracy, precision, recall,</w:t>
      </w:r>
      <w:r w:rsidR="0055116B">
        <w:t xml:space="preserve"> and</w:t>
      </w:r>
      <w:r w:rsidRPr="009F01E4">
        <w:t xml:space="preserve"> F1-score. These metrics provide a comprehensive view of how well each algorithm performs in detecting network intrusions.</w:t>
      </w:r>
    </w:p>
    <w:p w:rsidR="00886CD6" w:rsidRPr="009F01E4" w:rsidRDefault="007F52BD" w:rsidP="00BB25AF">
      <w:pPr>
        <w:numPr>
          <w:ilvl w:val="0"/>
          <w:numId w:val="21"/>
        </w:numPr>
      </w:pPr>
      <w:r w:rsidRPr="009F01E4">
        <w:rPr>
          <w:b/>
          <w:bCs/>
        </w:rPr>
        <w:t>Accuracy</w:t>
      </w:r>
      <w:r w:rsidRPr="009F01E4">
        <w:t>: This metric measures the overall correctness of the model's predictions, providing an overview of its general effectiveness.</w:t>
      </w:r>
    </w:p>
    <w:p w:rsidR="00886CD6" w:rsidRPr="009F01E4" w:rsidRDefault="00886CD6" w:rsidP="00DB5E30">
      <w:pPr>
        <w:pStyle w:val="Caption"/>
      </w:pPr>
      <w:bookmarkStart w:id="191" w:name="_Ref146855453"/>
      <w:r w:rsidRPr="009F01E4">
        <w:t xml:space="preserve">Table </w:t>
      </w:r>
      <w:r w:rsidR="00420D94">
        <w:t>4</w:t>
      </w:r>
      <w:r w:rsidR="00BD15B6" w:rsidRPr="009F01E4">
        <w:t>.</w:t>
      </w:r>
      <w:r w:rsidR="00BD15B6" w:rsidRPr="009F01E4">
        <w:fldChar w:fldCharType="begin"/>
      </w:r>
      <w:r w:rsidR="00BD15B6" w:rsidRPr="009F01E4">
        <w:instrText xml:space="preserve"> SEQ Table \* ARABIC \s 2 </w:instrText>
      </w:r>
      <w:r w:rsidR="00BD15B6" w:rsidRPr="009F01E4">
        <w:fldChar w:fldCharType="separate"/>
      </w:r>
      <w:r w:rsidR="00C06BC4">
        <w:rPr>
          <w:noProof/>
        </w:rPr>
        <w:t>1</w:t>
      </w:r>
      <w:r w:rsidR="00BD15B6" w:rsidRPr="009F01E4">
        <w:fldChar w:fldCharType="end"/>
      </w:r>
      <w:r w:rsidRPr="009F01E4">
        <w:t>: Accuracy of the model using various classifiers</w:t>
      </w:r>
      <w:bookmarkEnd w:id="191"/>
    </w:p>
    <w:p w:rsidR="007F52BD" w:rsidRPr="009F01E4" w:rsidRDefault="007F52BD" w:rsidP="007F52BD">
      <w:pPr>
        <w:keepNext/>
        <w:ind w:left="360"/>
        <w:jc w:val="center"/>
      </w:pPr>
      <w:r w:rsidRPr="009F01E4">
        <w:rPr>
          <w:noProof/>
          <w:lang w:eastAsia="en-GB"/>
        </w:rPr>
        <w:drawing>
          <wp:inline distT="0" distB="0" distL="0" distR="0" wp14:anchorId="1E654777" wp14:editId="2E7362D8">
            <wp:extent cx="4153480" cy="405564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53480" cy="4055646"/>
                    </a:xfrm>
                    <a:prstGeom prst="rect">
                      <a:avLst/>
                    </a:prstGeom>
                  </pic:spPr>
                </pic:pic>
              </a:graphicData>
            </a:graphic>
          </wp:inline>
        </w:drawing>
      </w:r>
      <w:r w:rsidR="00813258">
        <w:t xml:space="preserve"> </w:t>
      </w:r>
    </w:p>
    <w:p w:rsidR="00813258" w:rsidRDefault="00813258" w:rsidP="00813258">
      <w:pPr>
        <w:ind w:left="360"/>
        <w:rPr>
          <w:b/>
          <w:bCs/>
        </w:rPr>
      </w:pPr>
    </w:p>
    <w:p w:rsidR="00341799" w:rsidRDefault="007F52BD" w:rsidP="00813258">
      <w:pPr>
        <w:pStyle w:val="ListParagraph"/>
        <w:numPr>
          <w:ilvl w:val="0"/>
          <w:numId w:val="29"/>
        </w:numPr>
      </w:pPr>
      <w:r w:rsidRPr="00813258">
        <w:rPr>
          <w:b/>
          <w:bCs/>
        </w:rPr>
        <w:t>Recall</w:t>
      </w:r>
      <w:r w:rsidRPr="009F01E4">
        <w:t xml:space="preserve">: </w:t>
      </w:r>
      <w:r w:rsidR="00C04B73" w:rsidRPr="009F01E4">
        <w:t>Recall focuses on how many actual intrusions were correctly classified.</w:t>
      </w:r>
    </w:p>
    <w:p w:rsidR="00420D94" w:rsidRDefault="00341799" w:rsidP="00341799">
      <w:pPr>
        <w:pStyle w:val="ListParagraph"/>
      </w:pPr>
      <w:r>
        <w:t>recall values for the various classifiers</w:t>
      </w:r>
    </w:p>
    <w:p w:rsidR="00420D94" w:rsidRDefault="00420D94" w:rsidP="00341799">
      <w:pPr>
        <w:pStyle w:val="ListParagraph"/>
      </w:pPr>
    </w:p>
    <w:p w:rsidR="00420D94" w:rsidRDefault="00420D94" w:rsidP="00341799">
      <w:pPr>
        <w:pStyle w:val="ListParagraph"/>
      </w:pPr>
    </w:p>
    <w:p w:rsidR="00420D94" w:rsidRDefault="00420D94" w:rsidP="00341799">
      <w:pPr>
        <w:pStyle w:val="ListParagraph"/>
      </w:pPr>
    </w:p>
    <w:p w:rsidR="00C04B73" w:rsidRPr="009F01E4" w:rsidRDefault="00420D94" w:rsidP="00341799">
      <w:pPr>
        <w:pStyle w:val="ListParagraph"/>
      </w:pPr>
      <w:r>
        <w:lastRenderedPageBreak/>
        <w:t xml:space="preserve"> </w:t>
      </w:r>
    </w:p>
    <w:p w:rsidR="00886CD6" w:rsidRPr="009F01E4" w:rsidRDefault="00886CD6" w:rsidP="00DB5E30">
      <w:pPr>
        <w:pStyle w:val="Caption"/>
      </w:pPr>
      <w:bookmarkStart w:id="192" w:name="_Ref146855460"/>
      <w:r w:rsidRPr="009F01E4">
        <w:t xml:space="preserve">Table </w:t>
      </w:r>
      <w:r w:rsidR="00420D94">
        <w:t>4</w:t>
      </w:r>
      <w:r w:rsidR="00BD15B6" w:rsidRPr="009F01E4">
        <w:t>.</w:t>
      </w:r>
      <w:r w:rsidR="00BD15B6" w:rsidRPr="009F01E4">
        <w:fldChar w:fldCharType="begin"/>
      </w:r>
      <w:r w:rsidR="00BD15B6" w:rsidRPr="009F01E4">
        <w:instrText xml:space="preserve"> SEQ Table \* ARABIC \s 2 </w:instrText>
      </w:r>
      <w:r w:rsidR="00BD15B6" w:rsidRPr="009F01E4">
        <w:fldChar w:fldCharType="separate"/>
      </w:r>
      <w:r w:rsidR="00C06BC4">
        <w:rPr>
          <w:noProof/>
        </w:rPr>
        <w:t>2</w:t>
      </w:r>
      <w:r w:rsidR="00BD15B6" w:rsidRPr="009F01E4">
        <w:fldChar w:fldCharType="end"/>
      </w:r>
      <w:r w:rsidRPr="009F01E4">
        <w:t>: recall values for the various classifiers</w:t>
      </w:r>
      <w:bookmarkEnd w:id="192"/>
    </w:p>
    <w:p w:rsidR="00C04B73" w:rsidRPr="009F01E4" w:rsidRDefault="00C04B73" w:rsidP="00C04B73">
      <w:pPr>
        <w:keepNext/>
        <w:ind w:left="360"/>
        <w:jc w:val="center"/>
      </w:pPr>
      <w:r w:rsidRPr="009F01E4">
        <w:rPr>
          <w:noProof/>
          <w:lang w:eastAsia="en-GB"/>
        </w:rPr>
        <w:drawing>
          <wp:inline distT="0" distB="0" distL="0" distR="0" wp14:anchorId="1BA3BE4E" wp14:editId="73C874E6">
            <wp:extent cx="2359683" cy="29908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59683" cy="2990850"/>
                    </a:xfrm>
                    <a:prstGeom prst="rect">
                      <a:avLst/>
                    </a:prstGeom>
                  </pic:spPr>
                </pic:pic>
              </a:graphicData>
            </a:graphic>
          </wp:inline>
        </w:drawing>
      </w:r>
    </w:p>
    <w:p w:rsidR="00C04B73" w:rsidRPr="009F01E4" w:rsidRDefault="007F52BD" w:rsidP="00813258">
      <w:pPr>
        <w:numPr>
          <w:ilvl w:val="0"/>
          <w:numId w:val="21"/>
        </w:numPr>
      </w:pPr>
      <w:r w:rsidRPr="009F01E4">
        <w:rPr>
          <w:b/>
        </w:rPr>
        <w:t>Precision</w:t>
      </w:r>
      <w:r w:rsidRPr="009F01E4">
        <w:t xml:space="preserve"> helps in understanding the proportion of correctly predicted intrusions out of all predicted intrusions. </w:t>
      </w:r>
    </w:p>
    <w:p w:rsidR="00BD15B6" w:rsidRPr="009F01E4" w:rsidRDefault="00BD15B6" w:rsidP="00DB5E30">
      <w:pPr>
        <w:pStyle w:val="Caption"/>
      </w:pPr>
      <w:bookmarkStart w:id="193" w:name="_Ref146813766"/>
      <w:r w:rsidRPr="009F01E4">
        <w:t>Table</w:t>
      </w:r>
      <w:r w:rsidR="000B1CDA">
        <w:t xml:space="preserve"> </w:t>
      </w:r>
      <w:r w:rsidR="00420D94">
        <w:t>4</w:t>
      </w:r>
      <w:r w:rsidRPr="009F01E4">
        <w:t>.</w:t>
      </w:r>
      <w:r w:rsidRPr="009F01E4">
        <w:fldChar w:fldCharType="begin"/>
      </w:r>
      <w:r w:rsidRPr="009F01E4">
        <w:instrText xml:space="preserve"> SEQ Table \* ARABIC \s 2 </w:instrText>
      </w:r>
      <w:r w:rsidRPr="009F01E4">
        <w:fldChar w:fldCharType="separate"/>
      </w:r>
      <w:r w:rsidR="00C06BC4">
        <w:rPr>
          <w:noProof/>
        </w:rPr>
        <w:t>3</w:t>
      </w:r>
      <w:r w:rsidRPr="009F01E4">
        <w:fldChar w:fldCharType="end"/>
      </w:r>
      <w:r w:rsidRPr="009F01E4">
        <w:t>: precision values for the various classifiers</w:t>
      </w:r>
      <w:bookmarkEnd w:id="193"/>
    </w:p>
    <w:p w:rsidR="00C04B73" w:rsidRPr="009F01E4" w:rsidRDefault="00C04B73" w:rsidP="00C04B73">
      <w:pPr>
        <w:keepNext/>
        <w:ind w:left="360"/>
        <w:jc w:val="center"/>
      </w:pPr>
      <w:r w:rsidRPr="009F01E4">
        <w:rPr>
          <w:noProof/>
          <w:lang w:eastAsia="en-GB"/>
        </w:rPr>
        <w:drawing>
          <wp:inline distT="0" distB="0" distL="0" distR="0" wp14:anchorId="6C398F17" wp14:editId="77336927">
            <wp:extent cx="2205414" cy="310558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05414" cy="3105583"/>
                    </a:xfrm>
                    <a:prstGeom prst="rect">
                      <a:avLst/>
                    </a:prstGeom>
                  </pic:spPr>
                </pic:pic>
              </a:graphicData>
            </a:graphic>
          </wp:inline>
        </w:drawing>
      </w:r>
    </w:p>
    <w:p w:rsidR="00813258" w:rsidRDefault="00813258" w:rsidP="00813258">
      <w:pPr>
        <w:ind w:left="360"/>
        <w:rPr>
          <w:b/>
        </w:rPr>
      </w:pPr>
    </w:p>
    <w:p w:rsidR="00813258" w:rsidRDefault="00813258" w:rsidP="00813258">
      <w:pPr>
        <w:ind w:left="360"/>
        <w:rPr>
          <w:b/>
        </w:rPr>
      </w:pPr>
    </w:p>
    <w:p w:rsidR="00AF37A8" w:rsidRDefault="00AF37A8" w:rsidP="00813258">
      <w:pPr>
        <w:ind w:left="360"/>
        <w:rPr>
          <w:b/>
        </w:rPr>
      </w:pPr>
    </w:p>
    <w:p w:rsidR="00813258" w:rsidRDefault="00813258" w:rsidP="00813258">
      <w:pPr>
        <w:ind w:left="360"/>
        <w:rPr>
          <w:b/>
        </w:rPr>
      </w:pPr>
    </w:p>
    <w:p w:rsidR="00813258" w:rsidRDefault="00813258" w:rsidP="00813258">
      <w:pPr>
        <w:ind w:left="360"/>
        <w:rPr>
          <w:b/>
        </w:rPr>
      </w:pPr>
    </w:p>
    <w:p w:rsidR="007F52BD" w:rsidRPr="009F01E4" w:rsidRDefault="007F52BD" w:rsidP="00813258">
      <w:pPr>
        <w:pStyle w:val="ListParagraph"/>
        <w:numPr>
          <w:ilvl w:val="0"/>
          <w:numId w:val="21"/>
        </w:numPr>
      </w:pPr>
      <w:r w:rsidRPr="00813258">
        <w:rPr>
          <w:b/>
        </w:rPr>
        <w:lastRenderedPageBreak/>
        <w:t>F1-score</w:t>
      </w:r>
      <w:r w:rsidRPr="009F01E4">
        <w:t xml:space="preserve"> provides a balance between precision and recall.</w:t>
      </w:r>
    </w:p>
    <w:p w:rsidR="00BD15B6" w:rsidRPr="009F01E4" w:rsidRDefault="00BD15B6" w:rsidP="00DB5E30">
      <w:pPr>
        <w:pStyle w:val="Caption"/>
      </w:pPr>
      <w:bookmarkStart w:id="194" w:name="_Ref146813982"/>
      <w:r w:rsidRPr="009F01E4">
        <w:t xml:space="preserve">Table </w:t>
      </w:r>
      <w:r w:rsidR="00420D94">
        <w:t>4</w:t>
      </w:r>
      <w:r w:rsidRPr="009F01E4">
        <w:t>.</w:t>
      </w:r>
      <w:r w:rsidRPr="009F01E4">
        <w:fldChar w:fldCharType="begin"/>
      </w:r>
      <w:r w:rsidRPr="009F01E4">
        <w:instrText xml:space="preserve"> SEQ Table \* ARABIC \s 2 </w:instrText>
      </w:r>
      <w:r w:rsidRPr="009F01E4">
        <w:fldChar w:fldCharType="separate"/>
      </w:r>
      <w:r w:rsidR="00C06BC4">
        <w:rPr>
          <w:noProof/>
        </w:rPr>
        <w:t>4</w:t>
      </w:r>
      <w:r w:rsidRPr="009F01E4">
        <w:fldChar w:fldCharType="end"/>
      </w:r>
      <w:r w:rsidRPr="009F01E4">
        <w:t>: f1 scores values for the various classifiers</w:t>
      </w:r>
      <w:bookmarkEnd w:id="194"/>
    </w:p>
    <w:p w:rsidR="007F52BD" w:rsidRPr="009F01E4" w:rsidRDefault="007F52BD" w:rsidP="007F52BD">
      <w:pPr>
        <w:keepNext/>
        <w:ind w:left="360"/>
        <w:jc w:val="center"/>
      </w:pPr>
      <w:r w:rsidRPr="009F01E4">
        <w:rPr>
          <w:noProof/>
          <w:lang w:eastAsia="en-GB"/>
        </w:rPr>
        <w:drawing>
          <wp:inline distT="0" distB="0" distL="0" distR="0" wp14:anchorId="0A55EA7E" wp14:editId="1D1197DA">
            <wp:extent cx="2117252" cy="29150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17252" cy="2915057"/>
                    </a:xfrm>
                    <a:prstGeom prst="rect">
                      <a:avLst/>
                    </a:prstGeom>
                  </pic:spPr>
                </pic:pic>
              </a:graphicData>
            </a:graphic>
          </wp:inline>
        </w:drawing>
      </w:r>
    </w:p>
    <w:p w:rsidR="007F52BD" w:rsidRPr="009F01E4" w:rsidRDefault="007F52BD" w:rsidP="00A27B9F">
      <w:pPr>
        <w:pStyle w:val="Heading3"/>
      </w:pPr>
      <w:r w:rsidRPr="009F01E4">
        <w:t>Model Comparison</w:t>
      </w:r>
    </w:p>
    <w:p w:rsidR="00AE0B27" w:rsidRDefault="007F52BD" w:rsidP="007F52BD">
      <w:r w:rsidRPr="009F01E4">
        <w:t>The results obtained from different algorithms are compared to identify the top-performing models. This comparison involves a thorough analysis of each model's strengths and weaknesses, considering factors like computational complexity, interpretability, and sensitivity to different types of intrusions.</w:t>
      </w:r>
    </w:p>
    <w:p w:rsidR="00AE0B27" w:rsidRDefault="00AE0B27" w:rsidP="007F52BD">
      <w:r>
        <w:t xml:space="preserve">Inserted below are plots of the various performance metricsto show how each of the classification models hold up during testing. </w:t>
      </w:r>
    </w:p>
    <w:p w:rsidR="00B66040" w:rsidRDefault="00AE0B27" w:rsidP="00B66040">
      <w:pPr>
        <w:keepNext/>
        <w:jc w:val="center"/>
      </w:pPr>
      <w:r>
        <w:rPr>
          <w:noProof/>
          <w:lang w:eastAsia="en-GB"/>
        </w:rPr>
        <w:drawing>
          <wp:inline distT="0" distB="0" distL="0" distR="0" wp14:anchorId="46FB42E3" wp14:editId="3041DD40">
            <wp:extent cx="5274310" cy="2850125"/>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 accuracy plot.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850125"/>
                    </a:xfrm>
                    <a:prstGeom prst="rect">
                      <a:avLst/>
                    </a:prstGeom>
                  </pic:spPr>
                </pic:pic>
              </a:graphicData>
            </a:graphic>
          </wp:inline>
        </w:drawing>
      </w:r>
    </w:p>
    <w:p w:rsidR="00AE0B27" w:rsidRDefault="00B66040" w:rsidP="00B66040">
      <w:pPr>
        <w:pStyle w:val="Caption"/>
      </w:pPr>
      <w:bookmarkStart w:id="195" w:name="_Toc147933368"/>
      <w:r>
        <w:t xml:space="preserve">Figure </w:t>
      </w:r>
      <w:r w:rsidR="00420D94">
        <w:t>4</w:t>
      </w:r>
      <w:r>
        <w:t>.</w:t>
      </w:r>
      <w:r>
        <w:fldChar w:fldCharType="begin"/>
      </w:r>
      <w:r>
        <w:instrText xml:space="preserve"> SEQ Figure \* ARABIC \s 2 </w:instrText>
      </w:r>
      <w:r>
        <w:fldChar w:fldCharType="separate"/>
      </w:r>
      <w:r w:rsidR="00C06BC4">
        <w:rPr>
          <w:noProof/>
        </w:rPr>
        <w:t>1</w:t>
      </w:r>
      <w:r>
        <w:fldChar w:fldCharType="end"/>
      </w:r>
      <w:r>
        <w:t>: A plot of the Test</w:t>
      </w:r>
      <w:r w:rsidR="00567994">
        <w:t>ing accuracy for the various classification models</w:t>
      </w:r>
      <w:bookmarkEnd w:id="195"/>
    </w:p>
    <w:p w:rsidR="00AE0B27" w:rsidRDefault="00AE0B27" w:rsidP="007F52BD"/>
    <w:p w:rsidR="00AE0B27" w:rsidRDefault="00AE0B27" w:rsidP="007F52BD"/>
    <w:p w:rsidR="007F52BD" w:rsidRPr="009F01E4" w:rsidRDefault="00AE0B27" w:rsidP="007F52BD">
      <w:r>
        <w:t xml:space="preserve"> </w:t>
      </w:r>
    </w:p>
    <w:p w:rsidR="007F52BD" w:rsidRPr="009F01E4" w:rsidRDefault="007F52BD" w:rsidP="00A27B9F">
      <w:pPr>
        <w:pStyle w:val="Heading3"/>
      </w:pPr>
      <w:r w:rsidRPr="009F01E4">
        <w:t>Feature Importance</w:t>
      </w:r>
    </w:p>
    <w:p w:rsidR="009D4AD7" w:rsidRDefault="007F52BD" w:rsidP="007F52BD">
      <w:r w:rsidRPr="009F01E4">
        <w:t>Understanding the features that contribute most significantly to the model's predictions is crucial. Techniques like permutation importance, SHAP values, and feature contribution plots provide insights into which attributes play a pivotal role in identifying network intrusions.</w:t>
      </w:r>
    </w:p>
    <w:p w:rsidR="00DB5E30" w:rsidRDefault="009D4AD7" w:rsidP="00DB5E30">
      <w:pPr>
        <w:keepNext/>
      </w:pPr>
      <w:r w:rsidRPr="0013797F">
        <w:rPr>
          <w:noProof/>
          <w:lang w:eastAsia="en-GB"/>
        </w:rPr>
        <w:drawing>
          <wp:inline distT="0" distB="0" distL="0" distR="0" wp14:anchorId="117C63AF" wp14:editId="6C08E300">
            <wp:extent cx="5274310" cy="31407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74310" cy="3140710"/>
                    </a:xfrm>
                    <a:prstGeom prst="rect">
                      <a:avLst/>
                    </a:prstGeom>
                  </pic:spPr>
                </pic:pic>
              </a:graphicData>
            </a:graphic>
          </wp:inline>
        </w:drawing>
      </w:r>
    </w:p>
    <w:p w:rsidR="007F52BD" w:rsidRPr="009F01E4" w:rsidRDefault="00DB5E30" w:rsidP="00DB5E30">
      <w:pPr>
        <w:pStyle w:val="Caption"/>
      </w:pPr>
      <w:bookmarkStart w:id="196" w:name="_Toc147933369"/>
      <w:r>
        <w:t xml:space="preserve">Figure </w:t>
      </w:r>
      <w:r w:rsidR="00420D94">
        <w:t>4</w:t>
      </w:r>
      <w:r w:rsidR="00B66040">
        <w:t>.</w:t>
      </w:r>
      <w:r w:rsidR="00B66040">
        <w:fldChar w:fldCharType="begin"/>
      </w:r>
      <w:r w:rsidR="00B66040">
        <w:instrText xml:space="preserve"> SEQ Figure \* ARABIC \s 2 </w:instrText>
      </w:r>
      <w:r w:rsidR="00B66040">
        <w:fldChar w:fldCharType="separate"/>
      </w:r>
      <w:r w:rsidR="00C06BC4">
        <w:rPr>
          <w:noProof/>
        </w:rPr>
        <w:t>2</w:t>
      </w:r>
      <w:r w:rsidR="00B66040">
        <w:fldChar w:fldCharType="end"/>
      </w:r>
      <w:r>
        <w:t xml:space="preserve">: </w:t>
      </w:r>
      <w:r w:rsidRPr="005E660C">
        <w:t>Feature Importance of the features in the dataset</w:t>
      </w:r>
      <w:bookmarkEnd w:id="196"/>
    </w:p>
    <w:p w:rsidR="007F52BD" w:rsidRPr="009F01E4" w:rsidRDefault="007F52BD" w:rsidP="00A27B9F">
      <w:pPr>
        <w:pStyle w:val="Heading3"/>
      </w:pPr>
      <w:r w:rsidRPr="009F01E4">
        <w:t>Overfitting and Underfitting</w:t>
      </w:r>
    </w:p>
    <w:p w:rsidR="007E13C8" w:rsidRDefault="007F52BD" w:rsidP="007F52BD">
      <w:r w:rsidRPr="009F01E4">
        <w:t>The risk of overfitting and underfitting is assessed to ensure that the selected model generalizes well to unseen data. Techniques like learning curves and validation curves are used to visualize the performance of the model as the size of the training set increases</w:t>
      </w:r>
    </w:p>
    <w:p w:rsidR="007F52BD" w:rsidRPr="009F01E4" w:rsidRDefault="007F52BD" w:rsidP="00A27B9F">
      <w:pPr>
        <w:pStyle w:val="Heading3"/>
      </w:pPr>
      <w:r w:rsidRPr="009F01E4">
        <w:t>Robustness and Sensitivity</w:t>
      </w:r>
    </w:p>
    <w:p w:rsidR="007F52BD" w:rsidRPr="009F01E4" w:rsidRDefault="007F52BD" w:rsidP="007F52BD">
      <w:r w:rsidRPr="009F01E4">
        <w:t>The models are evaluated for their robustness against different types of attacks and their sensitivity to variations in network traffic patterns. This step is crucial in ensuring that the intrusion detection system remains effective in dynamic and evolving environments.</w:t>
      </w:r>
    </w:p>
    <w:p w:rsidR="007F52BD" w:rsidRPr="009F01E4" w:rsidRDefault="007F52BD" w:rsidP="00A27B9F">
      <w:pPr>
        <w:pStyle w:val="Heading3"/>
      </w:pPr>
      <w:r w:rsidRPr="009F01E4">
        <w:t>Discussion</w:t>
      </w:r>
    </w:p>
    <w:p w:rsidR="00A7707C" w:rsidRDefault="007F52BD" w:rsidP="007F52BD">
      <w:r w:rsidRPr="009F01E4">
        <w:t xml:space="preserve">The results are discussed in the context of the research objectives and the broader field of intrusion detection. Any unexpected findings or anomalies are addressed, and </w:t>
      </w:r>
      <w:r w:rsidRPr="009F01E4">
        <w:lastRenderedPageBreak/>
        <w:t>possible explanations or hypotheses are put forward. Additionally, the implications of the results for real-world applications are considered.</w:t>
      </w:r>
    </w:p>
    <w:p w:rsidR="007F52BD" w:rsidRPr="009F01E4" w:rsidRDefault="00A7707C" w:rsidP="007F52BD">
      <w:r>
        <w:t xml:space="preserve"> </w:t>
      </w:r>
    </w:p>
    <w:p w:rsidR="007F52BD" w:rsidRPr="009F01E4" w:rsidRDefault="007F52BD" w:rsidP="00A27B9F">
      <w:pPr>
        <w:pStyle w:val="Heading3"/>
      </w:pPr>
      <w:r w:rsidRPr="009F01E4">
        <w:t>Recommendations for Model Deployment</w:t>
      </w:r>
    </w:p>
    <w:p w:rsidR="007F52BD" w:rsidRPr="009F01E4" w:rsidRDefault="007F52BD" w:rsidP="007F52BD">
      <w:r w:rsidRPr="009F01E4">
        <w:t>Based on the results and discussions, recommendations are made regarding which model(s) are best suited for deployment in the final system. Factors such as computational resources, interpretability, and the specific requirements of the network environment are taken into account.</w:t>
      </w:r>
    </w:p>
    <w:p w:rsidR="007F52BD" w:rsidRPr="009F01E4" w:rsidRDefault="007F52BD" w:rsidP="00A27B9F">
      <w:pPr>
        <w:pStyle w:val="Heading3"/>
      </w:pPr>
      <w:r w:rsidRPr="009F01E4">
        <w:t>Summary</w:t>
      </w:r>
    </w:p>
    <w:p w:rsidR="007F52BD" w:rsidRPr="009F01E4" w:rsidRDefault="007F52BD" w:rsidP="007F52BD">
      <w:r w:rsidRPr="009F01E4">
        <w:t>The results and discussion section provides a comprehensive evaluation of the performance of various intrusion detection models. Through a rigorous analysis of metrics, model comparison, feature importance, and robustness testing, we gain valuable insights into the strengths and weaknesses of each approach. These findings form the basis for the final selection of the intrusion detection model(s) for deployment in the system.</w:t>
      </w:r>
    </w:p>
    <w:p w:rsidR="00923292" w:rsidRPr="009F01E4" w:rsidRDefault="00923292" w:rsidP="007E13C8">
      <w:pPr>
        <w:pStyle w:val="Heading2"/>
      </w:pPr>
      <w:bookmarkStart w:id="197" w:name="_Toc147933422"/>
      <w:r w:rsidRPr="009F01E4">
        <w:t>Deployment and Integration</w:t>
      </w:r>
      <w:bookmarkEnd w:id="197"/>
    </w:p>
    <w:p w:rsidR="00923292" w:rsidRPr="009F01E4" w:rsidRDefault="00923292" w:rsidP="00923292">
      <w:r w:rsidRPr="009F01E4">
        <w:t>The deployment and integration phase involved taking the trained machine learning model and making it accessible for practical use in real-world applications. Here’s a detailed overview:</w:t>
      </w:r>
    </w:p>
    <w:p w:rsidR="00923292" w:rsidRPr="009F01E4" w:rsidRDefault="00923292" w:rsidP="00A27B9F">
      <w:pPr>
        <w:pStyle w:val="Heading3"/>
      </w:pPr>
      <w:r w:rsidRPr="009F01E4">
        <w:t>Model Serialization and Storage</w:t>
      </w:r>
    </w:p>
    <w:p w:rsidR="00923292" w:rsidRPr="009F01E4" w:rsidRDefault="00923292" w:rsidP="00923292">
      <w:r w:rsidRPr="009F01E4">
        <w:t>The trained model was serialized and stored in a format that ensured it could be easily loaded and used in a production environment. This step was crucial in preserving the integrity of the model and its learned parameters.</w:t>
      </w:r>
    </w:p>
    <w:p w:rsidR="00923292" w:rsidRPr="009F01E4" w:rsidRDefault="00923292" w:rsidP="00A27B9F">
      <w:pPr>
        <w:pStyle w:val="Heading3"/>
      </w:pPr>
      <w:r w:rsidRPr="009F01E4">
        <w:t>API Development</w:t>
      </w:r>
    </w:p>
    <w:p w:rsidR="0055116B" w:rsidRDefault="00923292" w:rsidP="00923292">
      <w:r w:rsidRPr="009F01E4">
        <w:t>To enable seamless integration with other systems and applications, an API (Application Programming Interface) was developed. This API provided a standardized interface for making predictions using the trained model. It allowed for easy communication between the model and external software components.</w:t>
      </w:r>
    </w:p>
    <w:p w:rsidR="00923292" w:rsidRPr="009F01E4" w:rsidRDefault="00923292" w:rsidP="00A27B9F">
      <w:pPr>
        <w:pStyle w:val="Heading3"/>
      </w:pPr>
      <w:r w:rsidRPr="009F01E4">
        <w:t>Security Measures</w:t>
      </w:r>
    </w:p>
    <w:p w:rsidR="00923292" w:rsidRPr="009F01E4" w:rsidRDefault="00923292" w:rsidP="00923292">
      <w:r w:rsidRPr="009F01E4">
        <w:t>Security protocols were put in place to safeguard the model and its associated components. This included measures such as authentication, authorization, encryption, and regular security audits to protect against potential threats or breaches.</w:t>
      </w:r>
    </w:p>
    <w:p w:rsidR="00923292" w:rsidRPr="009F01E4" w:rsidRDefault="00923292" w:rsidP="00A27B9F">
      <w:pPr>
        <w:pStyle w:val="Heading3"/>
      </w:pPr>
      <w:r w:rsidRPr="009F01E4">
        <w:t>Continuous Monitoring and Maintenance</w:t>
      </w:r>
    </w:p>
    <w:p w:rsidR="00923292" w:rsidRPr="009F01E4" w:rsidRDefault="00923292" w:rsidP="00923292">
      <w:r w:rsidRPr="009F01E4">
        <w:lastRenderedPageBreak/>
        <w:t>A system for continuous monitoring and maintenance was established to ensure the model’s performance remained optimal over time. This involved setting up alerts for potential issues, periodic model retraining, and keeping the underlying technology stack up-to-date.</w:t>
      </w:r>
    </w:p>
    <w:p w:rsidR="00923292" w:rsidRPr="009F01E4" w:rsidRDefault="00923292" w:rsidP="007E13C8">
      <w:pPr>
        <w:pStyle w:val="Heading2"/>
      </w:pPr>
      <w:bookmarkStart w:id="198" w:name="_Toc147933423"/>
      <w:r w:rsidRPr="009F01E4">
        <w:t>Testing and Evaluation</w:t>
      </w:r>
      <w:bookmarkEnd w:id="198"/>
    </w:p>
    <w:p w:rsidR="00923292" w:rsidRPr="009F01E4" w:rsidRDefault="00923292" w:rsidP="00923292">
      <w:r w:rsidRPr="009F01E4">
        <w:t>In this phase, I meticulously conducted various tests to validate the performance and reliability of the system. Here's an in-depth overview of my approach:</w:t>
      </w:r>
    </w:p>
    <w:p w:rsidR="00923292" w:rsidRPr="009F01E4" w:rsidRDefault="00923292" w:rsidP="00A27B9F">
      <w:pPr>
        <w:pStyle w:val="Heading3"/>
      </w:pPr>
      <w:r w:rsidRPr="009F01E4">
        <w:t>Unit Testing</w:t>
      </w:r>
    </w:p>
    <w:p w:rsidR="00923292" w:rsidRPr="009F01E4" w:rsidRDefault="00923292" w:rsidP="00923292">
      <w:r w:rsidRPr="009F01E4">
        <w:t>I initiated unit tests to scrutinize each component of the system independently. This involved a thorough examination of functions, methods, and modules to ensure they produced the expected results. Any discrepancies or errors were addressed promptly.</w:t>
      </w:r>
    </w:p>
    <w:p w:rsidR="00923292" w:rsidRPr="009F01E4" w:rsidRDefault="00923292" w:rsidP="00A27B9F">
      <w:pPr>
        <w:pStyle w:val="Heading3"/>
      </w:pPr>
      <w:r w:rsidRPr="009F01E4">
        <w:t>Integration Testing</w:t>
      </w:r>
    </w:p>
    <w:p w:rsidR="00923292" w:rsidRPr="009F01E4" w:rsidRDefault="00923292" w:rsidP="00923292">
      <w:r w:rsidRPr="009F01E4">
        <w:t>I performed integration tests to assess how different components of the system interacted with one another. This step was crucial in identifying and rectifying any issues that may arise when various elements work together.</w:t>
      </w:r>
    </w:p>
    <w:p w:rsidR="00923292" w:rsidRPr="009F01E4" w:rsidRDefault="00923292" w:rsidP="00A27B9F">
      <w:pPr>
        <w:pStyle w:val="Heading3"/>
      </w:pPr>
      <w:r w:rsidRPr="009F01E4">
        <w:t>Functional Testing</w:t>
      </w:r>
    </w:p>
    <w:p w:rsidR="00923292" w:rsidRPr="009F01E4" w:rsidRDefault="00923292" w:rsidP="00923292">
      <w:r w:rsidRPr="009F01E4">
        <w:t>Functional testing was focused on validating the system's functionality against the specified requirements. This included testing input validation, user interactions, and system responses to ensure they met the defined criteria.</w:t>
      </w:r>
    </w:p>
    <w:p w:rsidR="00923292" w:rsidRPr="009F01E4" w:rsidRDefault="00923292" w:rsidP="00A27B9F">
      <w:pPr>
        <w:pStyle w:val="Heading3"/>
      </w:pPr>
      <w:r w:rsidRPr="009F01E4">
        <w:t>Performance Testing</w:t>
      </w:r>
    </w:p>
    <w:p w:rsidR="00923292" w:rsidRPr="009F01E4" w:rsidRDefault="00923292" w:rsidP="00923292">
      <w:r w:rsidRPr="009F01E4">
        <w:t>I conducted performance tests to evaluate how the system performed under different loads and stress levels. This involved measuring response times, resource utilization, and system stability under varying conditions.</w:t>
      </w:r>
    </w:p>
    <w:p w:rsidR="00923292" w:rsidRPr="009F01E4" w:rsidRDefault="00923292" w:rsidP="00A27B9F">
      <w:pPr>
        <w:pStyle w:val="Heading3"/>
      </w:pPr>
      <w:r w:rsidRPr="009F01E4">
        <w:t>Security Testing</w:t>
      </w:r>
    </w:p>
    <w:p w:rsidR="00923292" w:rsidRPr="009F01E4" w:rsidRDefault="00923292" w:rsidP="00923292">
      <w:r w:rsidRPr="009F01E4">
        <w:t>I implemented security testing to identify vulnerabilities and potential risks. This included penetration testing, vulnerability assessments, and code reviews to ensure that the system was resilient against potential threats.</w:t>
      </w:r>
    </w:p>
    <w:p w:rsidR="00923292" w:rsidRPr="009F01E4" w:rsidRDefault="00923292" w:rsidP="00A27B9F">
      <w:pPr>
        <w:pStyle w:val="Heading3"/>
      </w:pPr>
      <w:r w:rsidRPr="009F01E4">
        <w:t>User Acceptance Testing (UAT)</w:t>
      </w:r>
    </w:p>
    <w:p w:rsidR="00923292" w:rsidRPr="009F01E4" w:rsidRDefault="00923292" w:rsidP="00923292">
      <w:r w:rsidRPr="009F01E4">
        <w:t>I engaged stakeholders or end-users in user acceptance testing to validate that the system met their expectations and requirements. The feedback gathered during this phase was invaluable in making any necessary adjustments or improvements.</w:t>
      </w:r>
    </w:p>
    <w:p w:rsidR="00923292" w:rsidRPr="009F01E4" w:rsidRDefault="00923292" w:rsidP="00A27B9F">
      <w:pPr>
        <w:pStyle w:val="Heading3"/>
      </w:pPr>
      <w:r w:rsidRPr="009F01E4">
        <w:t>Accuracy and Validation</w:t>
      </w:r>
    </w:p>
    <w:p w:rsidR="007E13C8" w:rsidRDefault="00923292" w:rsidP="00923292">
      <w:r w:rsidRPr="009F01E4">
        <w:lastRenderedPageBreak/>
        <w:t>I rigorously evaluated the model's accuracy and effectiveness using a variety of metrics specific to the problem domain. This ensured that the model provided reliable and trustworthy predictions</w:t>
      </w:r>
    </w:p>
    <w:p w:rsidR="00923292" w:rsidRPr="009F01E4" w:rsidRDefault="00923292" w:rsidP="00A27B9F">
      <w:pPr>
        <w:pStyle w:val="Heading3"/>
      </w:pPr>
      <w:r w:rsidRPr="009F01E4">
        <w:t>Error Handling and Edge Cases</w:t>
      </w:r>
    </w:p>
    <w:p w:rsidR="00923292" w:rsidRPr="009F01E4" w:rsidRDefault="00923292" w:rsidP="00923292">
      <w:r w:rsidRPr="009F01E4">
        <w:t>Testing also focused on how the system handled unexpected inputs or edge cases. This included scenarios where data might be missing, incorrect, or fall outside the expected range.</w:t>
      </w:r>
    </w:p>
    <w:p w:rsidR="00923292" w:rsidRPr="009F01E4" w:rsidRDefault="00923292" w:rsidP="00A27B9F">
      <w:pPr>
        <w:pStyle w:val="Heading3"/>
      </w:pPr>
      <w:r w:rsidRPr="009F01E4">
        <w:t>Documentation Verification</w:t>
      </w:r>
    </w:p>
    <w:p w:rsidR="00951B41" w:rsidRPr="009F01E4" w:rsidRDefault="00923292" w:rsidP="00923292">
      <w:r w:rsidRPr="009F01E4">
        <w:t>I meticulously reviewed all documentation, including user manuals, technical guides, and system architecture diagrams, to ensure completeness and accuracy. Any discrepancies or omissions were promptly corrected.</w:t>
      </w:r>
      <w:r w:rsidR="00951B41">
        <w:t xml:space="preserve"> </w:t>
      </w:r>
    </w:p>
    <w:p w:rsidR="00923292" w:rsidRPr="009F01E4" w:rsidRDefault="00923292" w:rsidP="00A27B9F">
      <w:pPr>
        <w:pStyle w:val="Heading3"/>
      </w:pPr>
      <w:r w:rsidRPr="009F01E4">
        <w:t>Regression Testing</w:t>
      </w:r>
    </w:p>
    <w:p w:rsidR="00923292" w:rsidRPr="009F01E4" w:rsidRDefault="00923292" w:rsidP="00923292">
      <w:r w:rsidRPr="009F01E4">
        <w:t>I conducted regression tests to verify that recent changes or updates did not introduce new bugs or issues into the system. This helped maintain the integrity of the system throughout its development.</w:t>
      </w:r>
    </w:p>
    <w:p w:rsidR="00923292" w:rsidRPr="009F01E4" w:rsidRDefault="00923292" w:rsidP="00923292">
      <w:r w:rsidRPr="009F01E4">
        <w:t>By rigorously testing and evaluating the system, I ensured that it met the highest standards of performance, security, and reliability, providing a robust and trustworthy tool for its intended users.</w:t>
      </w:r>
    </w:p>
    <w:p w:rsidR="00C8318F" w:rsidRPr="009F01E4" w:rsidRDefault="00C8318F" w:rsidP="00004740">
      <w:pPr>
        <w:sectPr w:rsidR="00C8318F" w:rsidRPr="009F01E4" w:rsidSect="002965F5">
          <w:pgSz w:w="11906" w:h="16838"/>
          <w:pgMar w:top="1440" w:right="1800" w:bottom="1440" w:left="1800" w:header="0" w:footer="0" w:gutter="0"/>
          <w:cols w:space="720"/>
          <w:docGrid w:linePitch="360"/>
        </w:sectPr>
      </w:pPr>
    </w:p>
    <w:p w:rsidR="005F68BC" w:rsidRPr="009F01E4" w:rsidRDefault="00CC2AF6" w:rsidP="004674D8">
      <w:pPr>
        <w:pStyle w:val="Heading1"/>
      </w:pPr>
      <w:bookmarkStart w:id="199" w:name="_Toc147933424"/>
      <w:r w:rsidRPr="009F01E4">
        <w:lastRenderedPageBreak/>
        <w:t>CHAPTER FIVE:</w:t>
      </w:r>
      <w:bookmarkEnd w:id="199"/>
    </w:p>
    <w:p w:rsidR="00C8318F" w:rsidRPr="009F01E4" w:rsidRDefault="00CC2AF6" w:rsidP="004674D8">
      <w:pPr>
        <w:pStyle w:val="Heading1"/>
      </w:pPr>
      <w:r w:rsidRPr="009F01E4">
        <w:t xml:space="preserve"> </w:t>
      </w:r>
      <w:bookmarkStart w:id="200" w:name="_Toc147933425"/>
      <w:r w:rsidRPr="009F01E4">
        <w:t>CONCLUSION</w:t>
      </w:r>
      <w:bookmarkEnd w:id="200"/>
    </w:p>
    <w:p w:rsidR="00C8318F" w:rsidRPr="009F01E4" w:rsidRDefault="00C8318F" w:rsidP="00C8318F">
      <w:r w:rsidRPr="009F01E4">
        <w:t>In this research, we delved into the domain of network intrusion detection with a focus on improving the performance and accuracy of detection systems. The study was conducted using a comprehensive dataset sourced from [provide dataset source]. Through a systematic approach, we applied various classification algorithms and feature selection techniques to identify the most effective combination.</w:t>
      </w:r>
    </w:p>
    <w:p w:rsidR="00CC2AF6" w:rsidRPr="009F01E4" w:rsidRDefault="00CC2AF6" w:rsidP="00BB25AF">
      <w:pPr>
        <w:pStyle w:val="ListParagraph"/>
        <w:keepNext/>
        <w:keepLines/>
        <w:numPr>
          <w:ilvl w:val="0"/>
          <w:numId w:val="13"/>
        </w:numPr>
        <w:spacing w:before="40"/>
        <w:contextualSpacing w:val="0"/>
        <w:outlineLvl w:val="1"/>
        <w:rPr>
          <w:rFonts w:eastAsiaTheme="majorEastAsia"/>
          <w:b/>
          <w:vanish/>
        </w:rPr>
      </w:pPr>
      <w:bookmarkStart w:id="201" w:name="_Toc145589409"/>
      <w:bookmarkStart w:id="202" w:name="_Toc145589571"/>
      <w:bookmarkStart w:id="203" w:name="_Toc145589627"/>
      <w:bookmarkStart w:id="204" w:name="_Toc146814510"/>
      <w:bookmarkStart w:id="205" w:name="_Toc146856207"/>
      <w:bookmarkStart w:id="206" w:name="_Toc146856265"/>
      <w:bookmarkStart w:id="207" w:name="_Toc146888832"/>
      <w:bookmarkStart w:id="208" w:name="_Toc147933426"/>
      <w:bookmarkEnd w:id="201"/>
      <w:bookmarkEnd w:id="202"/>
      <w:bookmarkEnd w:id="203"/>
      <w:bookmarkEnd w:id="204"/>
      <w:bookmarkEnd w:id="205"/>
      <w:bookmarkEnd w:id="206"/>
      <w:bookmarkEnd w:id="207"/>
      <w:bookmarkEnd w:id="208"/>
    </w:p>
    <w:p w:rsidR="00C8318F" w:rsidRPr="009F01E4" w:rsidRDefault="00C8318F" w:rsidP="007E13C8">
      <w:pPr>
        <w:pStyle w:val="Heading2"/>
      </w:pPr>
      <w:bookmarkStart w:id="209" w:name="_Toc147933427"/>
      <w:r w:rsidRPr="009F01E4">
        <w:t>Key Findings</w:t>
      </w:r>
      <w:bookmarkEnd w:id="209"/>
    </w:p>
    <w:p w:rsidR="00C8318F" w:rsidRPr="009F01E4" w:rsidRDefault="00C8318F" w:rsidP="00C8318F">
      <w:r w:rsidRPr="009F01E4">
        <w:t>Our investigation revealed several noteworthy findings:</w:t>
      </w:r>
    </w:p>
    <w:p w:rsidR="00C8318F" w:rsidRPr="009F01E4" w:rsidRDefault="00C8318F" w:rsidP="00BB25AF">
      <w:pPr>
        <w:numPr>
          <w:ilvl w:val="0"/>
          <w:numId w:val="24"/>
        </w:numPr>
      </w:pPr>
      <w:r w:rsidRPr="009F01E4">
        <w:rPr>
          <w:b/>
          <w:bCs/>
        </w:rPr>
        <w:t>Effectiveness of Ensemble Learning:</w:t>
      </w:r>
      <w:r w:rsidRPr="009F01E4">
        <w:t xml:space="preserve"> The application of ensemble learning techniques, including Random Forest, AdaBoost, and Gradient Boosting, demonstrated significant improvements in detection accuracy compared to individual classifiers. This underscores the potential of combining diverse models for robust intrusion detection.</w:t>
      </w:r>
    </w:p>
    <w:p w:rsidR="00C8318F" w:rsidRPr="009F01E4" w:rsidRDefault="00C8318F" w:rsidP="00BB25AF">
      <w:pPr>
        <w:numPr>
          <w:ilvl w:val="0"/>
          <w:numId w:val="24"/>
        </w:numPr>
      </w:pPr>
      <w:r w:rsidRPr="009F01E4">
        <w:rPr>
          <w:b/>
          <w:bCs/>
        </w:rPr>
        <w:t>Impact of Feature Selection:</w:t>
      </w:r>
      <w:r w:rsidRPr="009F01E4">
        <w:t xml:space="preserve"> The implementation of feature selection methods, particularly the Filter-Wrapper approach using ReliefF and Random Forest, played a pivotal role in enhancing model performance. By focusing on relevant features, we achieved a streamlined feature set that significantly reduced computational overhead without compromising accuracy.</w:t>
      </w:r>
    </w:p>
    <w:p w:rsidR="00C8318F" w:rsidRPr="009F01E4" w:rsidRDefault="00C8318F" w:rsidP="00BB25AF">
      <w:pPr>
        <w:numPr>
          <w:ilvl w:val="0"/>
          <w:numId w:val="24"/>
        </w:numPr>
      </w:pPr>
      <w:r w:rsidRPr="009F01E4">
        <w:rPr>
          <w:b/>
          <w:bCs/>
        </w:rPr>
        <w:t>Classifier Performance:</w:t>
      </w:r>
      <w:r w:rsidRPr="009F01E4">
        <w:t xml:space="preserve"> Among the classifiers explored, Random Forest</w:t>
      </w:r>
      <w:r w:rsidR="00CC2AF6" w:rsidRPr="009F01E4">
        <w:t xml:space="preserve"> </w:t>
      </w:r>
      <w:r w:rsidRPr="009F01E4">
        <w:t>emerged as the most effective in our experimental setup</w:t>
      </w:r>
      <w:r w:rsidR="00CC2AF6" w:rsidRPr="009F01E4">
        <w:t>, with an accuracy of 99.99% in training and 99.63% in testing, an F1 Score of 99.66%, a recall of 99.66%, and a precision score of 99.66%.</w:t>
      </w:r>
      <w:r w:rsidRPr="009F01E4">
        <w:t xml:space="preserve"> Its ability to handle complex relationships within the data made it a standout choice for network intrusion detection.</w:t>
      </w:r>
    </w:p>
    <w:p w:rsidR="00C8318F" w:rsidRPr="009F01E4" w:rsidRDefault="00C8318F" w:rsidP="007E13C8">
      <w:pPr>
        <w:pStyle w:val="Heading2"/>
      </w:pPr>
      <w:bookmarkStart w:id="210" w:name="_Toc147933428"/>
      <w:r w:rsidRPr="009F01E4">
        <w:t>Practical Implications</w:t>
      </w:r>
      <w:bookmarkEnd w:id="210"/>
    </w:p>
    <w:p w:rsidR="00C8318F" w:rsidRPr="009F01E4" w:rsidRDefault="00C8318F" w:rsidP="00C8318F">
      <w:r w:rsidRPr="009F01E4">
        <w:t>The findings of this research have several practical implications for the field of network security:</w:t>
      </w:r>
    </w:p>
    <w:p w:rsidR="00C8318F" w:rsidRPr="009F01E4" w:rsidRDefault="00C8318F" w:rsidP="00BB25AF">
      <w:pPr>
        <w:numPr>
          <w:ilvl w:val="0"/>
          <w:numId w:val="25"/>
        </w:numPr>
      </w:pPr>
      <w:r w:rsidRPr="009F01E4">
        <w:rPr>
          <w:b/>
          <w:bCs/>
        </w:rPr>
        <w:t>Real-world Deployment:</w:t>
      </w:r>
      <w:r w:rsidRPr="009F01E4">
        <w:t xml:space="preserve"> The optimized models can be directly applied in real-world network environments to bolster intrusion detection capabilities. The reduced feature set also leads to more efficient computational performance.</w:t>
      </w:r>
    </w:p>
    <w:p w:rsidR="00C8318F" w:rsidRPr="009F01E4" w:rsidRDefault="00C8318F" w:rsidP="00BB25AF">
      <w:pPr>
        <w:numPr>
          <w:ilvl w:val="0"/>
          <w:numId w:val="25"/>
        </w:numPr>
      </w:pPr>
      <w:r w:rsidRPr="009F01E4">
        <w:rPr>
          <w:b/>
          <w:bCs/>
        </w:rPr>
        <w:lastRenderedPageBreak/>
        <w:t>Resource Efficiency:</w:t>
      </w:r>
      <w:r w:rsidRPr="009F01E4">
        <w:t xml:space="preserve"> By leveraging ensemble learning and feature selection, organizations can potentially reduce the hardware requirements for intrusion detection systems, making them more cost-effective and accessible.</w:t>
      </w:r>
    </w:p>
    <w:p w:rsidR="00C8318F" w:rsidRPr="009F01E4" w:rsidRDefault="00C8318F" w:rsidP="007E13C8">
      <w:pPr>
        <w:pStyle w:val="Heading2"/>
      </w:pPr>
      <w:bookmarkStart w:id="211" w:name="_Toc147933429"/>
      <w:r w:rsidRPr="009F01E4">
        <w:t>Future Directions</w:t>
      </w:r>
      <w:bookmarkEnd w:id="211"/>
    </w:p>
    <w:p w:rsidR="00C8318F" w:rsidRPr="009F01E4" w:rsidRDefault="00C8318F" w:rsidP="00C8318F">
      <w:r w:rsidRPr="009F01E4">
        <w:t>While this research provides valuable insights, there are avenues for further exploration:</w:t>
      </w:r>
    </w:p>
    <w:p w:rsidR="00C8318F" w:rsidRPr="009F01E4" w:rsidRDefault="00C8318F" w:rsidP="00BB25AF">
      <w:pPr>
        <w:numPr>
          <w:ilvl w:val="0"/>
          <w:numId w:val="26"/>
        </w:numPr>
      </w:pPr>
      <w:r w:rsidRPr="009F01E4">
        <w:rPr>
          <w:b/>
          <w:bCs/>
        </w:rPr>
        <w:t>Dynamic Adversarial Environments:</w:t>
      </w:r>
      <w:r w:rsidRPr="009F01E4">
        <w:t xml:space="preserve"> Investigating the adaptability of these models in dynamic and adversarial network environments where intrusion patterns evolve over time.</w:t>
      </w:r>
    </w:p>
    <w:p w:rsidR="00C8318F" w:rsidRPr="009F01E4" w:rsidRDefault="00C8318F" w:rsidP="00BB25AF">
      <w:pPr>
        <w:numPr>
          <w:ilvl w:val="0"/>
          <w:numId w:val="26"/>
        </w:numPr>
      </w:pPr>
      <w:r w:rsidRPr="009F01E4">
        <w:rPr>
          <w:b/>
          <w:bCs/>
        </w:rPr>
        <w:t>Deep Learning Integration:</w:t>
      </w:r>
      <w:r w:rsidRPr="009F01E4">
        <w:t xml:space="preserve"> Exploring the integration of deep learning architectures for network intrusion detection to capture complex patterns and anomalies.</w:t>
      </w:r>
    </w:p>
    <w:p w:rsidR="00C8318F" w:rsidRPr="009F01E4" w:rsidRDefault="00C8318F" w:rsidP="00BB25AF">
      <w:pPr>
        <w:numPr>
          <w:ilvl w:val="0"/>
          <w:numId w:val="26"/>
        </w:numPr>
      </w:pPr>
      <w:r w:rsidRPr="009F01E4">
        <w:rPr>
          <w:b/>
          <w:bCs/>
        </w:rPr>
        <w:t>Online Learning Approaches:</w:t>
      </w:r>
      <w:r w:rsidRPr="009F01E4">
        <w:t xml:space="preserve"> Considering techniques that enable models to learn and adapt in real-time as new data streams in.</w:t>
      </w:r>
    </w:p>
    <w:p w:rsidR="00C8318F" w:rsidRPr="009F01E4" w:rsidRDefault="00C8318F" w:rsidP="007E13C8">
      <w:pPr>
        <w:pStyle w:val="Heading2"/>
      </w:pPr>
      <w:bookmarkStart w:id="212" w:name="_Toc147933430"/>
      <w:r w:rsidRPr="009F01E4">
        <w:t>Limitations</w:t>
      </w:r>
      <w:bookmarkEnd w:id="212"/>
    </w:p>
    <w:p w:rsidR="00C8318F" w:rsidRPr="009F01E4" w:rsidRDefault="00C8318F" w:rsidP="00C8318F">
      <w:r w:rsidRPr="009F01E4">
        <w:t>It's important to acknowledge certain limitations in our study:</w:t>
      </w:r>
    </w:p>
    <w:p w:rsidR="00C8318F" w:rsidRPr="009F01E4" w:rsidRDefault="00C8318F" w:rsidP="00BB25AF">
      <w:pPr>
        <w:numPr>
          <w:ilvl w:val="0"/>
          <w:numId w:val="27"/>
        </w:numPr>
      </w:pPr>
      <w:r w:rsidRPr="009F01E4">
        <w:rPr>
          <w:b/>
          <w:bCs/>
        </w:rPr>
        <w:t>Generalization:</w:t>
      </w:r>
      <w:r w:rsidRPr="009F01E4">
        <w:t xml:space="preserve"> The performance of these models may vary in different network settings and environments, and further research is needed to evaluate their generalizability.</w:t>
      </w:r>
    </w:p>
    <w:p w:rsidR="00C8318F" w:rsidRPr="009F01E4" w:rsidRDefault="00C8318F" w:rsidP="00BB25AF">
      <w:pPr>
        <w:numPr>
          <w:ilvl w:val="0"/>
          <w:numId w:val="27"/>
        </w:numPr>
      </w:pPr>
      <w:r w:rsidRPr="009F01E4">
        <w:rPr>
          <w:b/>
          <w:bCs/>
        </w:rPr>
        <w:t>Data Imbalance:</w:t>
      </w:r>
      <w:r w:rsidRPr="009F01E4">
        <w:t xml:space="preserve"> Addressing the challenge of imbalanced datasets, which is a common issue in intrusion detection, could be a focus for future work.</w:t>
      </w:r>
    </w:p>
    <w:p w:rsidR="00C8318F" w:rsidRPr="009F01E4" w:rsidRDefault="00C8318F" w:rsidP="007E13C8">
      <w:pPr>
        <w:pStyle w:val="Heading2"/>
      </w:pPr>
      <w:bookmarkStart w:id="213" w:name="_Toc147933431"/>
      <w:r w:rsidRPr="009F01E4">
        <w:t>Closing Remarks</w:t>
      </w:r>
      <w:bookmarkEnd w:id="213"/>
    </w:p>
    <w:p w:rsidR="00C8318F" w:rsidRPr="009F01E4" w:rsidRDefault="00C8318F" w:rsidP="00C8318F">
      <w:r w:rsidRPr="009F01E4">
        <w:t xml:space="preserve">In conclusion, this research significantly advances the field of network intrusion detection by employing ensemble learning techniques and feature selection methods. The optimized models exhibit notable performance improvements, opening up new possibilities for enhancing network security. As the landscape of cyber threats continues to evolve, this study provides a solid foundation for future research </w:t>
      </w:r>
      <w:r w:rsidR="00CC2AF6" w:rsidRPr="009F01E4">
        <w:t>endeavours</w:t>
      </w:r>
      <w:r w:rsidRPr="009F01E4">
        <w:t xml:space="preserve"> in safeguarding digital ecosystems</w:t>
      </w:r>
    </w:p>
    <w:p w:rsidR="00004740" w:rsidRPr="009F01E4" w:rsidRDefault="00004740" w:rsidP="00004740"/>
    <w:p w:rsidR="003820FA" w:rsidRPr="009F01E4" w:rsidRDefault="003820FA" w:rsidP="00004740">
      <w:pPr>
        <w:sectPr w:rsidR="003820FA" w:rsidRPr="009F01E4" w:rsidSect="002965F5">
          <w:pgSz w:w="11906" w:h="16838"/>
          <w:pgMar w:top="1440" w:right="1800" w:bottom="1440" w:left="1800" w:header="0" w:footer="0" w:gutter="0"/>
          <w:cols w:space="720"/>
          <w:docGrid w:linePitch="360"/>
        </w:sectPr>
      </w:pPr>
    </w:p>
    <w:bookmarkStart w:id="214" w:name="_Toc147933432" w:displacedByCustomXml="next"/>
    <w:sdt>
      <w:sdtPr>
        <w:rPr>
          <w:rFonts w:eastAsiaTheme="minorEastAsia"/>
          <w:b w:val="0"/>
          <w:bCs w:val="0"/>
        </w:rPr>
        <w:id w:val="579101434"/>
        <w:docPartObj>
          <w:docPartGallery w:val="Bibliographies"/>
          <w:docPartUnique/>
        </w:docPartObj>
      </w:sdtPr>
      <w:sdtContent>
        <w:p w:rsidR="00590CA8" w:rsidRPr="009F01E4" w:rsidRDefault="00590CA8" w:rsidP="00975D3B">
          <w:pPr>
            <w:pStyle w:val="Heading1"/>
          </w:pPr>
          <w:r w:rsidRPr="009F01E4">
            <w:t>References</w:t>
          </w:r>
          <w:bookmarkEnd w:id="214"/>
        </w:p>
        <w:sdt>
          <w:sdtPr>
            <w:id w:val="1942019393"/>
            <w:bibliography/>
          </w:sdtPr>
          <w:sdtContent>
            <w:p w:rsidR="00104CE6" w:rsidRDefault="00590CA8" w:rsidP="00104CE6">
              <w:pPr>
                <w:pStyle w:val="Bibliography"/>
                <w:ind w:left="720" w:hanging="720"/>
                <w:rPr>
                  <w:noProof/>
                </w:rPr>
              </w:pPr>
              <w:r w:rsidRPr="009F01E4">
                <w:fldChar w:fldCharType="begin"/>
              </w:r>
              <w:r w:rsidRPr="009F01E4">
                <w:instrText xml:space="preserve"> BIBLIOGRAPHY </w:instrText>
              </w:r>
              <w:r w:rsidRPr="009F01E4">
                <w:fldChar w:fldCharType="separate"/>
              </w:r>
              <w:r w:rsidR="00104CE6">
                <w:rPr>
                  <w:noProof/>
                </w:rPr>
                <w:t xml:space="preserve">Belgiu, M., </w:t>
              </w:r>
              <w:r w:rsidR="008C5AE8">
                <w:rPr>
                  <w:noProof/>
                </w:rPr>
                <w:t>and</w:t>
              </w:r>
              <w:r w:rsidR="00104CE6">
                <w:rPr>
                  <w:noProof/>
                </w:rPr>
                <w:t xml:space="preserve"> Drăguţ, L. (2016). Random forest in remote sensing: a review of applications and future. </w:t>
              </w:r>
              <w:r w:rsidR="00104CE6">
                <w:rPr>
                  <w:i/>
                  <w:iCs/>
                  <w:noProof/>
                </w:rPr>
                <w:t>ISPRS Journal of Photogrammetry and Remote Sensing</w:t>
              </w:r>
              <w:r w:rsidR="00104CE6">
                <w:rPr>
                  <w:noProof/>
                </w:rPr>
                <w:t>, 24-31.</w:t>
              </w:r>
            </w:p>
            <w:p w:rsidR="00104CE6" w:rsidRDefault="00104CE6" w:rsidP="00104CE6">
              <w:pPr>
                <w:pStyle w:val="Bibliography"/>
                <w:ind w:left="720" w:hanging="720"/>
                <w:rPr>
                  <w:noProof/>
                </w:rPr>
              </w:pPr>
              <w:r>
                <w:rPr>
                  <w:noProof/>
                </w:rPr>
                <w:t xml:space="preserve">Bhosale, S. (2019). </w:t>
              </w:r>
              <w:r>
                <w:rPr>
                  <w:i/>
                  <w:iCs/>
                  <w:noProof/>
                </w:rPr>
                <w:t>Network Intrusion Detection</w:t>
              </w:r>
              <w:r>
                <w:rPr>
                  <w:noProof/>
                </w:rPr>
                <w:t>. Retrieved from Kaggle: https://www.kaggle.com/datasets/sampadab17/network-intrusion-detection?resource=download</w:t>
              </w:r>
            </w:p>
            <w:p w:rsidR="00104CE6" w:rsidRDefault="00104CE6" w:rsidP="00104CE6">
              <w:pPr>
                <w:pStyle w:val="Bibliography"/>
                <w:ind w:left="720" w:hanging="720"/>
                <w:rPr>
                  <w:noProof/>
                </w:rPr>
              </w:pPr>
              <w:r>
                <w:rPr>
                  <w:noProof/>
                </w:rPr>
                <w:t xml:space="preserve">Brownlee, J. (2019, November 27). </w:t>
              </w:r>
              <w:r>
                <w:rPr>
                  <w:i/>
                  <w:iCs/>
                  <w:noProof/>
                </w:rPr>
                <w:t>How to Choose a Feature Selection Method For Machine Learning.</w:t>
              </w:r>
              <w:r>
                <w:rPr>
                  <w:noProof/>
                </w:rPr>
                <w:t xml:space="preserve"> Retrieved from Machine Learning Mastery: https://machinelearningmastery.com/feature-selection-with-real-and-categorical-data/</w:t>
              </w:r>
            </w:p>
            <w:p w:rsidR="00104CE6" w:rsidRDefault="00104CE6" w:rsidP="00104CE6">
              <w:pPr>
                <w:pStyle w:val="Bibliography"/>
                <w:ind w:left="720" w:hanging="720"/>
                <w:rPr>
                  <w:noProof/>
                </w:rPr>
              </w:pPr>
              <w:r>
                <w:rPr>
                  <w:noProof/>
                </w:rPr>
                <w:t xml:space="preserve">Cognizant Incorporated. (2023). </w:t>
              </w:r>
              <w:r>
                <w:rPr>
                  <w:i/>
                  <w:iCs/>
                  <w:noProof/>
                </w:rPr>
                <w:t>Evolutionary Computation</w:t>
              </w:r>
              <w:r>
                <w:rPr>
                  <w:noProof/>
                </w:rPr>
                <w:t>. Retrieved from Cognizant: https://www.cognizant.com/us/en/glossary/evolutionary-algorithm</w:t>
              </w:r>
            </w:p>
            <w:p w:rsidR="00104CE6" w:rsidRDefault="00104CE6" w:rsidP="00104CE6">
              <w:pPr>
                <w:pStyle w:val="Bibliography"/>
                <w:ind w:left="720" w:hanging="720"/>
                <w:rPr>
                  <w:noProof/>
                </w:rPr>
              </w:pPr>
              <w:r>
                <w:rPr>
                  <w:noProof/>
                </w:rPr>
                <w:t xml:space="preserve">Daniel, E. (2018). </w:t>
              </w:r>
              <w:r>
                <w:rPr>
                  <w:i/>
                  <w:iCs/>
                  <w:noProof/>
                </w:rPr>
                <w:t>Research methodology: A step-by-step guide for beginners.</w:t>
              </w:r>
              <w:r>
                <w:rPr>
                  <w:noProof/>
                </w:rPr>
                <w:t xml:space="preserve"> Sage Publications.</w:t>
              </w:r>
            </w:p>
            <w:p w:rsidR="00104CE6" w:rsidRDefault="00104CE6" w:rsidP="00104CE6">
              <w:pPr>
                <w:pStyle w:val="Bibliography"/>
                <w:ind w:left="720" w:hanging="720"/>
                <w:rPr>
                  <w:noProof/>
                </w:rPr>
              </w:pPr>
              <w:r>
                <w:rPr>
                  <w:noProof/>
                </w:rPr>
                <w:t xml:space="preserve">Dash, M., &amp; Ong, Y.-S. (2011). RELIEF-C: Efficient Feature Selection for Clustering over Noisy Data. </w:t>
              </w:r>
              <w:r>
                <w:rPr>
                  <w:i/>
                  <w:iCs/>
                  <w:noProof/>
                </w:rPr>
                <w:t>IEEE 23rd International Conference on Tools with Artificial Intelligence</w:t>
              </w:r>
              <w:r>
                <w:rPr>
                  <w:noProof/>
                </w:rPr>
                <w:t xml:space="preserve"> (pp. 869-872). Boca Raton: IEEE. doi:10.1109/ICTAI.2011.135</w:t>
              </w:r>
            </w:p>
            <w:p w:rsidR="00104CE6" w:rsidRDefault="00104CE6" w:rsidP="00104CE6">
              <w:pPr>
                <w:pStyle w:val="Bibliography"/>
                <w:ind w:left="720" w:hanging="720"/>
                <w:rPr>
                  <w:noProof/>
                </w:rPr>
              </w:pPr>
              <w:r>
                <w:rPr>
                  <w:noProof/>
                </w:rPr>
                <w:t xml:space="preserve">Ding, C., </w:t>
              </w:r>
              <w:r w:rsidR="008C5AE8">
                <w:rPr>
                  <w:noProof/>
                </w:rPr>
                <w:t>and</w:t>
              </w:r>
              <w:r>
                <w:rPr>
                  <w:noProof/>
                </w:rPr>
                <w:t xml:space="preserve"> Peng, H. (2005). Minimum Redundancy Feature Selection from. </w:t>
              </w:r>
              <w:r>
                <w:rPr>
                  <w:i/>
                  <w:iCs/>
                  <w:noProof/>
                </w:rPr>
                <w:t>Journal of bioinformatics and computational biology</w:t>
              </w:r>
              <w:r>
                <w:rPr>
                  <w:noProof/>
                </w:rPr>
                <w:t>, 185-205. doi:10.1142/s0219720005001004</w:t>
              </w:r>
            </w:p>
            <w:p w:rsidR="00104CE6" w:rsidRDefault="00104CE6" w:rsidP="00104CE6">
              <w:pPr>
                <w:pStyle w:val="Bibliography"/>
                <w:ind w:left="720" w:hanging="720"/>
                <w:rPr>
                  <w:noProof/>
                </w:rPr>
              </w:pPr>
              <w:r>
                <w:rPr>
                  <w:noProof/>
                </w:rPr>
                <w:t xml:space="preserve">Friedman, J. H. (2013). Greedy function approximation: a gradient boosting machine. </w:t>
              </w:r>
              <w:r>
                <w:rPr>
                  <w:i/>
                  <w:iCs/>
                  <w:noProof/>
                </w:rPr>
                <w:t>Annals of Statistics</w:t>
              </w:r>
              <w:r>
                <w:rPr>
                  <w:noProof/>
                </w:rPr>
                <w:t>, 1189-1232.</w:t>
              </w:r>
            </w:p>
            <w:p w:rsidR="00104CE6" w:rsidRDefault="00104CE6" w:rsidP="00104CE6">
              <w:pPr>
                <w:pStyle w:val="Bibliography"/>
                <w:ind w:left="720" w:hanging="720"/>
                <w:rPr>
                  <w:noProof/>
                </w:rPr>
              </w:pPr>
              <w:r>
                <w:rPr>
                  <w:noProof/>
                </w:rPr>
                <w:t xml:space="preserve">Geeta, K., </w:t>
              </w:r>
              <w:r w:rsidR="008C5AE8">
                <w:rPr>
                  <w:noProof/>
                </w:rPr>
                <w:t>and</w:t>
              </w:r>
              <w:r>
                <w:rPr>
                  <w:noProof/>
                </w:rPr>
                <w:t xml:space="preserve"> Gulshan, K. (2021). Machine learning and deep learning methods for intrusion detection systems: recent developments and challenges. </w:t>
              </w:r>
              <w:r>
                <w:rPr>
                  <w:i/>
                  <w:iCs/>
                  <w:noProof/>
                </w:rPr>
                <w:t>Soft Computing</w:t>
              </w:r>
              <w:r>
                <w:rPr>
                  <w:noProof/>
                </w:rPr>
                <w:t>, 9731-9763.</w:t>
              </w:r>
            </w:p>
            <w:p w:rsidR="00104CE6" w:rsidRDefault="00104CE6" w:rsidP="00104CE6">
              <w:pPr>
                <w:pStyle w:val="Bibliography"/>
                <w:ind w:left="720" w:hanging="720"/>
                <w:rPr>
                  <w:noProof/>
                </w:rPr>
              </w:pPr>
              <w:r>
                <w:rPr>
                  <w:noProof/>
                </w:rPr>
                <w:t xml:space="preserve">Goyal, c. (2023). </w:t>
              </w:r>
              <w:r>
                <w:rPr>
                  <w:i/>
                  <w:iCs/>
                  <w:noProof/>
                </w:rPr>
                <w:t>2023’s best guide to Discriminative &amp; Generative Machine Learning Models</w:t>
              </w:r>
              <w:r>
                <w:rPr>
                  <w:noProof/>
                </w:rPr>
                <w:t>. Retrieved from Analytics Vidhya: https://www.analyticsvidhya.com/blog/2021/07/deep-understanding-of-discriminative-and-generative-models-in-machine-learning/</w:t>
              </w:r>
            </w:p>
            <w:p w:rsidR="00104CE6" w:rsidRDefault="00104CE6" w:rsidP="00104CE6">
              <w:pPr>
                <w:pStyle w:val="Bibliography"/>
                <w:ind w:left="720" w:hanging="720"/>
                <w:rPr>
                  <w:noProof/>
                </w:rPr>
              </w:pPr>
              <w:r>
                <w:rPr>
                  <w:noProof/>
                </w:rPr>
                <w:t xml:space="preserve">Hancer, E. (2021). An improved evolutionary wrapper-filter feature selection approach with a new initialisation scheme. </w:t>
              </w:r>
              <w:r>
                <w:rPr>
                  <w:i/>
                  <w:iCs/>
                  <w:noProof/>
                </w:rPr>
                <w:t>Mach Learn</w:t>
              </w:r>
              <w:r>
                <w:rPr>
                  <w:noProof/>
                </w:rPr>
                <w:t>. doi:10.1007/s10994-021-05990-z</w:t>
              </w:r>
            </w:p>
            <w:p w:rsidR="00104CE6" w:rsidRDefault="00104CE6" w:rsidP="00104CE6">
              <w:pPr>
                <w:pStyle w:val="Bibliography"/>
                <w:ind w:left="720" w:hanging="720"/>
                <w:rPr>
                  <w:noProof/>
                </w:rPr>
              </w:pPr>
              <w:r>
                <w:rPr>
                  <w:noProof/>
                </w:rPr>
                <w:lastRenderedPageBreak/>
                <w:t xml:space="preserve">Ho, T. K. (1995). Random decision forests. </w:t>
              </w:r>
              <w:r>
                <w:rPr>
                  <w:i/>
                  <w:iCs/>
                  <w:noProof/>
                </w:rPr>
                <w:t>Proceedings of 3rd international conference on document analysis and recognition</w:t>
              </w:r>
              <w:r>
                <w:rPr>
                  <w:noProof/>
                </w:rPr>
                <w:t xml:space="preserve"> (pp. 278-282). IEEE.</w:t>
              </w:r>
            </w:p>
            <w:p w:rsidR="00104CE6" w:rsidRDefault="00104CE6" w:rsidP="00104CE6">
              <w:pPr>
                <w:pStyle w:val="Bibliography"/>
                <w:ind w:left="720" w:hanging="720"/>
                <w:rPr>
                  <w:noProof/>
                </w:rPr>
              </w:pPr>
              <w:r>
                <w:rPr>
                  <w:noProof/>
                </w:rPr>
                <w:t xml:space="preserve">Iannelli, S. (2021, July 29). </w:t>
              </w:r>
              <w:r>
                <w:rPr>
                  <w:i/>
                  <w:iCs/>
                  <w:noProof/>
                </w:rPr>
                <w:t>The Evolution of Cybersecurity: How to Adapt to the Cyberthreats of Tomorrow.</w:t>
              </w:r>
              <w:r>
                <w:rPr>
                  <w:noProof/>
                </w:rPr>
                <w:t xml:space="preserve"> Retrieved from VMWare: https://blogs.vmware.com/customer-experience-and-success/2021/07/the-evolution-of-cybersecurity-how-to-adapt-to-the-cyberthreats-of-tomorrow.html</w:t>
              </w:r>
            </w:p>
            <w:p w:rsidR="00104CE6" w:rsidRDefault="00104CE6" w:rsidP="00104CE6">
              <w:pPr>
                <w:pStyle w:val="Bibliography"/>
                <w:ind w:left="720" w:hanging="720"/>
                <w:rPr>
                  <w:noProof/>
                </w:rPr>
              </w:pPr>
              <w:r>
                <w:rPr>
                  <w:noProof/>
                </w:rPr>
                <w:t xml:space="preserve">Kaliyaperumal, L. N. (2021). The Evolution of Security Operations and Strategies for Building an Effective SOC. </w:t>
              </w:r>
              <w:r>
                <w:rPr>
                  <w:i/>
                  <w:iCs/>
                  <w:noProof/>
                </w:rPr>
                <w:t>ISACA</w:t>
              </w:r>
              <w:r>
                <w:rPr>
                  <w:noProof/>
                </w:rPr>
                <w:t>.</w:t>
              </w:r>
            </w:p>
            <w:p w:rsidR="00104CE6" w:rsidRDefault="00104CE6" w:rsidP="00104CE6">
              <w:pPr>
                <w:pStyle w:val="Bibliography"/>
                <w:ind w:left="720" w:hanging="720"/>
                <w:rPr>
                  <w:noProof/>
                </w:rPr>
              </w:pPr>
              <w:r>
                <w:rPr>
                  <w:noProof/>
                </w:rPr>
                <w:t xml:space="preserve">Kamlov, F., Moussa, S., Zgheib, R., </w:t>
              </w:r>
              <w:r w:rsidR="000708FF">
                <w:rPr>
                  <w:noProof/>
                </w:rPr>
                <w:t>and</w:t>
              </w:r>
              <w:r>
                <w:rPr>
                  <w:noProof/>
                </w:rPr>
                <w:t xml:space="preserve"> Mashaal, O. (2020). Feature selection for intrusion detection systems. </w:t>
              </w:r>
              <w:r>
                <w:rPr>
                  <w:i/>
                  <w:iCs/>
                  <w:noProof/>
                </w:rPr>
                <w:t>2020 13th International Symposium on Computational Intelligence and Design (ISCID)</w:t>
              </w:r>
              <w:r>
                <w:rPr>
                  <w:noProof/>
                </w:rPr>
                <w:t>, 265-269.</w:t>
              </w:r>
            </w:p>
            <w:p w:rsidR="00104CE6" w:rsidRDefault="00104CE6" w:rsidP="00104CE6">
              <w:pPr>
                <w:pStyle w:val="Bibliography"/>
                <w:ind w:left="720" w:hanging="720"/>
                <w:rPr>
                  <w:noProof/>
                </w:rPr>
              </w:pPr>
              <w:r>
                <w:rPr>
                  <w:noProof/>
                </w:rPr>
                <w:t xml:space="preserve">Khraisat, A., Gondal, I., Vamplew, P., </w:t>
              </w:r>
              <w:r w:rsidR="000708FF">
                <w:rPr>
                  <w:noProof/>
                </w:rPr>
                <w:t>and</w:t>
              </w:r>
              <w:r>
                <w:rPr>
                  <w:noProof/>
                </w:rPr>
                <w:t xml:space="preserve"> Kamruzzaman, J. (2019). Survey of intrusion detection systems: techniques, datasets and challenges. </w:t>
              </w:r>
              <w:r>
                <w:rPr>
                  <w:i/>
                  <w:iCs/>
                  <w:noProof/>
                </w:rPr>
                <w:t>Cybersecurity, 2</w:t>
              </w:r>
              <w:r>
                <w:rPr>
                  <w:noProof/>
                </w:rPr>
                <w:t>(1), 20. doi:10.1186/s42400-019-0038-7</w:t>
              </w:r>
            </w:p>
            <w:p w:rsidR="00104CE6" w:rsidRDefault="00104CE6" w:rsidP="00104CE6">
              <w:pPr>
                <w:pStyle w:val="Bibliography"/>
                <w:ind w:left="720" w:hanging="720"/>
                <w:rPr>
                  <w:noProof/>
                </w:rPr>
              </w:pPr>
              <w:r>
                <w:rPr>
                  <w:noProof/>
                </w:rPr>
                <w:t xml:space="preserve">Kumaar, A. M., Samiayya, D., Durai Raj Vincent, P. M., Srinivasan, K., Chang, C.-Y., </w:t>
              </w:r>
              <w:r w:rsidR="000708FF">
                <w:rPr>
                  <w:noProof/>
                </w:rPr>
                <w:t>and</w:t>
              </w:r>
              <w:r>
                <w:rPr>
                  <w:noProof/>
                </w:rPr>
                <w:t xml:space="preserve"> Ganesh, H. (2022). A Hybrid Framework for Intrusion Detection in Healthcare Systems Using Deep Learning. </w:t>
              </w:r>
              <w:r>
                <w:rPr>
                  <w:i/>
                  <w:iCs/>
                  <w:noProof/>
                </w:rPr>
                <w:t>Frontiers in Public Health</w:t>
              </w:r>
              <w:r>
                <w:rPr>
                  <w:noProof/>
                </w:rPr>
                <w:t>. doi:10.3389/fpubh.2021.824898</w:t>
              </w:r>
            </w:p>
            <w:p w:rsidR="00104CE6" w:rsidRDefault="00104CE6" w:rsidP="00104CE6">
              <w:pPr>
                <w:pStyle w:val="Bibliography"/>
                <w:ind w:left="720" w:hanging="720"/>
                <w:rPr>
                  <w:noProof/>
                </w:rPr>
              </w:pPr>
              <w:r>
                <w:rPr>
                  <w:noProof/>
                </w:rPr>
                <w:t xml:space="preserve">Nguyen, H. T., Petrović, S., </w:t>
              </w:r>
              <w:r w:rsidR="000708FF">
                <w:rPr>
                  <w:noProof/>
                </w:rPr>
                <w:t>and</w:t>
              </w:r>
              <w:r>
                <w:rPr>
                  <w:noProof/>
                </w:rPr>
                <w:t xml:space="preserve"> Franke, K. (2010). A Comparison of Feature-Selection Methods for Intrusion Detection. </w:t>
              </w:r>
              <w:r>
                <w:rPr>
                  <w:i/>
                  <w:iCs/>
                  <w:noProof/>
                </w:rPr>
                <w:t>International Conference on Mathematical Methods, Models, and Architectures for Computer Network Security</w:t>
              </w:r>
              <w:r>
                <w:rPr>
                  <w:noProof/>
                </w:rPr>
                <w:t xml:space="preserve"> (pp. 242-255). Berlin: Springer.</w:t>
              </w:r>
            </w:p>
            <w:p w:rsidR="00104CE6" w:rsidRDefault="00104CE6" w:rsidP="00104CE6">
              <w:pPr>
                <w:pStyle w:val="Bibliography"/>
                <w:ind w:left="720" w:hanging="720"/>
                <w:rPr>
                  <w:noProof/>
                </w:rPr>
              </w:pPr>
              <w:r>
                <w:rPr>
                  <w:noProof/>
                </w:rPr>
                <w:t xml:space="preserve">Sarker, I. H., Abushark, Y. B., Alsolami, F., </w:t>
              </w:r>
              <w:r w:rsidR="000708FF">
                <w:rPr>
                  <w:noProof/>
                </w:rPr>
                <w:t>and</w:t>
              </w:r>
              <w:r>
                <w:rPr>
                  <w:noProof/>
                </w:rPr>
                <w:t xml:space="preserve"> Khan, A. I. (2020). IntruDTree: A Machine Learning Based Cyber Security Intrusion Detection Model. </w:t>
              </w:r>
              <w:r>
                <w:rPr>
                  <w:i/>
                  <w:iCs/>
                  <w:noProof/>
                </w:rPr>
                <w:t>Symmetry, 12</w:t>
              </w:r>
              <w:r>
                <w:rPr>
                  <w:noProof/>
                </w:rPr>
                <w:t>(5), 754. doi:10.3390/sym12050754</w:t>
              </w:r>
            </w:p>
            <w:p w:rsidR="00104CE6" w:rsidRDefault="00104CE6" w:rsidP="00104CE6">
              <w:pPr>
                <w:pStyle w:val="Bibliography"/>
                <w:ind w:left="720" w:hanging="720"/>
                <w:rPr>
                  <w:noProof/>
                </w:rPr>
              </w:pPr>
              <w:r>
                <w:rPr>
                  <w:noProof/>
                </w:rPr>
                <w:t xml:space="preserve">Schapire, R. E. (2013). Explaining adaboost. </w:t>
              </w:r>
              <w:r>
                <w:rPr>
                  <w:i/>
                  <w:iCs/>
                  <w:noProof/>
                </w:rPr>
                <w:t>Empirical inference</w:t>
              </w:r>
              <w:r>
                <w:rPr>
                  <w:noProof/>
                </w:rPr>
                <w:t>, 37-52.</w:t>
              </w:r>
            </w:p>
            <w:p w:rsidR="00104CE6" w:rsidRDefault="00104CE6" w:rsidP="00104CE6">
              <w:pPr>
                <w:pStyle w:val="Bibliography"/>
                <w:ind w:left="720" w:hanging="720"/>
                <w:rPr>
                  <w:noProof/>
                </w:rPr>
              </w:pPr>
              <w:r>
                <w:rPr>
                  <w:noProof/>
                </w:rPr>
                <w:t xml:space="preserve">Sen, S. (2015). A survey of intrussion detection system using evolutionary computing. In </w:t>
              </w:r>
              <w:r>
                <w:rPr>
                  <w:i/>
                  <w:iCs/>
                  <w:noProof/>
                </w:rPr>
                <w:t>Bio-Inspired Computation on Telecommunications.</w:t>
              </w:r>
              <w:r>
                <w:rPr>
                  <w:noProof/>
                </w:rPr>
                <w:t xml:space="preserve"> Eslevier.</w:t>
              </w:r>
            </w:p>
            <w:p w:rsidR="00104CE6" w:rsidRDefault="00104CE6" w:rsidP="00104CE6">
              <w:pPr>
                <w:pStyle w:val="Bibliography"/>
                <w:ind w:left="720" w:hanging="720"/>
                <w:rPr>
                  <w:noProof/>
                </w:rPr>
              </w:pPr>
              <w:r>
                <w:rPr>
                  <w:noProof/>
                </w:rPr>
                <w:t xml:space="preserve">Verma, V. (2020). </w:t>
              </w:r>
              <w:r>
                <w:rPr>
                  <w:i/>
                  <w:iCs/>
                  <w:noProof/>
                </w:rPr>
                <w:t>A comprehensive guide to Feature Selection using Wrapper methods in Python.</w:t>
              </w:r>
              <w:r>
                <w:rPr>
                  <w:noProof/>
                </w:rPr>
                <w:t xml:space="preserve"> Retrieved from Analytics Vidhya: https://www.analyticsvidhya.com/blog/2020/10/a-comprehensive-guide-to-feature-selection-using-wrapper-methods-in-python/</w:t>
              </w:r>
            </w:p>
            <w:p w:rsidR="00104CE6" w:rsidRDefault="00104CE6" w:rsidP="00104CE6">
              <w:pPr>
                <w:pStyle w:val="Bibliography"/>
                <w:ind w:left="720" w:hanging="720"/>
                <w:rPr>
                  <w:noProof/>
                </w:rPr>
              </w:pPr>
              <w:r>
                <w:rPr>
                  <w:noProof/>
                </w:rPr>
                <w:lastRenderedPageBreak/>
                <w:t xml:space="preserve">Wikipedia contributors. (2023). </w:t>
              </w:r>
              <w:r>
                <w:rPr>
                  <w:i/>
                  <w:iCs/>
                  <w:noProof/>
                </w:rPr>
                <w:t>Evolutionary computation</w:t>
              </w:r>
              <w:r>
                <w:rPr>
                  <w:noProof/>
                </w:rPr>
                <w:t>. Retrieved from Wikipedia, The Free Encyclopedia: https://en.wikipedia.org/w/index.php?title=Evolutionary_computation&amp;oldid=1156319324</w:t>
              </w:r>
            </w:p>
            <w:p w:rsidR="00104CE6" w:rsidRDefault="00104CE6" w:rsidP="00104CE6">
              <w:pPr>
                <w:pStyle w:val="Bibliography"/>
                <w:ind w:left="720" w:hanging="720"/>
                <w:rPr>
                  <w:noProof/>
                </w:rPr>
              </w:pPr>
              <w:r>
                <w:rPr>
                  <w:noProof/>
                </w:rPr>
                <w:t xml:space="preserve">Xu, J., </w:t>
              </w:r>
              <w:r w:rsidR="000708FF">
                <w:rPr>
                  <w:noProof/>
                </w:rPr>
                <w:t>and</w:t>
              </w:r>
              <w:r>
                <w:rPr>
                  <w:noProof/>
                </w:rPr>
                <w:t xml:space="preserve"> Ma, Q. (2018). Multi-label regularized quadratic programming feature selection algorithm with Frank–Wolfe method. </w:t>
              </w:r>
              <w:r>
                <w:rPr>
                  <w:i/>
                  <w:iCs/>
                  <w:noProof/>
                </w:rPr>
                <w:t>Expert Systems with Applications</w:t>
              </w:r>
              <w:r>
                <w:rPr>
                  <w:noProof/>
                </w:rPr>
                <w:t>, 14-31. doi:10.1016/j.eswa.2017.11.018</w:t>
              </w:r>
            </w:p>
            <w:p w:rsidR="00590CA8" w:rsidRPr="009F01E4" w:rsidRDefault="00590CA8" w:rsidP="00104CE6">
              <w:r w:rsidRPr="009F01E4">
                <w:rPr>
                  <w:b/>
                  <w:bCs/>
                </w:rPr>
                <w:fldChar w:fldCharType="end"/>
              </w:r>
            </w:p>
          </w:sdtContent>
        </w:sdt>
      </w:sdtContent>
    </w:sdt>
    <w:p w:rsidR="00413C03" w:rsidRPr="009F01E4" w:rsidRDefault="00413C03" w:rsidP="00950C58">
      <w:pPr>
        <w:pStyle w:val="Heading1"/>
        <w:sectPr w:rsidR="00413C03" w:rsidRPr="009F01E4" w:rsidSect="002965F5">
          <w:pgSz w:w="11906" w:h="16838"/>
          <w:pgMar w:top="1440" w:right="1800" w:bottom="1440" w:left="1800" w:header="0" w:footer="0" w:gutter="0"/>
          <w:cols w:space="720"/>
          <w:docGrid w:linePitch="360"/>
        </w:sectPr>
      </w:pPr>
    </w:p>
    <w:p w:rsidR="005C26B8" w:rsidRPr="009F01E4" w:rsidRDefault="00C06BC4" w:rsidP="00717039">
      <w:pPr>
        <w:pStyle w:val="Heading1"/>
      </w:pPr>
      <w:bookmarkStart w:id="215" w:name="_Toc147933433"/>
      <w:r>
        <w:rPr>
          <w:noProof/>
        </w:rPr>
        <w:lastRenderedPageBreak/>
        <w:object w:dxaOrig="0" w:dyaOrig="0">
          <v:shape id="_x0000_s1026" type="#_x0000_t75" style="position:absolute;left:0;text-align:left;margin-left:0;margin-top:31.8pt;width:531.1pt;height:701.3pt;z-index:251665408;mso-position-horizontal:center">
            <v:imagedata r:id="rId32" o:title=""/>
          </v:shape>
          <o:OLEObject Type="Embed" ProgID="AcroExch.Document.DC" ShapeID="_x0000_s1026" DrawAspect="Content" ObjectID="_1759033537" r:id="rId33"/>
        </w:object>
      </w:r>
      <w:r w:rsidR="00950C58" w:rsidRPr="009F01E4">
        <w:t>APPENDIX</w:t>
      </w:r>
      <w:bookmarkEnd w:id="215"/>
      <w:r w:rsidR="00DD0752">
        <w:t xml:space="preserve"> </w:t>
      </w:r>
    </w:p>
    <w:sectPr w:rsidR="005C26B8" w:rsidRPr="009F01E4" w:rsidSect="002965F5">
      <w:headerReference w:type="default" r:id="rId34"/>
      <w:pgSz w:w="11906" w:h="16838"/>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BC4" w:rsidRDefault="00C06BC4" w:rsidP="003F60CC">
      <w:pPr>
        <w:spacing w:line="240" w:lineRule="auto"/>
      </w:pPr>
      <w:r>
        <w:separator/>
      </w:r>
    </w:p>
  </w:endnote>
  <w:endnote w:type="continuationSeparator" w:id="0">
    <w:p w:rsidR="00C06BC4" w:rsidRDefault="00C06BC4" w:rsidP="003F6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C4" w:rsidRDefault="00C06BC4">
    <w:pPr>
      <w:spacing w:after="160" w:line="259" w:lineRule="auto"/>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C4" w:rsidRDefault="00C06BC4">
    <w:pPr>
      <w:spacing w:after="160" w:line="259" w:lineRule="auto"/>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132218"/>
      <w:docPartObj>
        <w:docPartGallery w:val="Page Numbers (Bottom of Page)"/>
        <w:docPartUnique/>
      </w:docPartObj>
    </w:sdtPr>
    <w:sdtEndPr>
      <w:rPr>
        <w:noProof/>
      </w:rPr>
    </w:sdtEndPr>
    <w:sdtContent>
      <w:p w:rsidR="00C06BC4" w:rsidRDefault="00C06BC4">
        <w:pPr>
          <w:pStyle w:val="Footer"/>
          <w:jc w:val="center"/>
        </w:pPr>
        <w:r>
          <w:fldChar w:fldCharType="begin"/>
        </w:r>
        <w:r>
          <w:instrText xml:space="preserve"> PAGE   \* MERGEFORMAT </w:instrText>
        </w:r>
        <w:r>
          <w:fldChar w:fldCharType="separate"/>
        </w:r>
        <w:r>
          <w:rPr>
            <w:noProof/>
          </w:rPr>
          <w:t>49</w:t>
        </w:r>
        <w:r>
          <w:rPr>
            <w:noProof/>
          </w:rPr>
          <w:fldChar w:fldCharType="end"/>
        </w:r>
      </w:p>
    </w:sdtContent>
  </w:sdt>
  <w:p w:rsidR="00C06BC4" w:rsidRDefault="00C06BC4">
    <w:pPr>
      <w:spacing w:after="160" w:line="259" w:lineRule="auto"/>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527763"/>
      <w:docPartObj>
        <w:docPartGallery w:val="Page Numbers (Bottom of Page)"/>
        <w:docPartUnique/>
      </w:docPartObj>
    </w:sdtPr>
    <w:sdtEndPr>
      <w:rPr>
        <w:noProof/>
      </w:rPr>
    </w:sdtEndPr>
    <w:sdtContent>
      <w:p w:rsidR="00C06BC4" w:rsidRDefault="00C06BC4">
        <w:pPr>
          <w:pStyle w:val="Footer"/>
          <w:jc w:val="center"/>
        </w:pPr>
        <w:r>
          <w:fldChar w:fldCharType="begin"/>
        </w:r>
        <w:r>
          <w:instrText xml:space="preserve"> PAGE   \* MERGEFORMAT </w:instrText>
        </w:r>
        <w:r>
          <w:fldChar w:fldCharType="separate"/>
        </w:r>
        <w:r w:rsidR="00B86D69">
          <w:rPr>
            <w:noProof/>
          </w:rPr>
          <w:t>x</w:t>
        </w:r>
        <w:r>
          <w:rPr>
            <w:noProof/>
          </w:rPr>
          <w:fldChar w:fldCharType="end"/>
        </w:r>
      </w:p>
    </w:sdtContent>
  </w:sdt>
  <w:p w:rsidR="00C06BC4" w:rsidRDefault="00C06BC4">
    <w:pPr>
      <w:spacing w:after="160" w:line="259" w:lineRule="auto"/>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C4" w:rsidRDefault="00C06BC4" w:rsidP="004A4847">
    <w:pPr>
      <w:pStyle w:val="Footer"/>
      <w:tabs>
        <w:tab w:val="left" w:pos="5068"/>
      </w:tabs>
      <w:jc w:val="center"/>
    </w:pPr>
    <w:sdt>
      <w:sdtPr>
        <w:id w:val="-19054400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86D69">
          <w:rPr>
            <w:noProof/>
          </w:rPr>
          <w:t>54</w:t>
        </w:r>
        <w:r>
          <w:rPr>
            <w:noProof/>
          </w:rPr>
          <w:fldChar w:fldCharType="end"/>
        </w:r>
      </w:sdtContent>
    </w:sdt>
  </w:p>
  <w:p w:rsidR="00C06BC4" w:rsidRDefault="00C06B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BC4" w:rsidRDefault="00C06BC4" w:rsidP="003F60CC">
      <w:pPr>
        <w:spacing w:line="240" w:lineRule="auto"/>
      </w:pPr>
      <w:r>
        <w:separator/>
      </w:r>
    </w:p>
  </w:footnote>
  <w:footnote w:type="continuationSeparator" w:id="0">
    <w:p w:rsidR="00C06BC4" w:rsidRDefault="00C06BC4" w:rsidP="003F6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C4" w:rsidRDefault="00C06BC4" w:rsidP="00E512FD">
    <w:pPr>
      <w:pStyle w:val="Header"/>
    </w:pPr>
  </w:p>
  <w:p w:rsidR="00C06BC4" w:rsidRDefault="00C06B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BC4" w:rsidRDefault="00C06B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8A2"/>
    <w:multiLevelType w:val="multilevel"/>
    <w:tmpl w:val="08AC21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458E5"/>
    <w:multiLevelType w:val="multilevel"/>
    <w:tmpl w:val="4A66BF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C0631"/>
    <w:multiLevelType w:val="multilevel"/>
    <w:tmpl w:val="08AC21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A1BA9"/>
    <w:multiLevelType w:val="multilevel"/>
    <w:tmpl w:val="4A66BF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55121"/>
    <w:multiLevelType w:val="multilevel"/>
    <w:tmpl w:val="896A219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628FD"/>
    <w:multiLevelType w:val="multilevel"/>
    <w:tmpl w:val="6D60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03232"/>
    <w:multiLevelType w:val="multilevel"/>
    <w:tmpl w:val="AD04F472"/>
    <w:lvl w:ilvl="0">
      <w:start w:val="2"/>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0141B"/>
    <w:multiLevelType w:val="hybridMultilevel"/>
    <w:tmpl w:val="4AC01608"/>
    <w:lvl w:ilvl="0" w:tplc="7568A59C">
      <w:start w:val="1"/>
      <w:numFmt w:val="decimal"/>
      <w:pStyle w:val="Heading4"/>
      <w:lvlText w:val="%1."/>
      <w:lvlJc w:val="left"/>
      <w:pPr>
        <w:ind w:left="775" w:hanging="360"/>
      </w:pPr>
    </w:lvl>
    <w:lvl w:ilvl="1" w:tplc="08090019" w:tentative="1">
      <w:start w:val="1"/>
      <w:numFmt w:val="lowerLetter"/>
      <w:lvlText w:val="%2."/>
      <w:lvlJc w:val="left"/>
      <w:pPr>
        <w:ind w:left="1495" w:hanging="360"/>
      </w:pPr>
    </w:lvl>
    <w:lvl w:ilvl="2" w:tplc="0809001B" w:tentative="1">
      <w:start w:val="1"/>
      <w:numFmt w:val="lowerRoman"/>
      <w:lvlText w:val="%3."/>
      <w:lvlJc w:val="right"/>
      <w:pPr>
        <w:ind w:left="2215" w:hanging="180"/>
      </w:pPr>
    </w:lvl>
    <w:lvl w:ilvl="3" w:tplc="0809000F" w:tentative="1">
      <w:start w:val="1"/>
      <w:numFmt w:val="decimal"/>
      <w:lvlText w:val="%4."/>
      <w:lvlJc w:val="left"/>
      <w:pPr>
        <w:ind w:left="2935" w:hanging="360"/>
      </w:pPr>
    </w:lvl>
    <w:lvl w:ilvl="4" w:tplc="08090019" w:tentative="1">
      <w:start w:val="1"/>
      <w:numFmt w:val="lowerLetter"/>
      <w:lvlText w:val="%5."/>
      <w:lvlJc w:val="left"/>
      <w:pPr>
        <w:ind w:left="3655" w:hanging="360"/>
      </w:pPr>
    </w:lvl>
    <w:lvl w:ilvl="5" w:tplc="0809001B" w:tentative="1">
      <w:start w:val="1"/>
      <w:numFmt w:val="lowerRoman"/>
      <w:lvlText w:val="%6."/>
      <w:lvlJc w:val="right"/>
      <w:pPr>
        <w:ind w:left="4375" w:hanging="180"/>
      </w:pPr>
    </w:lvl>
    <w:lvl w:ilvl="6" w:tplc="0809000F" w:tentative="1">
      <w:start w:val="1"/>
      <w:numFmt w:val="decimal"/>
      <w:lvlText w:val="%7."/>
      <w:lvlJc w:val="left"/>
      <w:pPr>
        <w:ind w:left="5095" w:hanging="360"/>
      </w:pPr>
    </w:lvl>
    <w:lvl w:ilvl="7" w:tplc="08090019" w:tentative="1">
      <w:start w:val="1"/>
      <w:numFmt w:val="lowerLetter"/>
      <w:lvlText w:val="%8."/>
      <w:lvlJc w:val="left"/>
      <w:pPr>
        <w:ind w:left="5815" w:hanging="360"/>
      </w:pPr>
    </w:lvl>
    <w:lvl w:ilvl="8" w:tplc="0809001B" w:tentative="1">
      <w:start w:val="1"/>
      <w:numFmt w:val="lowerRoman"/>
      <w:lvlText w:val="%9."/>
      <w:lvlJc w:val="right"/>
      <w:pPr>
        <w:ind w:left="6535" w:hanging="180"/>
      </w:pPr>
    </w:lvl>
  </w:abstractNum>
  <w:abstractNum w:abstractNumId="8" w15:restartNumberingAfterBreak="0">
    <w:nsid w:val="1E92772E"/>
    <w:multiLevelType w:val="multilevel"/>
    <w:tmpl w:val="AB184C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13D7F"/>
    <w:multiLevelType w:val="multilevel"/>
    <w:tmpl w:val="08AC21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B5144"/>
    <w:multiLevelType w:val="multilevel"/>
    <w:tmpl w:val="08AC21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DE3103"/>
    <w:multiLevelType w:val="multilevel"/>
    <w:tmpl w:val="15269510"/>
    <w:lvl w:ilvl="0">
      <w:start w:val="1"/>
      <w:numFmt w:val="decimal"/>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5152820"/>
    <w:multiLevelType w:val="multilevel"/>
    <w:tmpl w:val="EBEEB502"/>
    <w:lvl w:ilvl="0">
      <w:start w:val="1"/>
      <w:numFmt w:val="decimal"/>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391A4A74"/>
    <w:multiLevelType w:val="multilevel"/>
    <w:tmpl w:val="AB184C2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130281"/>
    <w:multiLevelType w:val="multilevel"/>
    <w:tmpl w:val="08AC21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94FF1"/>
    <w:multiLevelType w:val="multilevel"/>
    <w:tmpl w:val="964AFD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D90AD5"/>
    <w:multiLevelType w:val="multilevel"/>
    <w:tmpl w:val="08AC21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7F09BB"/>
    <w:multiLevelType w:val="multilevel"/>
    <w:tmpl w:val="E13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0463C9"/>
    <w:multiLevelType w:val="multilevel"/>
    <w:tmpl w:val="896A219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9D7AFF"/>
    <w:multiLevelType w:val="multilevel"/>
    <w:tmpl w:val="C71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91222E"/>
    <w:multiLevelType w:val="multilevel"/>
    <w:tmpl w:val="08AC21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A47381"/>
    <w:multiLevelType w:val="multilevel"/>
    <w:tmpl w:val="BFC2E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F04C8A"/>
    <w:multiLevelType w:val="multilevel"/>
    <w:tmpl w:val="270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7D287A"/>
    <w:multiLevelType w:val="multilevel"/>
    <w:tmpl w:val="31F4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803C9C"/>
    <w:multiLevelType w:val="multilevel"/>
    <w:tmpl w:val="5DB2E32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5" w15:restartNumberingAfterBreak="0">
    <w:nsid w:val="74F47E0E"/>
    <w:multiLevelType w:val="multilevel"/>
    <w:tmpl w:val="5DB2E32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6" w15:restartNumberingAfterBreak="0">
    <w:nsid w:val="76F84DED"/>
    <w:multiLevelType w:val="multilevel"/>
    <w:tmpl w:val="C9E86D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DC1336"/>
    <w:multiLevelType w:val="multilevel"/>
    <w:tmpl w:val="896A219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02636A"/>
    <w:multiLevelType w:val="multilevel"/>
    <w:tmpl w:val="4A66BF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0F764C"/>
    <w:multiLevelType w:val="multilevel"/>
    <w:tmpl w:val="5DB2E32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abstractNumId w:val="23"/>
  </w:num>
  <w:num w:numId="2">
    <w:abstractNumId w:val="26"/>
  </w:num>
  <w:num w:numId="3">
    <w:abstractNumId w:val="15"/>
  </w:num>
  <w:num w:numId="4">
    <w:abstractNumId w:val="12"/>
  </w:num>
  <w:num w:numId="5">
    <w:abstractNumId w:val="29"/>
  </w:num>
  <w:num w:numId="6">
    <w:abstractNumId w:val="25"/>
  </w:num>
  <w:num w:numId="7">
    <w:abstractNumId w:val="24"/>
  </w:num>
  <w:num w:numId="8">
    <w:abstractNumId w:val="3"/>
  </w:num>
  <w:num w:numId="9">
    <w:abstractNumId w:val="28"/>
  </w:num>
  <w:num w:numId="10">
    <w:abstractNumId w:val="1"/>
  </w:num>
  <w:num w:numId="11">
    <w:abstractNumId w:val="21"/>
  </w:num>
  <w:num w:numId="12">
    <w:abstractNumId w:val="8"/>
  </w:num>
  <w:num w:numId="13">
    <w:abstractNumId w:val="11"/>
  </w:num>
  <w:num w:numId="14">
    <w:abstractNumId w:val="5"/>
  </w:num>
  <w:num w:numId="15">
    <w:abstractNumId w:val="17"/>
  </w:num>
  <w:num w:numId="16">
    <w:abstractNumId w:val="19"/>
  </w:num>
  <w:num w:numId="17">
    <w:abstractNumId w:val="22"/>
  </w:num>
  <w:num w:numId="18">
    <w:abstractNumId w:val="4"/>
  </w:num>
  <w:num w:numId="19">
    <w:abstractNumId w:val="27"/>
  </w:num>
  <w:num w:numId="20">
    <w:abstractNumId w:val="18"/>
  </w:num>
  <w:num w:numId="21">
    <w:abstractNumId w:val="10"/>
  </w:num>
  <w:num w:numId="22">
    <w:abstractNumId w:val="16"/>
  </w:num>
  <w:num w:numId="23">
    <w:abstractNumId w:val="20"/>
  </w:num>
  <w:num w:numId="24">
    <w:abstractNumId w:val="2"/>
  </w:num>
  <w:num w:numId="25">
    <w:abstractNumId w:val="9"/>
  </w:num>
  <w:num w:numId="26">
    <w:abstractNumId w:val="0"/>
  </w:num>
  <w:num w:numId="27">
    <w:abstractNumId w:val="14"/>
  </w:num>
  <w:num w:numId="28">
    <w:abstractNumId w:val="13"/>
  </w:num>
  <w:num w:numId="29">
    <w:abstractNumId w:val="6"/>
  </w:num>
  <w:num w:numId="30">
    <w:abstractNumId w:val="7"/>
  </w:num>
  <w:numIdMacAtCleanup w:val="2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NC">
    <w15:presenceInfo w15:providerId="None" w15:userId="K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hideGrammaticalErrors/>
  <w:activeWritingStyle w:appName="MSWord" w:lang="en-US" w:vendorID="64" w:dllVersion="6" w:nlCheck="1" w:checkStyle="0"/>
  <w:activeWritingStyle w:appName="MSWord" w:lang="en-GB" w:vendorID="64" w:dllVersion="6" w:nlCheck="1" w:checkStyle="0"/>
  <w:activeWritingStyle w:appName="MSWord" w:lang="en-GB" w:vendorID="64" w:dllVersion="131078" w:nlCheck="1" w:checkStyle="0"/>
  <w:activeWritingStyle w:appName="MSWord" w:lang="en-US" w:vendorID="64" w:dllVersion="131078" w:nlCheck="1" w:checkStyle="0"/>
  <w:revisionView w:markup="0"/>
  <w:trackRevisions/>
  <w:defaultTabStop w:val="720"/>
  <w:drawingGridVerticalSpacing w:val="156"/>
  <w:noPunctuationKerning/>
  <w:characterSpacingControl w:val="doNotCompress"/>
  <w:hdrShapeDefaults>
    <o:shapedefaults v:ext="edit" spidmax="4097"/>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790114"/>
    <w:rsid w:val="00004740"/>
    <w:rsid w:val="00037D9A"/>
    <w:rsid w:val="00052B77"/>
    <w:rsid w:val="00052EFA"/>
    <w:rsid w:val="00066709"/>
    <w:rsid w:val="000708FF"/>
    <w:rsid w:val="00082211"/>
    <w:rsid w:val="00094008"/>
    <w:rsid w:val="000B0510"/>
    <w:rsid w:val="000B1CDA"/>
    <w:rsid w:val="000B2420"/>
    <w:rsid w:val="000E14B4"/>
    <w:rsid w:val="00104CE6"/>
    <w:rsid w:val="00106602"/>
    <w:rsid w:val="00110C72"/>
    <w:rsid w:val="001166CA"/>
    <w:rsid w:val="00117B56"/>
    <w:rsid w:val="001305B9"/>
    <w:rsid w:val="001334D4"/>
    <w:rsid w:val="00135055"/>
    <w:rsid w:val="0013797F"/>
    <w:rsid w:val="00141A35"/>
    <w:rsid w:val="00144683"/>
    <w:rsid w:val="00147357"/>
    <w:rsid w:val="001631F5"/>
    <w:rsid w:val="00166745"/>
    <w:rsid w:val="00174827"/>
    <w:rsid w:val="0019116F"/>
    <w:rsid w:val="00194ACE"/>
    <w:rsid w:val="00195F4F"/>
    <w:rsid w:val="001A1DCF"/>
    <w:rsid w:val="001A2853"/>
    <w:rsid w:val="001A75E8"/>
    <w:rsid w:val="001B4D97"/>
    <w:rsid w:val="001D0550"/>
    <w:rsid w:val="001D56AE"/>
    <w:rsid w:val="001E0331"/>
    <w:rsid w:val="001E0EE6"/>
    <w:rsid w:val="001E487D"/>
    <w:rsid w:val="001E74B7"/>
    <w:rsid w:val="00201065"/>
    <w:rsid w:val="00212EAB"/>
    <w:rsid w:val="00223927"/>
    <w:rsid w:val="0022602F"/>
    <w:rsid w:val="00227742"/>
    <w:rsid w:val="00255A46"/>
    <w:rsid w:val="00261554"/>
    <w:rsid w:val="00271132"/>
    <w:rsid w:val="0028247D"/>
    <w:rsid w:val="0028554E"/>
    <w:rsid w:val="00295573"/>
    <w:rsid w:val="002965F5"/>
    <w:rsid w:val="002A5821"/>
    <w:rsid w:val="002B51BF"/>
    <w:rsid w:val="002B70ED"/>
    <w:rsid w:val="002C1833"/>
    <w:rsid w:val="0031221A"/>
    <w:rsid w:val="003138FD"/>
    <w:rsid w:val="003262F2"/>
    <w:rsid w:val="00340C52"/>
    <w:rsid w:val="00341799"/>
    <w:rsid w:val="00350EE0"/>
    <w:rsid w:val="003546A0"/>
    <w:rsid w:val="003820FA"/>
    <w:rsid w:val="003874EB"/>
    <w:rsid w:val="00392AD5"/>
    <w:rsid w:val="00397768"/>
    <w:rsid w:val="003A51E7"/>
    <w:rsid w:val="003B1C98"/>
    <w:rsid w:val="003B27D2"/>
    <w:rsid w:val="003B63D3"/>
    <w:rsid w:val="003B698B"/>
    <w:rsid w:val="003C3FF9"/>
    <w:rsid w:val="003C5BED"/>
    <w:rsid w:val="003C74F3"/>
    <w:rsid w:val="003D7886"/>
    <w:rsid w:val="003E505F"/>
    <w:rsid w:val="003F4D74"/>
    <w:rsid w:val="003F60CC"/>
    <w:rsid w:val="00406E7F"/>
    <w:rsid w:val="00413C03"/>
    <w:rsid w:val="004200B3"/>
    <w:rsid w:val="00420D94"/>
    <w:rsid w:val="0042324A"/>
    <w:rsid w:val="00447CF4"/>
    <w:rsid w:val="00451854"/>
    <w:rsid w:val="004674D8"/>
    <w:rsid w:val="0048493E"/>
    <w:rsid w:val="004865F0"/>
    <w:rsid w:val="004A4847"/>
    <w:rsid w:val="004B0649"/>
    <w:rsid w:val="004B1735"/>
    <w:rsid w:val="004B21DE"/>
    <w:rsid w:val="004B538C"/>
    <w:rsid w:val="004C361F"/>
    <w:rsid w:val="004D1CE8"/>
    <w:rsid w:val="004F04D4"/>
    <w:rsid w:val="004F2FC1"/>
    <w:rsid w:val="004F5FC2"/>
    <w:rsid w:val="00537EB0"/>
    <w:rsid w:val="00541A9D"/>
    <w:rsid w:val="0055063E"/>
    <w:rsid w:val="0055116B"/>
    <w:rsid w:val="0055549A"/>
    <w:rsid w:val="0056475D"/>
    <w:rsid w:val="00565D57"/>
    <w:rsid w:val="00567994"/>
    <w:rsid w:val="00577213"/>
    <w:rsid w:val="00587168"/>
    <w:rsid w:val="00590CA8"/>
    <w:rsid w:val="0059437F"/>
    <w:rsid w:val="005A5534"/>
    <w:rsid w:val="005C210C"/>
    <w:rsid w:val="005C26B8"/>
    <w:rsid w:val="005D29C0"/>
    <w:rsid w:val="005D3B77"/>
    <w:rsid w:val="005F68BC"/>
    <w:rsid w:val="00602B6D"/>
    <w:rsid w:val="00603A79"/>
    <w:rsid w:val="00607218"/>
    <w:rsid w:val="0063185B"/>
    <w:rsid w:val="0063623C"/>
    <w:rsid w:val="00662D8D"/>
    <w:rsid w:val="0066786C"/>
    <w:rsid w:val="006718C0"/>
    <w:rsid w:val="00690A8B"/>
    <w:rsid w:val="00695572"/>
    <w:rsid w:val="006955A6"/>
    <w:rsid w:val="006A05AE"/>
    <w:rsid w:val="006B01F4"/>
    <w:rsid w:val="006B44DF"/>
    <w:rsid w:val="006B6E62"/>
    <w:rsid w:val="006C3224"/>
    <w:rsid w:val="006C397D"/>
    <w:rsid w:val="006D6135"/>
    <w:rsid w:val="006E092E"/>
    <w:rsid w:val="006E4A62"/>
    <w:rsid w:val="006E61DC"/>
    <w:rsid w:val="006E707B"/>
    <w:rsid w:val="006F4523"/>
    <w:rsid w:val="00714492"/>
    <w:rsid w:val="00717039"/>
    <w:rsid w:val="007478FB"/>
    <w:rsid w:val="0075355C"/>
    <w:rsid w:val="00754B57"/>
    <w:rsid w:val="00755073"/>
    <w:rsid w:val="00770430"/>
    <w:rsid w:val="00770C30"/>
    <w:rsid w:val="007A0796"/>
    <w:rsid w:val="007D5BC4"/>
    <w:rsid w:val="007E13C8"/>
    <w:rsid w:val="007F4474"/>
    <w:rsid w:val="007F4940"/>
    <w:rsid w:val="007F52BD"/>
    <w:rsid w:val="008051C5"/>
    <w:rsid w:val="0080639E"/>
    <w:rsid w:val="00813258"/>
    <w:rsid w:val="00821954"/>
    <w:rsid w:val="00824011"/>
    <w:rsid w:val="00825DEA"/>
    <w:rsid w:val="00851B4A"/>
    <w:rsid w:val="00852907"/>
    <w:rsid w:val="00855F2B"/>
    <w:rsid w:val="00857A9B"/>
    <w:rsid w:val="0088420C"/>
    <w:rsid w:val="00886CD6"/>
    <w:rsid w:val="00892F08"/>
    <w:rsid w:val="008B2514"/>
    <w:rsid w:val="008B4BF8"/>
    <w:rsid w:val="008C5AE8"/>
    <w:rsid w:val="008E0965"/>
    <w:rsid w:val="00902FDF"/>
    <w:rsid w:val="009042B2"/>
    <w:rsid w:val="009156AC"/>
    <w:rsid w:val="00921B9A"/>
    <w:rsid w:val="00923292"/>
    <w:rsid w:val="00925E25"/>
    <w:rsid w:val="00944A9F"/>
    <w:rsid w:val="00950C58"/>
    <w:rsid w:val="00951B41"/>
    <w:rsid w:val="00972148"/>
    <w:rsid w:val="009757B2"/>
    <w:rsid w:val="00975D3B"/>
    <w:rsid w:val="0098170F"/>
    <w:rsid w:val="009921AC"/>
    <w:rsid w:val="009B1FA6"/>
    <w:rsid w:val="009C1781"/>
    <w:rsid w:val="009C57DE"/>
    <w:rsid w:val="009D4AD7"/>
    <w:rsid w:val="009E3EEB"/>
    <w:rsid w:val="009E5DA1"/>
    <w:rsid w:val="009F01E4"/>
    <w:rsid w:val="009F0EBC"/>
    <w:rsid w:val="00A00595"/>
    <w:rsid w:val="00A07C68"/>
    <w:rsid w:val="00A114B6"/>
    <w:rsid w:val="00A21084"/>
    <w:rsid w:val="00A246F4"/>
    <w:rsid w:val="00A26C73"/>
    <w:rsid w:val="00A27B9F"/>
    <w:rsid w:val="00A308C8"/>
    <w:rsid w:val="00A3210E"/>
    <w:rsid w:val="00A32C5D"/>
    <w:rsid w:val="00A402E3"/>
    <w:rsid w:val="00A421B7"/>
    <w:rsid w:val="00A659A7"/>
    <w:rsid w:val="00A73593"/>
    <w:rsid w:val="00A7707C"/>
    <w:rsid w:val="00A7744F"/>
    <w:rsid w:val="00A90A12"/>
    <w:rsid w:val="00A94EAB"/>
    <w:rsid w:val="00AA0D89"/>
    <w:rsid w:val="00AA28EA"/>
    <w:rsid w:val="00AA35D2"/>
    <w:rsid w:val="00AD2A63"/>
    <w:rsid w:val="00AD48D1"/>
    <w:rsid w:val="00AE0B27"/>
    <w:rsid w:val="00AE118C"/>
    <w:rsid w:val="00AF37A8"/>
    <w:rsid w:val="00AF564C"/>
    <w:rsid w:val="00B04F59"/>
    <w:rsid w:val="00B23A6E"/>
    <w:rsid w:val="00B31F28"/>
    <w:rsid w:val="00B518EA"/>
    <w:rsid w:val="00B55F75"/>
    <w:rsid w:val="00B6442F"/>
    <w:rsid w:val="00B64A4A"/>
    <w:rsid w:val="00B66040"/>
    <w:rsid w:val="00B86D69"/>
    <w:rsid w:val="00B9231D"/>
    <w:rsid w:val="00B944F2"/>
    <w:rsid w:val="00B96FB7"/>
    <w:rsid w:val="00BA2CEC"/>
    <w:rsid w:val="00BA65DD"/>
    <w:rsid w:val="00BB25AF"/>
    <w:rsid w:val="00BD15B6"/>
    <w:rsid w:val="00BD496F"/>
    <w:rsid w:val="00BF59D4"/>
    <w:rsid w:val="00C04B73"/>
    <w:rsid w:val="00C06BC4"/>
    <w:rsid w:val="00C153CF"/>
    <w:rsid w:val="00C320C8"/>
    <w:rsid w:val="00C4677B"/>
    <w:rsid w:val="00C50B75"/>
    <w:rsid w:val="00C50BAA"/>
    <w:rsid w:val="00C539B3"/>
    <w:rsid w:val="00C5706F"/>
    <w:rsid w:val="00C60FD1"/>
    <w:rsid w:val="00C6347E"/>
    <w:rsid w:val="00C65B7B"/>
    <w:rsid w:val="00C67CB6"/>
    <w:rsid w:val="00C70EAD"/>
    <w:rsid w:val="00C8318F"/>
    <w:rsid w:val="00C86E72"/>
    <w:rsid w:val="00C96BEA"/>
    <w:rsid w:val="00CC2AF6"/>
    <w:rsid w:val="00CE08EC"/>
    <w:rsid w:val="00CE1B2E"/>
    <w:rsid w:val="00D12829"/>
    <w:rsid w:val="00D2285E"/>
    <w:rsid w:val="00D24275"/>
    <w:rsid w:val="00D2785B"/>
    <w:rsid w:val="00D64EC1"/>
    <w:rsid w:val="00D737B8"/>
    <w:rsid w:val="00D75600"/>
    <w:rsid w:val="00D86CA8"/>
    <w:rsid w:val="00DA3193"/>
    <w:rsid w:val="00DA72DC"/>
    <w:rsid w:val="00DB5E30"/>
    <w:rsid w:val="00DB65D2"/>
    <w:rsid w:val="00DC1A4C"/>
    <w:rsid w:val="00DD0458"/>
    <w:rsid w:val="00DD0752"/>
    <w:rsid w:val="00DE736E"/>
    <w:rsid w:val="00DF3E1B"/>
    <w:rsid w:val="00E24381"/>
    <w:rsid w:val="00E42F2B"/>
    <w:rsid w:val="00E435F4"/>
    <w:rsid w:val="00E512FD"/>
    <w:rsid w:val="00E636D2"/>
    <w:rsid w:val="00E70845"/>
    <w:rsid w:val="00E84E3E"/>
    <w:rsid w:val="00E91B98"/>
    <w:rsid w:val="00ED1253"/>
    <w:rsid w:val="00EE0EC2"/>
    <w:rsid w:val="00EE3AF0"/>
    <w:rsid w:val="00EF38AD"/>
    <w:rsid w:val="00F01522"/>
    <w:rsid w:val="00F01F6A"/>
    <w:rsid w:val="00F02FBD"/>
    <w:rsid w:val="00F10196"/>
    <w:rsid w:val="00F1750C"/>
    <w:rsid w:val="00F26F35"/>
    <w:rsid w:val="00F33830"/>
    <w:rsid w:val="00F33F7B"/>
    <w:rsid w:val="00F422DE"/>
    <w:rsid w:val="00F427B7"/>
    <w:rsid w:val="00F573E1"/>
    <w:rsid w:val="00F57797"/>
    <w:rsid w:val="00F73DF8"/>
    <w:rsid w:val="00F77907"/>
    <w:rsid w:val="00FA35E2"/>
    <w:rsid w:val="00FB4C93"/>
    <w:rsid w:val="00FC2610"/>
    <w:rsid w:val="00FC6FBA"/>
    <w:rsid w:val="03072786"/>
    <w:rsid w:val="03790114"/>
    <w:rsid w:val="03854DBA"/>
    <w:rsid w:val="03943F96"/>
    <w:rsid w:val="03AE4E36"/>
    <w:rsid w:val="04840C13"/>
    <w:rsid w:val="05D54015"/>
    <w:rsid w:val="0603220E"/>
    <w:rsid w:val="0A053653"/>
    <w:rsid w:val="0D025925"/>
    <w:rsid w:val="108A4F1A"/>
    <w:rsid w:val="10F24115"/>
    <w:rsid w:val="14236028"/>
    <w:rsid w:val="17EE26F3"/>
    <w:rsid w:val="17FA3821"/>
    <w:rsid w:val="1CEC3D68"/>
    <w:rsid w:val="20482599"/>
    <w:rsid w:val="2326088F"/>
    <w:rsid w:val="23A52BF3"/>
    <w:rsid w:val="24BE2DA8"/>
    <w:rsid w:val="2605574F"/>
    <w:rsid w:val="278E75B3"/>
    <w:rsid w:val="28643FFC"/>
    <w:rsid w:val="29FB60C9"/>
    <w:rsid w:val="34190BFB"/>
    <w:rsid w:val="36651A28"/>
    <w:rsid w:val="3A8C1F18"/>
    <w:rsid w:val="3CD334F8"/>
    <w:rsid w:val="3D58303E"/>
    <w:rsid w:val="3F937399"/>
    <w:rsid w:val="40F414C0"/>
    <w:rsid w:val="41B2620D"/>
    <w:rsid w:val="448751BA"/>
    <w:rsid w:val="454737A4"/>
    <w:rsid w:val="464866E4"/>
    <w:rsid w:val="46BD69DA"/>
    <w:rsid w:val="49147BBC"/>
    <w:rsid w:val="49465201"/>
    <w:rsid w:val="49846324"/>
    <w:rsid w:val="4A561799"/>
    <w:rsid w:val="4AA110E5"/>
    <w:rsid w:val="4AC02528"/>
    <w:rsid w:val="4CE21C0A"/>
    <w:rsid w:val="4CE829B7"/>
    <w:rsid w:val="4D3F2693"/>
    <w:rsid w:val="4FF9367A"/>
    <w:rsid w:val="50A57E08"/>
    <w:rsid w:val="5164513A"/>
    <w:rsid w:val="519D750F"/>
    <w:rsid w:val="53340FD8"/>
    <w:rsid w:val="537B4930"/>
    <w:rsid w:val="5423326E"/>
    <w:rsid w:val="549A4DE5"/>
    <w:rsid w:val="55E22FCA"/>
    <w:rsid w:val="5754016C"/>
    <w:rsid w:val="576A0C54"/>
    <w:rsid w:val="589C26E6"/>
    <w:rsid w:val="589D1F8E"/>
    <w:rsid w:val="58E50AB2"/>
    <w:rsid w:val="590823F8"/>
    <w:rsid w:val="5C5E2F84"/>
    <w:rsid w:val="5FBC65C6"/>
    <w:rsid w:val="6168061E"/>
    <w:rsid w:val="61B25B8E"/>
    <w:rsid w:val="64695284"/>
    <w:rsid w:val="655D6D0E"/>
    <w:rsid w:val="65CA39E6"/>
    <w:rsid w:val="66045972"/>
    <w:rsid w:val="67E47B87"/>
    <w:rsid w:val="68DE3D38"/>
    <w:rsid w:val="6A1545F8"/>
    <w:rsid w:val="6F092769"/>
    <w:rsid w:val="6F754246"/>
    <w:rsid w:val="70341676"/>
    <w:rsid w:val="71B53A76"/>
    <w:rsid w:val="72A05569"/>
    <w:rsid w:val="73092A79"/>
    <w:rsid w:val="747C66F5"/>
    <w:rsid w:val="74DE43BC"/>
    <w:rsid w:val="75DA440C"/>
    <w:rsid w:val="796A0C2B"/>
    <w:rsid w:val="7A0E3143"/>
    <w:rsid w:val="7A701968"/>
    <w:rsid w:val="7C52306F"/>
    <w:rsid w:val="7C5E43C1"/>
    <w:rsid w:val="7FA96F52"/>
    <w:rsid w:val="7FC40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5DCE2E"/>
  <w15:docId w15:val="{CE829761-2182-45AF-BA2C-DC5873C6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AF0"/>
    <w:pPr>
      <w:spacing w:line="360" w:lineRule="auto"/>
      <w:jc w:val="both"/>
    </w:pPr>
    <w:rPr>
      <w:rFonts w:eastAsiaTheme="minorEastAsia"/>
      <w:sz w:val="24"/>
      <w:szCs w:val="24"/>
      <w:lang w:val="en-GB" w:eastAsia="zh-CN"/>
    </w:rPr>
  </w:style>
  <w:style w:type="paragraph" w:styleId="Heading1">
    <w:name w:val="heading 1"/>
    <w:basedOn w:val="Normal"/>
    <w:next w:val="Normal"/>
    <w:link w:val="Heading1Char"/>
    <w:autoRedefine/>
    <w:uiPriority w:val="9"/>
    <w:qFormat/>
    <w:rsid w:val="003820FA"/>
    <w:pPr>
      <w:keepNext/>
      <w:keepLines/>
      <w:spacing w:before="240"/>
      <w:jc w:val="center"/>
      <w:outlineLvl w:val="0"/>
    </w:pPr>
    <w:rPr>
      <w:rFonts w:eastAsiaTheme="majorEastAsia"/>
      <w:b/>
      <w:bCs/>
    </w:rPr>
  </w:style>
  <w:style w:type="paragraph" w:styleId="Heading2">
    <w:name w:val="heading 2"/>
    <w:basedOn w:val="Normal"/>
    <w:next w:val="Normal"/>
    <w:link w:val="Heading2Char"/>
    <w:autoRedefine/>
    <w:unhideWhenUsed/>
    <w:qFormat/>
    <w:rsid w:val="007E13C8"/>
    <w:pPr>
      <w:keepNext/>
      <w:keepLines/>
      <w:numPr>
        <w:ilvl w:val="1"/>
        <w:numId w:val="13"/>
      </w:numPr>
      <w:spacing w:before="40"/>
      <w:outlineLvl w:val="1"/>
    </w:pPr>
    <w:rPr>
      <w:rFonts w:eastAsiaTheme="majorEastAsia"/>
      <w:b/>
      <w:sz w:val="28"/>
      <w:szCs w:val="26"/>
    </w:rPr>
  </w:style>
  <w:style w:type="paragraph" w:styleId="Heading3">
    <w:name w:val="heading 3"/>
    <w:basedOn w:val="Header"/>
    <w:next w:val="Normal"/>
    <w:autoRedefine/>
    <w:unhideWhenUsed/>
    <w:qFormat/>
    <w:rsid w:val="00A27B9F"/>
    <w:pPr>
      <w:numPr>
        <w:ilvl w:val="2"/>
        <w:numId w:val="13"/>
      </w:numPr>
      <w:tabs>
        <w:tab w:val="clear" w:pos="4153"/>
        <w:tab w:val="clear" w:pos="8306"/>
      </w:tabs>
      <w:jc w:val="left"/>
      <w:outlineLvl w:val="2"/>
    </w:pPr>
    <w:rPr>
      <w:rFonts w:cs="Segoe UI"/>
      <w:b/>
      <w:sz w:val="26"/>
      <w:szCs w:val="26"/>
      <w:lang w:val="en-US"/>
    </w:rPr>
  </w:style>
  <w:style w:type="paragraph" w:styleId="Heading4">
    <w:name w:val="heading 4"/>
    <w:basedOn w:val="Normal"/>
    <w:next w:val="Normal"/>
    <w:link w:val="Heading4Char"/>
    <w:autoRedefine/>
    <w:unhideWhenUsed/>
    <w:qFormat/>
    <w:rsid w:val="0055116B"/>
    <w:pPr>
      <w:keepNext/>
      <w:keepLines/>
      <w:numPr>
        <w:numId w:val="30"/>
      </w:numPr>
      <w:spacing w:before="40"/>
      <w:outlineLvl w:val="3"/>
    </w:pPr>
    <w:rPr>
      <w:rFonts w:eastAsiaTheme="majorEastAsia"/>
      <w:b/>
      <w:iCs/>
    </w:rPr>
  </w:style>
  <w:style w:type="paragraph" w:styleId="Heading5">
    <w:name w:val="heading 5"/>
    <w:basedOn w:val="Normal"/>
    <w:next w:val="Normal"/>
    <w:link w:val="Heading5Char"/>
    <w:semiHidden/>
    <w:unhideWhenUsed/>
    <w:qFormat/>
    <w:rsid w:val="00447CF4"/>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447CF4"/>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447CF4"/>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447CF4"/>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47CF4"/>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yperlink">
    <w:name w:val="Hyperlink"/>
    <w:basedOn w:val="DefaultParagraphFont"/>
    <w:uiPriority w:val="99"/>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rsid w:val="00975D3B"/>
    <w:pPr>
      <w:spacing w:after="228" w:line="259" w:lineRule="auto"/>
      <w:jc w:val="center"/>
    </w:pPr>
    <w:rPr>
      <w:b/>
      <w:bCs/>
      <w:sz w:val="28"/>
      <w:szCs w:val="28"/>
    </w:rPr>
  </w:style>
  <w:style w:type="character" w:customStyle="1" w:styleId="TitleChar">
    <w:name w:val="Title Char"/>
    <w:basedOn w:val="DefaultParagraphFont"/>
    <w:link w:val="Title"/>
    <w:rsid w:val="00975D3B"/>
    <w:rPr>
      <w:rFonts w:eastAsiaTheme="minorEastAsia"/>
      <w:b/>
      <w:bCs/>
      <w:sz w:val="28"/>
      <w:szCs w:val="28"/>
      <w:lang w:val="en-GB" w:eastAsia="zh-CN"/>
    </w:rPr>
  </w:style>
  <w:style w:type="character" w:customStyle="1" w:styleId="Heading1Char">
    <w:name w:val="Heading 1 Char"/>
    <w:basedOn w:val="DefaultParagraphFont"/>
    <w:link w:val="Heading1"/>
    <w:uiPriority w:val="9"/>
    <w:rsid w:val="003820FA"/>
    <w:rPr>
      <w:rFonts w:eastAsiaTheme="majorEastAsia"/>
      <w:b/>
      <w:bCs/>
      <w:sz w:val="24"/>
      <w:szCs w:val="24"/>
      <w:lang w:val="en-GB" w:eastAsia="zh-CN"/>
    </w:rPr>
  </w:style>
  <w:style w:type="character" w:customStyle="1" w:styleId="Heading2Char">
    <w:name w:val="Heading 2 Char"/>
    <w:basedOn w:val="DefaultParagraphFont"/>
    <w:link w:val="Heading2"/>
    <w:rsid w:val="007E13C8"/>
    <w:rPr>
      <w:rFonts w:eastAsiaTheme="majorEastAsia"/>
      <w:b/>
      <w:sz w:val="28"/>
      <w:szCs w:val="26"/>
      <w:lang w:val="en-GB" w:eastAsia="zh-CN"/>
    </w:rPr>
  </w:style>
  <w:style w:type="paragraph" w:styleId="ListParagraph">
    <w:name w:val="List Paragraph"/>
    <w:basedOn w:val="Normal"/>
    <w:uiPriority w:val="99"/>
    <w:rsid w:val="00052B77"/>
    <w:pPr>
      <w:ind w:left="720"/>
      <w:contextualSpacing/>
    </w:pPr>
  </w:style>
  <w:style w:type="character" w:customStyle="1" w:styleId="Heading4Char">
    <w:name w:val="Heading 4 Char"/>
    <w:basedOn w:val="DefaultParagraphFont"/>
    <w:link w:val="Heading4"/>
    <w:rsid w:val="0055116B"/>
    <w:rPr>
      <w:rFonts w:eastAsiaTheme="majorEastAsia"/>
      <w:b/>
      <w:iCs/>
      <w:sz w:val="24"/>
      <w:szCs w:val="24"/>
      <w:lang w:val="en-GB" w:eastAsia="zh-CN"/>
    </w:rPr>
  </w:style>
  <w:style w:type="paragraph" w:styleId="z-TopofForm">
    <w:name w:val="HTML Top of Form"/>
    <w:basedOn w:val="Normal"/>
    <w:next w:val="Normal"/>
    <w:link w:val="z-TopofFormChar"/>
    <w:hidden/>
    <w:uiPriority w:val="99"/>
    <w:semiHidden/>
    <w:unhideWhenUsed/>
    <w:rsid w:val="00F422DE"/>
    <w:pPr>
      <w:pBdr>
        <w:bottom w:val="single" w:sz="6" w:space="1" w:color="auto"/>
      </w:pBdr>
      <w:spacing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F422DE"/>
    <w:rPr>
      <w:rFonts w:ascii="Arial" w:eastAsia="Times New Roman" w:hAnsi="Arial" w:cs="Arial"/>
      <w:vanish/>
      <w:sz w:val="16"/>
      <w:szCs w:val="16"/>
    </w:rPr>
  </w:style>
  <w:style w:type="paragraph" w:styleId="Bibliography">
    <w:name w:val="Bibliography"/>
    <w:basedOn w:val="Normal"/>
    <w:next w:val="Normal"/>
    <w:uiPriority w:val="37"/>
    <w:unhideWhenUsed/>
    <w:rsid w:val="00BA65DD"/>
  </w:style>
  <w:style w:type="character" w:customStyle="1" w:styleId="FooterChar">
    <w:name w:val="Footer Char"/>
    <w:basedOn w:val="DefaultParagraphFont"/>
    <w:link w:val="Footer"/>
    <w:uiPriority w:val="99"/>
    <w:rsid w:val="009042B2"/>
    <w:rPr>
      <w:rFonts w:eastAsiaTheme="minorEastAsia"/>
      <w:sz w:val="18"/>
      <w:szCs w:val="18"/>
      <w:lang w:eastAsia="zh-CN"/>
    </w:rPr>
  </w:style>
  <w:style w:type="character" w:styleId="Emphasis">
    <w:name w:val="Emphasis"/>
    <w:basedOn w:val="DefaultParagraphFont"/>
    <w:qFormat/>
    <w:rsid w:val="00A00595"/>
    <w:rPr>
      <w:i/>
      <w:iCs/>
    </w:rPr>
  </w:style>
  <w:style w:type="paragraph" w:styleId="Caption">
    <w:name w:val="caption"/>
    <w:basedOn w:val="Normal"/>
    <w:next w:val="Normal"/>
    <w:autoRedefine/>
    <w:uiPriority w:val="35"/>
    <w:unhideWhenUsed/>
    <w:qFormat/>
    <w:rsid w:val="00DB5E30"/>
    <w:pPr>
      <w:spacing w:after="200" w:line="240" w:lineRule="auto"/>
      <w:jc w:val="center"/>
    </w:pPr>
    <w:rPr>
      <w:iCs/>
      <w:color w:val="44546A" w:themeColor="text2"/>
      <w:sz w:val="20"/>
      <w:szCs w:val="18"/>
    </w:rPr>
  </w:style>
  <w:style w:type="paragraph" w:styleId="BalloonText">
    <w:name w:val="Balloon Text"/>
    <w:basedOn w:val="Normal"/>
    <w:link w:val="BalloonTextChar"/>
    <w:rsid w:val="009C57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C57DE"/>
    <w:rPr>
      <w:rFonts w:ascii="Segoe UI" w:eastAsiaTheme="minorEastAsia" w:hAnsi="Segoe UI" w:cs="Segoe UI"/>
      <w:sz w:val="18"/>
      <w:szCs w:val="18"/>
      <w:lang w:val="en-GB" w:eastAsia="zh-CN"/>
    </w:rPr>
  </w:style>
  <w:style w:type="character" w:customStyle="1" w:styleId="Heading5Char">
    <w:name w:val="Heading 5 Char"/>
    <w:basedOn w:val="DefaultParagraphFont"/>
    <w:link w:val="Heading5"/>
    <w:semiHidden/>
    <w:rsid w:val="00447CF4"/>
    <w:rPr>
      <w:rFonts w:asciiTheme="majorHAnsi" w:eastAsiaTheme="majorEastAsia" w:hAnsiTheme="majorHAnsi" w:cstheme="majorBidi"/>
      <w:color w:val="2E74B5" w:themeColor="accent1" w:themeShade="BF"/>
      <w:sz w:val="24"/>
      <w:szCs w:val="24"/>
      <w:lang w:val="en-GB" w:eastAsia="zh-CN"/>
    </w:rPr>
  </w:style>
  <w:style w:type="character" w:customStyle="1" w:styleId="Heading6Char">
    <w:name w:val="Heading 6 Char"/>
    <w:basedOn w:val="DefaultParagraphFont"/>
    <w:link w:val="Heading6"/>
    <w:semiHidden/>
    <w:rsid w:val="00447CF4"/>
    <w:rPr>
      <w:rFonts w:asciiTheme="majorHAnsi" w:eastAsiaTheme="majorEastAsia" w:hAnsiTheme="majorHAnsi" w:cstheme="majorBidi"/>
      <w:color w:val="1F4D78" w:themeColor="accent1" w:themeShade="7F"/>
      <w:sz w:val="24"/>
      <w:szCs w:val="24"/>
      <w:lang w:val="en-GB" w:eastAsia="zh-CN"/>
    </w:rPr>
  </w:style>
  <w:style w:type="character" w:customStyle="1" w:styleId="Heading7Char">
    <w:name w:val="Heading 7 Char"/>
    <w:basedOn w:val="DefaultParagraphFont"/>
    <w:link w:val="Heading7"/>
    <w:semiHidden/>
    <w:rsid w:val="00447CF4"/>
    <w:rPr>
      <w:rFonts w:asciiTheme="majorHAnsi" w:eastAsiaTheme="majorEastAsia" w:hAnsiTheme="majorHAnsi" w:cstheme="majorBidi"/>
      <w:i/>
      <w:iCs/>
      <w:color w:val="1F4D78" w:themeColor="accent1" w:themeShade="7F"/>
      <w:sz w:val="24"/>
      <w:szCs w:val="24"/>
      <w:lang w:val="en-GB" w:eastAsia="zh-CN"/>
    </w:rPr>
  </w:style>
  <w:style w:type="character" w:customStyle="1" w:styleId="Heading8Char">
    <w:name w:val="Heading 8 Char"/>
    <w:basedOn w:val="DefaultParagraphFont"/>
    <w:link w:val="Heading8"/>
    <w:semiHidden/>
    <w:rsid w:val="00447CF4"/>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semiHidden/>
    <w:rsid w:val="00447CF4"/>
    <w:rPr>
      <w:rFonts w:asciiTheme="majorHAnsi" w:eastAsiaTheme="majorEastAsia" w:hAnsiTheme="majorHAnsi" w:cstheme="majorBidi"/>
      <w:i/>
      <w:iCs/>
      <w:color w:val="272727" w:themeColor="text1" w:themeTint="D8"/>
      <w:sz w:val="21"/>
      <w:szCs w:val="21"/>
      <w:lang w:val="en-GB" w:eastAsia="zh-CN"/>
    </w:rPr>
  </w:style>
  <w:style w:type="paragraph" w:styleId="Revision">
    <w:name w:val="Revision"/>
    <w:hidden/>
    <w:uiPriority w:val="99"/>
    <w:semiHidden/>
    <w:rsid w:val="00227742"/>
    <w:rPr>
      <w:rFonts w:eastAsiaTheme="minorEastAsia"/>
      <w:sz w:val="24"/>
      <w:szCs w:val="24"/>
      <w:lang w:val="en-GB" w:eastAsia="zh-CN"/>
    </w:rPr>
  </w:style>
  <w:style w:type="paragraph" w:styleId="TOCHeading">
    <w:name w:val="TOC Heading"/>
    <w:basedOn w:val="Heading1"/>
    <w:next w:val="Normal"/>
    <w:uiPriority w:val="39"/>
    <w:unhideWhenUsed/>
    <w:qFormat/>
    <w:rsid w:val="007F4940"/>
    <w:pPr>
      <w:spacing w:line="259" w:lineRule="auto"/>
      <w:jc w:val="left"/>
      <w:outlineLvl w:val="9"/>
    </w:pPr>
    <w:rPr>
      <w:rFonts w:asciiTheme="majorHAnsi" w:hAnsiTheme="majorHAnsi"/>
      <w:lang w:val="en-US" w:eastAsia="en-US"/>
    </w:rPr>
  </w:style>
  <w:style w:type="paragraph" w:styleId="TOC1">
    <w:name w:val="toc 1"/>
    <w:basedOn w:val="Normal"/>
    <w:next w:val="Normal"/>
    <w:autoRedefine/>
    <w:uiPriority w:val="39"/>
    <w:rsid w:val="001A1DCF"/>
    <w:pPr>
      <w:tabs>
        <w:tab w:val="right" w:leader="dot" w:pos="8296"/>
      </w:tabs>
      <w:spacing w:line="240" w:lineRule="auto"/>
      <w:jc w:val="left"/>
    </w:pPr>
    <w:rPr>
      <w:rFonts w:asciiTheme="minorHAnsi" w:hAnsiTheme="minorHAnsi" w:cstheme="minorHAnsi"/>
      <w:b/>
      <w:bCs/>
      <w:caps/>
      <w:sz w:val="20"/>
      <w:szCs w:val="20"/>
    </w:rPr>
  </w:style>
  <w:style w:type="paragraph" w:styleId="TOC2">
    <w:name w:val="toc 2"/>
    <w:basedOn w:val="Normal"/>
    <w:next w:val="Normal"/>
    <w:autoRedefine/>
    <w:uiPriority w:val="39"/>
    <w:rsid w:val="00F26F35"/>
    <w:pPr>
      <w:tabs>
        <w:tab w:val="left" w:pos="720"/>
        <w:tab w:val="right" w:leader="dot" w:pos="8296"/>
      </w:tabs>
      <w:spacing w:line="276" w:lineRule="auto"/>
      <w:ind w:left="240"/>
      <w:jc w:val="left"/>
    </w:pPr>
    <w:rPr>
      <w:rFonts w:asciiTheme="minorHAnsi" w:hAnsiTheme="minorHAnsi" w:cstheme="minorHAnsi"/>
      <w:smallCaps/>
      <w:sz w:val="20"/>
      <w:szCs w:val="20"/>
    </w:rPr>
  </w:style>
  <w:style w:type="paragraph" w:styleId="TOC3">
    <w:name w:val="toc 3"/>
    <w:basedOn w:val="Normal"/>
    <w:next w:val="Normal"/>
    <w:autoRedefine/>
    <w:uiPriority w:val="39"/>
    <w:rsid w:val="007F4940"/>
    <w:pPr>
      <w:ind w:left="480"/>
      <w:jc w:val="left"/>
    </w:pPr>
    <w:rPr>
      <w:rFonts w:asciiTheme="minorHAnsi" w:hAnsiTheme="minorHAnsi" w:cstheme="minorHAnsi"/>
      <w:i/>
      <w:iCs/>
      <w:sz w:val="20"/>
      <w:szCs w:val="20"/>
    </w:rPr>
  </w:style>
  <w:style w:type="paragraph" w:styleId="TableofFigures">
    <w:name w:val="table of figures"/>
    <w:basedOn w:val="Normal"/>
    <w:next w:val="Normal"/>
    <w:uiPriority w:val="99"/>
    <w:rsid w:val="007F4940"/>
  </w:style>
  <w:style w:type="character" w:customStyle="1" w:styleId="HeaderChar">
    <w:name w:val="Header Char"/>
    <w:basedOn w:val="DefaultParagraphFont"/>
    <w:link w:val="Header"/>
    <w:uiPriority w:val="99"/>
    <w:rsid w:val="00FC2610"/>
    <w:rPr>
      <w:rFonts w:eastAsiaTheme="minorEastAsia"/>
      <w:sz w:val="18"/>
      <w:szCs w:val="18"/>
      <w:lang w:val="en-GB" w:eastAsia="zh-CN"/>
    </w:rPr>
  </w:style>
  <w:style w:type="paragraph" w:styleId="TOC4">
    <w:name w:val="toc 4"/>
    <w:basedOn w:val="Normal"/>
    <w:next w:val="Normal"/>
    <w:autoRedefine/>
    <w:uiPriority w:val="39"/>
    <w:unhideWhenUsed/>
    <w:rsid w:val="00975D3B"/>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D3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D3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D3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D3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D3B"/>
    <w:pPr>
      <w:ind w:left="1920"/>
      <w:jc w:val="left"/>
    </w:pPr>
    <w:rPr>
      <w:rFonts w:asciiTheme="minorHAnsi" w:hAnsiTheme="minorHAnsi" w:cstheme="minorHAnsi"/>
      <w:sz w:val="18"/>
      <w:szCs w:val="18"/>
    </w:rPr>
  </w:style>
  <w:style w:type="paragraph" w:styleId="HTMLPreformatted">
    <w:name w:val="HTML Preformatted"/>
    <w:basedOn w:val="Normal"/>
    <w:link w:val="HTMLPreformattedChar"/>
    <w:uiPriority w:val="99"/>
    <w:unhideWhenUsed/>
    <w:rsid w:val="00F77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77907"/>
    <w:rPr>
      <w:rFonts w:ascii="Courier New" w:eastAsia="Times New Roman" w:hAnsi="Courier New" w:cs="Courier New"/>
      <w:lang w:val="en-GB" w:eastAsia="en-GB"/>
    </w:rPr>
  </w:style>
  <w:style w:type="table" w:styleId="PlainTable1">
    <w:name w:val="Plain Table 1"/>
    <w:basedOn w:val="TableNormal"/>
    <w:uiPriority w:val="41"/>
    <w:rsid w:val="00135055"/>
    <w:rPr>
      <w:rFonts w:asciiTheme="minorHAnsi" w:eastAsiaTheme="minorEastAsia" w:hAnsiTheme="minorHAnsi" w:cstheme="minorBidi"/>
      <w:kern w:val="2"/>
      <w:sz w:val="22"/>
      <w:szCs w:val="22"/>
      <w:lang w:eastAsia="zh-CN"/>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135055"/>
    <w:rPr>
      <w:rFonts w:asciiTheme="minorHAnsi" w:eastAsiaTheme="minorEastAsia" w:hAnsiTheme="minorHAnsi" w:cstheme="minorBidi"/>
      <w:kern w:val="2"/>
      <w:sz w:val="22"/>
      <w:szCs w:val="22"/>
      <w:lang w:eastAsia="zh-CN"/>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128">
      <w:bodyDiv w:val="1"/>
      <w:marLeft w:val="0"/>
      <w:marRight w:val="0"/>
      <w:marTop w:val="0"/>
      <w:marBottom w:val="0"/>
      <w:divBdr>
        <w:top w:val="none" w:sz="0" w:space="0" w:color="auto"/>
        <w:left w:val="none" w:sz="0" w:space="0" w:color="auto"/>
        <w:bottom w:val="none" w:sz="0" w:space="0" w:color="auto"/>
        <w:right w:val="none" w:sz="0" w:space="0" w:color="auto"/>
      </w:divBdr>
    </w:div>
    <w:div w:id="12153137">
      <w:bodyDiv w:val="1"/>
      <w:marLeft w:val="0"/>
      <w:marRight w:val="0"/>
      <w:marTop w:val="0"/>
      <w:marBottom w:val="0"/>
      <w:divBdr>
        <w:top w:val="none" w:sz="0" w:space="0" w:color="auto"/>
        <w:left w:val="none" w:sz="0" w:space="0" w:color="auto"/>
        <w:bottom w:val="none" w:sz="0" w:space="0" w:color="auto"/>
        <w:right w:val="none" w:sz="0" w:space="0" w:color="auto"/>
      </w:divBdr>
    </w:div>
    <w:div w:id="16277862">
      <w:bodyDiv w:val="1"/>
      <w:marLeft w:val="0"/>
      <w:marRight w:val="0"/>
      <w:marTop w:val="0"/>
      <w:marBottom w:val="0"/>
      <w:divBdr>
        <w:top w:val="none" w:sz="0" w:space="0" w:color="auto"/>
        <w:left w:val="none" w:sz="0" w:space="0" w:color="auto"/>
        <w:bottom w:val="none" w:sz="0" w:space="0" w:color="auto"/>
        <w:right w:val="none" w:sz="0" w:space="0" w:color="auto"/>
      </w:divBdr>
    </w:div>
    <w:div w:id="29455133">
      <w:bodyDiv w:val="1"/>
      <w:marLeft w:val="0"/>
      <w:marRight w:val="0"/>
      <w:marTop w:val="0"/>
      <w:marBottom w:val="0"/>
      <w:divBdr>
        <w:top w:val="none" w:sz="0" w:space="0" w:color="auto"/>
        <w:left w:val="none" w:sz="0" w:space="0" w:color="auto"/>
        <w:bottom w:val="none" w:sz="0" w:space="0" w:color="auto"/>
        <w:right w:val="none" w:sz="0" w:space="0" w:color="auto"/>
      </w:divBdr>
    </w:div>
    <w:div w:id="42994687">
      <w:bodyDiv w:val="1"/>
      <w:marLeft w:val="0"/>
      <w:marRight w:val="0"/>
      <w:marTop w:val="0"/>
      <w:marBottom w:val="0"/>
      <w:divBdr>
        <w:top w:val="none" w:sz="0" w:space="0" w:color="auto"/>
        <w:left w:val="none" w:sz="0" w:space="0" w:color="auto"/>
        <w:bottom w:val="none" w:sz="0" w:space="0" w:color="auto"/>
        <w:right w:val="none" w:sz="0" w:space="0" w:color="auto"/>
      </w:divBdr>
    </w:div>
    <w:div w:id="55127705">
      <w:bodyDiv w:val="1"/>
      <w:marLeft w:val="0"/>
      <w:marRight w:val="0"/>
      <w:marTop w:val="0"/>
      <w:marBottom w:val="0"/>
      <w:divBdr>
        <w:top w:val="none" w:sz="0" w:space="0" w:color="auto"/>
        <w:left w:val="none" w:sz="0" w:space="0" w:color="auto"/>
        <w:bottom w:val="none" w:sz="0" w:space="0" w:color="auto"/>
        <w:right w:val="none" w:sz="0" w:space="0" w:color="auto"/>
      </w:divBdr>
    </w:div>
    <w:div w:id="62877404">
      <w:bodyDiv w:val="1"/>
      <w:marLeft w:val="0"/>
      <w:marRight w:val="0"/>
      <w:marTop w:val="0"/>
      <w:marBottom w:val="0"/>
      <w:divBdr>
        <w:top w:val="none" w:sz="0" w:space="0" w:color="auto"/>
        <w:left w:val="none" w:sz="0" w:space="0" w:color="auto"/>
        <w:bottom w:val="none" w:sz="0" w:space="0" w:color="auto"/>
        <w:right w:val="none" w:sz="0" w:space="0" w:color="auto"/>
      </w:divBdr>
    </w:div>
    <w:div w:id="64958252">
      <w:bodyDiv w:val="1"/>
      <w:marLeft w:val="0"/>
      <w:marRight w:val="0"/>
      <w:marTop w:val="0"/>
      <w:marBottom w:val="0"/>
      <w:divBdr>
        <w:top w:val="none" w:sz="0" w:space="0" w:color="auto"/>
        <w:left w:val="none" w:sz="0" w:space="0" w:color="auto"/>
        <w:bottom w:val="none" w:sz="0" w:space="0" w:color="auto"/>
        <w:right w:val="none" w:sz="0" w:space="0" w:color="auto"/>
      </w:divBdr>
    </w:div>
    <w:div w:id="71127369">
      <w:bodyDiv w:val="1"/>
      <w:marLeft w:val="0"/>
      <w:marRight w:val="0"/>
      <w:marTop w:val="0"/>
      <w:marBottom w:val="0"/>
      <w:divBdr>
        <w:top w:val="none" w:sz="0" w:space="0" w:color="auto"/>
        <w:left w:val="none" w:sz="0" w:space="0" w:color="auto"/>
        <w:bottom w:val="none" w:sz="0" w:space="0" w:color="auto"/>
        <w:right w:val="none" w:sz="0" w:space="0" w:color="auto"/>
      </w:divBdr>
    </w:div>
    <w:div w:id="73203787">
      <w:bodyDiv w:val="1"/>
      <w:marLeft w:val="0"/>
      <w:marRight w:val="0"/>
      <w:marTop w:val="0"/>
      <w:marBottom w:val="0"/>
      <w:divBdr>
        <w:top w:val="none" w:sz="0" w:space="0" w:color="auto"/>
        <w:left w:val="none" w:sz="0" w:space="0" w:color="auto"/>
        <w:bottom w:val="none" w:sz="0" w:space="0" w:color="auto"/>
        <w:right w:val="none" w:sz="0" w:space="0" w:color="auto"/>
      </w:divBdr>
      <w:divsChild>
        <w:div w:id="27266591">
          <w:marLeft w:val="0"/>
          <w:marRight w:val="0"/>
          <w:marTop w:val="0"/>
          <w:marBottom w:val="0"/>
          <w:divBdr>
            <w:top w:val="none" w:sz="0" w:space="0" w:color="auto"/>
            <w:left w:val="none" w:sz="0" w:space="0" w:color="auto"/>
            <w:bottom w:val="none" w:sz="0" w:space="0" w:color="auto"/>
            <w:right w:val="none" w:sz="0" w:space="0" w:color="auto"/>
          </w:divBdr>
          <w:divsChild>
            <w:div w:id="456794968">
              <w:marLeft w:val="0"/>
              <w:marRight w:val="0"/>
              <w:marTop w:val="0"/>
              <w:marBottom w:val="0"/>
              <w:divBdr>
                <w:top w:val="none" w:sz="0" w:space="0" w:color="auto"/>
                <w:left w:val="none" w:sz="0" w:space="0" w:color="auto"/>
                <w:bottom w:val="none" w:sz="0" w:space="0" w:color="auto"/>
                <w:right w:val="none" w:sz="0" w:space="0" w:color="auto"/>
              </w:divBdr>
              <w:divsChild>
                <w:div w:id="1406682211">
                  <w:marLeft w:val="0"/>
                  <w:marRight w:val="0"/>
                  <w:marTop w:val="0"/>
                  <w:marBottom w:val="0"/>
                  <w:divBdr>
                    <w:top w:val="none" w:sz="0" w:space="0" w:color="auto"/>
                    <w:left w:val="none" w:sz="0" w:space="0" w:color="auto"/>
                    <w:bottom w:val="none" w:sz="0" w:space="0" w:color="auto"/>
                    <w:right w:val="none" w:sz="0" w:space="0" w:color="auto"/>
                  </w:divBdr>
                  <w:divsChild>
                    <w:div w:id="1526334530">
                      <w:marLeft w:val="0"/>
                      <w:marRight w:val="0"/>
                      <w:marTop w:val="0"/>
                      <w:marBottom w:val="0"/>
                      <w:divBdr>
                        <w:top w:val="none" w:sz="0" w:space="0" w:color="auto"/>
                        <w:left w:val="none" w:sz="0" w:space="0" w:color="auto"/>
                        <w:bottom w:val="none" w:sz="0" w:space="0" w:color="auto"/>
                        <w:right w:val="none" w:sz="0" w:space="0" w:color="auto"/>
                      </w:divBdr>
                      <w:divsChild>
                        <w:div w:id="1336032843">
                          <w:marLeft w:val="0"/>
                          <w:marRight w:val="0"/>
                          <w:marTop w:val="0"/>
                          <w:marBottom w:val="0"/>
                          <w:divBdr>
                            <w:top w:val="none" w:sz="0" w:space="0" w:color="auto"/>
                            <w:left w:val="none" w:sz="0" w:space="0" w:color="auto"/>
                            <w:bottom w:val="none" w:sz="0" w:space="0" w:color="auto"/>
                            <w:right w:val="none" w:sz="0" w:space="0" w:color="auto"/>
                          </w:divBdr>
                          <w:divsChild>
                            <w:div w:id="104934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4879466">
              <w:marLeft w:val="0"/>
              <w:marRight w:val="0"/>
              <w:marTop w:val="75"/>
              <w:marBottom w:val="0"/>
              <w:divBdr>
                <w:top w:val="none" w:sz="0" w:space="0" w:color="auto"/>
                <w:left w:val="none" w:sz="0" w:space="0" w:color="auto"/>
                <w:bottom w:val="none" w:sz="0" w:space="0" w:color="auto"/>
                <w:right w:val="none" w:sz="0" w:space="0" w:color="auto"/>
              </w:divBdr>
              <w:divsChild>
                <w:div w:id="1304655724">
                  <w:marLeft w:val="0"/>
                  <w:marRight w:val="0"/>
                  <w:marTop w:val="0"/>
                  <w:marBottom w:val="0"/>
                  <w:divBdr>
                    <w:top w:val="none" w:sz="0" w:space="0" w:color="auto"/>
                    <w:left w:val="none" w:sz="0" w:space="0" w:color="auto"/>
                    <w:bottom w:val="none" w:sz="0" w:space="0" w:color="auto"/>
                    <w:right w:val="none" w:sz="0" w:space="0" w:color="auto"/>
                  </w:divBdr>
                  <w:divsChild>
                    <w:div w:id="282463538">
                      <w:marLeft w:val="0"/>
                      <w:marRight w:val="0"/>
                      <w:marTop w:val="0"/>
                      <w:marBottom w:val="0"/>
                      <w:divBdr>
                        <w:top w:val="none" w:sz="0" w:space="0" w:color="auto"/>
                        <w:left w:val="none" w:sz="0" w:space="0" w:color="auto"/>
                        <w:bottom w:val="none" w:sz="0" w:space="0" w:color="auto"/>
                        <w:right w:val="none" w:sz="0" w:space="0" w:color="auto"/>
                      </w:divBdr>
                      <w:divsChild>
                        <w:div w:id="863129179">
                          <w:marLeft w:val="0"/>
                          <w:marRight w:val="0"/>
                          <w:marTop w:val="0"/>
                          <w:marBottom w:val="0"/>
                          <w:divBdr>
                            <w:top w:val="none" w:sz="0" w:space="0" w:color="auto"/>
                            <w:left w:val="none" w:sz="0" w:space="0" w:color="auto"/>
                            <w:bottom w:val="none" w:sz="0" w:space="0" w:color="auto"/>
                            <w:right w:val="none" w:sz="0" w:space="0" w:color="auto"/>
                          </w:divBdr>
                          <w:divsChild>
                            <w:div w:id="740101749">
                              <w:marLeft w:val="0"/>
                              <w:marRight w:val="0"/>
                              <w:marTop w:val="0"/>
                              <w:marBottom w:val="120"/>
                              <w:divBdr>
                                <w:top w:val="none" w:sz="0" w:space="0" w:color="auto"/>
                                <w:left w:val="none" w:sz="0" w:space="0" w:color="auto"/>
                                <w:bottom w:val="none" w:sz="0" w:space="0" w:color="auto"/>
                                <w:right w:val="none" w:sz="0" w:space="0" w:color="auto"/>
                              </w:divBdr>
                              <w:divsChild>
                                <w:div w:id="374894824">
                                  <w:marLeft w:val="0"/>
                                  <w:marRight w:val="0"/>
                                  <w:marTop w:val="0"/>
                                  <w:marBottom w:val="0"/>
                                  <w:divBdr>
                                    <w:top w:val="none" w:sz="0" w:space="0" w:color="auto"/>
                                    <w:left w:val="none" w:sz="0" w:space="0" w:color="auto"/>
                                    <w:bottom w:val="none" w:sz="0" w:space="0" w:color="auto"/>
                                    <w:right w:val="none" w:sz="0" w:space="0" w:color="auto"/>
                                  </w:divBdr>
                                  <w:divsChild>
                                    <w:div w:id="975573467">
                                      <w:marLeft w:val="0"/>
                                      <w:marRight w:val="0"/>
                                      <w:marTop w:val="0"/>
                                      <w:marBottom w:val="0"/>
                                      <w:divBdr>
                                        <w:top w:val="none" w:sz="0" w:space="0" w:color="auto"/>
                                        <w:left w:val="none" w:sz="0" w:space="0" w:color="auto"/>
                                        <w:bottom w:val="none" w:sz="0" w:space="0" w:color="auto"/>
                                        <w:right w:val="none" w:sz="0" w:space="0" w:color="auto"/>
                                      </w:divBdr>
                                      <w:divsChild>
                                        <w:div w:id="183522014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29888746">
          <w:marLeft w:val="0"/>
          <w:marRight w:val="0"/>
          <w:marTop w:val="0"/>
          <w:marBottom w:val="0"/>
          <w:divBdr>
            <w:top w:val="none" w:sz="0" w:space="0" w:color="auto"/>
            <w:left w:val="none" w:sz="0" w:space="0" w:color="auto"/>
            <w:bottom w:val="none" w:sz="0" w:space="0" w:color="auto"/>
            <w:right w:val="none" w:sz="0" w:space="0" w:color="auto"/>
          </w:divBdr>
          <w:divsChild>
            <w:div w:id="1434547865">
              <w:marLeft w:val="0"/>
              <w:marRight w:val="0"/>
              <w:marTop w:val="0"/>
              <w:marBottom w:val="0"/>
              <w:divBdr>
                <w:top w:val="none" w:sz="0" w:space="0" w:color="auto"/>
                <w:left w:val="none" w:sz="0" w:space="0" w:color="auto"/>
                <w:bottom w:val="none" w:sz="0" w:space="0" w:color="auto"/>
                <w:right w:val="none" w:sz="0" w:space="0" w:color="auto"/>
              </w:divBdr>
              <w:divsChild>
                <w:div w:id="2094354937">
                  <w:marLeft w:val="0"/>
                  <w:marRight w:val="0"/>
                  <w:marTop w:val="0"/>
                  <w:marBottom w:val="0"/>
                  <w:divBdr>
                    <w:top w:val="none" w:sz="0" w:space="0" w:color="auto"/>
                    <w:left w:val="none" w:sz="0" w:space="0" w:color="auto"/>
                    <w:bottom w:val="none" w:sz="0" w:space="0" w:color="auto"/>
                    <w:right w:val="none" w:sz="0" w:space="0" w:color="auto"/>
                  </w:divBdr>
                  <w:divsChild>
                    <w:div w:id="735127791">
                      <w:marLeft w:val="0"/>
                      <w:marRight w:val="0"/>
                      <w:marTop w:val="0"/>
                      <w:marBottom w:val="0"/>
                      <w:divBdr>
                        <w:top w:val="none" w:sz="0" w:space="0" w:color="auto"/>
                        <w:left w:val="none" w:sz="0" w:space="0" w:color="auto"/>
                        <w:bottom w:val="none" w:sz="0" w:space="0" w:color="auto"/>
                        <w:right w:val="none" w:sz="0" w:space="0" w:color="auto"/>
                      </w:divBdr>
                      <w:divsChild>
                        <w:div w:id="1886485070">
                          <w:marLeft w:val="0"/>
                          <w:marRight w:val="0"/>
                          <w:marTop w:val="0"/>
                          <w:marBottom w:val="0"/>
                          <w:divBdr>
                            <w:top w:val="none" w:sz="0" w:space="0" w:color="auto"/>
                            <w:left w:val="none" w:sz="0" w:space="0" w:color="auto"/>
                            <w:bottom w:val="none" w:sz="0" w:space="0" w:color="auto"/>
                            <w:right w:val="none" w:sz="0" w:space="0" w:color="auto"/>
                          </w:divBdr>
                          <w:divsChild>
                            <w:div w:id="1747609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745734">
          <w:marLeft w:val="0"/>
          <w:marRight w:val="0"/>
          <w:marTop w:val="0"/>
          <w:marBottom w:val="0"/>
          <w:divBdr>
            <w:top w:val="none" w:sz="0" w:space="0" w:color="auto"/>
            <w:left w:val="none" w:sz="0" w:space="0" w:color="auto"/>
            <w:bottom w:val="none" w:sz="0" w:space="0" w:color="auto"/>
            <w:right w:val="none" w:sz="0" w:space="0" w:color="auto"/>
          </w:divBdr>
          <w:divsChild>
            <w:div w:id="600601705">
              <w:marLeft w:val="0"/>
              <w:marRight w:val="0"/>
              <w:marTop w:val="0"/>
              <w:marBottom w:val="0"/>
              <w:divBdr>
                <w:top w:val="none" w:sz="0" w:space="0" w:color="auto"/>
                <w:left w:val="none" w:sz="0" w:space="0" w:color="auto"/>
                <w:bottom w:val="none" w:sz="0" w:space="0" w:color="auto"/>
                <w:right w:val="none" w:sz="0" w:space="0" w:color="auto"/>
              </w:divBdr>
              <w:divsChild>
                <w:div w:id="1736925905">
                  <w:marLeft w:val="0"/>
                  <w:marRight w:val="0"/>
                  <w:marTop w:val="0"/>
                  <w:marBottom w:val="0"/>
                  <w:divBdr>
                    <w:top w:val="none" w:sz="0" w:space="0" w:color="auto"/>
                    <w:left w:val="none" w:sz="0" w:space="0" w:color="auto"/>
                    <w:bottom w:val="none" w:sz="0" w:space="0" w:color="auto"/>
                    <w:right w:val="none" w:sz="0" w:space="0" w:color="auto"/>
                  </w:divBdr>
                  <w:divsChild>
                    <w:div w:id="2085495052">
                      <w:marLeft w:val="0"/>
                      <w:marRight w:val="0"/>
                      <w:marTop w:val="0"/>
                      <w:marBottom w:val="0"/>
                      <w:divBdr>
                        <w:top w:val="none" w:sz="0" w:space="0" w:color="auto"/>
                        <w:left w:val="none" w:sz="0" w:space="0" w:color="auto"/>
                        <w:bottom w:val="none" w:sz="0" w:space="0" w:color="auto"/>
                        <w:right w:val="none" w:sz="0" w:space="0" w:color="auto"/>
                      </w:divBdr>
                      <w:divsChild>
                        <w:div w:id="28995742">
                          <w:marLeft w:val="0"/>
                          <w:marRight w:val="0"/>
                          <w:marTop w:val="0"/>
                          <w:marBottom w:val="0"/>
                          <w:divBdr>
                            <w:top w:val="none" w:sz="0" w:space="0" w:color="auto"/>
                            <w:left w:val="none" w:sz="0" w:space="0" w:color="auto"/>
                            <w:bottom w:val="none" w:sz="0" w:space="0" w:color="auto"/>
                            <w:right w:val="none" w:sz="0" w:space="0" w:color="auto"/>
                          </w:divBdr>
                          <w:divsChild>
                            <w:div w:id="1880819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379744">
          <w:marLeft w:val="0"/>
          <w:marRight w:val="0"/>
          <w:marTop w:val="0"/>
          <w:marBottom w:val="0"/>
          <w:divBdr>
            <w:top w:val="none" w:sz="0" w:space="0" w:color="auto"/>
            <w:left w:val="none" w:sz="0" w:space="0" w:color="auto"/>
            <w:bottom w:val="none" w:sz="0" w:space="0" w:color="auto"/>
            <w:right w:val="none" w:sz="0" w:space="0" w:color="auto"/>
          </w:divBdr>
          <w:divsChild>
            <w:div w:id="596905998">
              <w:marLeft w:val="0"/>
              <w:marRight w:val="0"/>
              <w:marTop w:val="0"/>
              <w:marBottom w:val="0"/>
              <w:divBdr>
                <w:top w:val="none" w:sz="0" w:space="0" w:color="auto"/>
                <w:left w:val="none" w:sz="0" w:space="0" w:color="auto"/>
                <w:bottom w:val="none" w:sz="0" w:space="0" w:color="auto"/>
                <w:right w:val="none" w:sz="0" w:space="0" w:color="auto"/>
              </w:divBdr>
              <w:divsChild>
                <w:div w:id="1251156545">
                  <w:marLeft w:val="0"/>
                  <w:marRight w:val="0"/>
                  <w:marTop w:val="0"/>
                  <w:marBottom w:val="0"/>
                  <w:divBdr>
                    <w:top w:val="none" w:sz="0" w:space="0" w:color="auto"/>
                    <w:left w:val="none" w:sz="0" w:space="0" w:color="auto"/>
                    <w:bottom w:val="none" w:sz="0" w:space="0" w:color="auto"/>
                    <w:right w:val="none" w:sz="0" w:space="0" w:color="auto"/>
                  </w:divBdr>
                  <w:divsChild>
                    <w:div w:id="20662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6835">
          <w:marLeft w:val="0"/>
          <w:marRight w:val="0"/>
          <w:marTop w:val="0"/>
          <w:marBottom w:val="0"/>
          <w:divBdr>
            <w:top w:val="none" w:sz="0" w:space="0" w:color="auto"/>
            <w:left w:val="none" w:sz="0" w:space="0" w:color="auto"/>
            <w:bottom w:val="none" w:sz="0" w:space="0" w:color="auto"/>
            <w:right w:val="none" w:sz="0" w:space="0" w:color="auto"/>
          </w:divBdr>
          <w:divsChild>
            <w:div w:id="283998300">
              <w:marLeft w:val="0"/>
              <w:marRight w:val="0"/>
              <w:marTop w:val="0"/>
              <w:marBottom w:val="0"/>
              <w:divBdr>
                <w:top w:val="none" w:sz="0" w:space="0" w:color="auto"/>
                <w:left w:val="none" w:sz="0" w:space="0" w:color="auto"/>
                <w:bottom w:val="none" w:sz="0" w:space="0" w:color="auto"/>
                <w:right w:val="none" w:sz="0" w:space="0" w:color="auto"/>
              </w:divBdr>
              <w:divsChild>
                <w:div w:id="874271213">
                  <w:marLeft w:val="0"/>
                  <w:marRight w:val="0"/>
                  <w:marTop w:val="0"/>
                  <w:marBottom w:val="0"/>
                  <w:divBdr>
                    <w:top w:val="none" w:sz="0" w:space="0" w:color="auto"/>
                    <w:left w:val="none" w:sz="0" w:space="0" w:color="auto"/>
                    <w:bottom w:val="none" w:sz="0" w:space="0" w:color="auto"/>
                    <w:right w:val="none" w:sz="0" w:space="0" w:color="auto"/>
                  </w:divBdr>
                  <w:divsChild>
                    <w:div w:id="6476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6192">
          <w:marLeft w:val="0"/>
          <w:marRight w:val="0"/>
          <w:marTop w:val="0"/>
          <w:marBottom w:val="0"/>
          <w:divBdr>
            <w:top w:val="none" w:sz="0" w:space="0" w:color="auto"/>
            <w:left w:val="none" w:sz="0" w:space="0" w:color="auto"/>
            <w:bottom w:val="none" w:sz="0" w:space="0" w:color="auto"/>
            <w:right w:val="none" w:sz="0" w:space="0" w:color="auto"/>
          </w:divBdr>
          <w:divsChild>
            <w:div w:id="344090091">
              <w:marLeft w:val="0"/>
              <w:marRight w:val="0"/>
              <w:marTop w:val="75"/>
              <w:marBottom w:val="0"/>
              <w:divBdr>
                <w:top w:val="none" w:sz="0" w:space="0" w:color="auto"/>
                <w:left w:val="none" w:sz="0" w:space="0" w:color="auto"/>
                <w:bottom w:val="none" w:sz="0" w:space="0" w:color="auto"/>
                <w:right w:val="none" w:sz="0" w:space="0" w:color="auto"/>
              </w:divBdr>
              <w:divsChild>
                <w:div w:id="1137066990">
                  <w:marLeft w:val="0"/>
                  <w:marRight w:val="0"/>
                  <w:marTop w:val="0"/>
                  <w:marBottom w:val="0"/>
                  <w:divBdr>
                    <w:top w:val="none" w:sz="0" w:space="0" w:color="auto"/>
                    <w:left w:val="none" w:sz="0" w:space="0" w:color="auto"/>
                    <w:bottom w:val="none" w:sz="0" w:space="0" w:color="auto"/>
                    <w:right w:val="none" w:sz="0" w:space="0" w:color="auto"/>
                  </w:divBdr>
                  <w:divsChild>
                    <w:div w:id="14178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913">
              <w:marLeft w:val="0"/>
              <w:marRight w:val="0"/>
              <w:marTop w:val="0"/>
              <w:marBottom w:val="0"/>
              <w:divBdr>
                <w:top w:val="none" w:sz="0" w:space="0" w:color="auto"/>
                <w:left w:val="none" w:sz="0" w:space="0" w:color="auto"/>
                <w:bottom w:val="none" w:sz="0" w:space="0" w:color="auto"/>
                <w:right w:val="none" w:sz="0" w:space="0" w:color="auto"/>
              </w:divBdr>
              <w:divsChild>
                <w:div w:id="2109157986">
                  <w:marLeft w:val="0"/>
                  <w:marRight w:val="0"/>
                  <w:marTop w:val="0"/>
                  <w:marBottom w:val="0"/>
                  <w:divBdr>
                    <w:top w:val="none" w:sz="0" w:space="0" w:color="auto"/>
                    <w:left w:val="none" w:sz="0" w:space="0" w:color="auto"/>
                    <w:bottom w:val="none" w:sz="0" w:space="0" w:color="auto"/>
                    <w:right w:val="none" w:sz="0" w:space="0" w:color="auto"/>
                  </w:divBdr>
                  <w:divsChild>
                    <w:div w:id="931931769">
                      <w:marLeft w:val="0"/>
                      <w:marRight w:val="0"/>
                      <w:marTop w:val="0"/>
                      <w:marBottom w:val="0"/>
                      <w:divBdr>
                        <w:top w:val="none" w:sz="0" w:space="0" w:color="auto"/>
                        <w:left w:val="none" w:sz="0" w:space="0" w:color="auto"/>
                        <w:bottom w:val="none" w:sz="0" w:space="0" w:color="auto"/>
                        <w:right w:val="none" w:sz="0" w:space="0" w:color="auto"/>
                      </w:divBdr>
                      <w:divsChild>
                        <w:div w:id="1619949578">
                          <w:marLeft w:val="0"/>
                          <w:marRight w:val="0"/>
                          <w:marTop w:val="0"/>
                          <w:marBottom w:val="0"/>
                          <w:divBdr>
                            <w:top w:val="none" w:sz="0" w:space="0" w:color="auto"/>
                            <w:left w:val="none" w:sz="0" w:space="0" w:color="auto"/>
                            <w:bottom w:val="none" w:sz="0" w:space="0" w:color="auto"/>
                            <w:right w:val="none" w:sz="0" w:space="0" w:color="auto"/>
                          </w:divBdr>
                          <w:divsChild>
                            <w:div w:id="3908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361955">
          <w:marLeft w:val="0"/>
          <w:marRight w:val="0"/>
          <w:marTop w:val="0"/>
          <w:marBottom w:val="0"/>
          <w:divBdr>
            <w:top w:val="none" w:sz="0" w:space="0" w:color="auto"/>
            <w:left w:val="none" w:sz="0" w:space="0" w:color="auto"/>
            <w:bottom w:val="none" w:sz="0" w:space="0" w:color="auto"/>
            <w:right w:val="none" w:sz="0" w:space="0" w:color="auto"/>
          </w:divBdr>
          <w:divsChild>
            <w:div w:id="1165366493">
              <w:marLeft w:val="0"/>
              <w:marRight w:val="0"/>
              <w:marTop w:val="0"/>
              <w:marBottom w:val="0"/>
              <w:divBdr>
                <w:top w:val="none" w:sz="0" w:space="0" w:color="auto"/>
                <w:left w:val="none" w:sz="0" w:space="0" w:color="auto"/>
                <w:bottom w:val="none" w:sz="0" w:space="0" w:color="auto"/>
                <w:right w:val="none" w:sz="0" w:space="0" w:color="auto"/>
              </w:divBdr>
              <w:divsChild>
                <w:div w:id="1746880509">
                  <w:marLeft w:val="0"/>
                  <w:marRight w:val="0"/>
                  <w:marTop w:val="0"/>
                  <w:marBottom w:val="0"/>
                  <w:divBdr>
                    <w:top w:val="none" w:sz="0" w:space="0" w:color="auto"/>
                    <w:left w:val="none" w:sz="0" w:space="0" w:color="auto"/>
                    <w:bottom w:val="none" w:sz="0" w:space="0" w:color="auto"/>
                    <w:right w:val="none" w:sz="0" w:space="0" w:color="auto"/>
                  </w:divBdr>
                  <w:divsChild>
                    <w:div w:id="1676885486">
                      <w:marLeft w:val="0"/>
                      <w:marRight w:val="0"/>
                      <w:marTop w:val="0"/>
                      <w:marBottom w:val="0"/>
                      <w:divBdr>
                        <w:top w:val="none" w:sz="0" w:space="0" w:color="auto"/>
                        <w:left w:val="none" w:sz="0" w:space="0" w:color="auto"/>
                        <w:bottom w:val="none" w:sz="0" w:space="0" w:color="auto"/>
                        <w:right w:val="none" w:sz="0" w:space="0" w:color="auto"/>
                      </w:divBdr>
                      <w:divsChild>
                        <w:div w:id="1680498380">
                          <w:marLeft w:val="0"/>
                          <w:marRight w:val="0"/>
                          <w:marTop w:val="0"/>
                          <w:marBottom w:val="0"/>
                          <w:divBdr>
                            <w:top w:val="none" w:sz="0" w:space="0" w:color="auto"/>
                            <w:left w:val="none" w:sz="0" w:space="0" w:color="auto"/>
                            <w:bottom w:val="none" w:sz="0" w:space="0" w:color="auto"/>
                            <w:right w:val="none" w:sz="0" w:space="0" w:color="auto"/>
                          </w:divBdr>
                          <w:divsChild>
                            <w:div w:id="535318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190806">
              <w:marLeft w:val="0"/>
              <w:marRight w:val="0"/>
              <w:marTop w:val="75"/>
              <w:marBottom w:val="0"/>
              <w:divBdr>
                <w:top w:val="none" w:sz="0" w:space="0" w:color="auto"/>
                <w:left w:val="none" w:sz="0" w:space="0" w:color="auto"/>
                <w:bottom w:val="none" w:sz="0" w:space="0" w:color="auto"/>
                <w:right w:val="none" w:sz="0" w:space="0" w:color="auto"/>
              </w:divBdr>
              <w:divsChild>
                <w:div w:id="1095398892">
                  <w:marLeft w:val="0"/>
                  <w:marRight w:val="0"/>
                  <w:marTop w:val="0"/>
                  <w:marBottom w:val="0"/>
                  <w:divBdr>
                    <w:top w:val="none" w:sz="0" w:space="0" w:color="auto"/>
                    <w:left w:val="none" w:sz="0" w:space="0" w:color="auto"/>
                    <w:bottom w:val="none" w:sz="0" w:space="0" w:color="auto"/>
                    <w:right w:val="none" w:sz="0" w:space="0" w:color="auto"/>
                  </w:divBdr>
                  <w:divsChild>
                    <w:div w:id="593055528">
                      <w:marLeft w:val="0"/>
                      <w:marRight w:val="0"/>
                      <w:marTop w:val="0"/>
                      <w:marBottom w:val="0"/>
                      <w:divBdr>
                        <w:top w:val="none" w:sz="0" w:space="0" w:color="auto"/>
                        <w:left w:val="none" w:sz="0" w:space="0" w:color="auto"/>
                        <w:bottom w:val="none" w:sz="0" w:space="0" w:color="auto"/>
                        <w:right w:val="none" w:sz="0" w:space="0" w:color="auto"/>
                      </w:divBdr>
                      <w:divsChild>
                        <w:div w:id="1507406646">
                          <w:marLeft w:val="0"/>
                          <w:marRight w:val="0"/>
                          <w:marTop w:val="0"/>
                          <w:marBottom w:val="0"/>
                          <w:divBdr>
                            <w:top w:val="none" w:sz="0" w:space="0" w:color="auto"/>
                            <w:left w:val="none" w:sz="0" w:space="0" w:color="auto"/>
                            <w:bottom w:val="none" w:sz="0" w:space="0" w:color="auto"/>
                            <w:right w:val="none" w:sz="0" w:space="0" w:color="auto"/>
                          </w:divBdr>
                          <w:divsChild>
                            <w:div w:id="3896167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73562239">
          <w:marLeft w:val="0"/>
          <w:marRight w:val="0"/>
          <w:marTop w:val="0"/>
          <w:marBottom w:val="0"/>
          <w:divBdr>
            <w:top w:val="none" w:sz="0" w:space="0" w:color="auto"/>
            <w:left w:val="none" w:sz="0" w:space="0" w:color="auto"/>
            <w:bottom w:val="none" w:sz="0" w:space="0" w:color="auto"/>
            <w:right w:val="none" w:sz="0" w:space="0" w:color="auto"/>
          </w:divBdr>
          <w:divsChild>
            <w:div w:id="134955715">
              <w:marLeft w:val="0"/>
              <w:marRight w:val="0"/>
              <w:marTop w:val="0"/>
              <w:marBottom w:val="0"/>
              <w:divBdr>
                <w:top w:val="none" w:sz="0" w:space="0" w:color="auto"/>
                <w:left w:val="none" w:sz="0" w:space="0" w:color="auto"/>
                <w:bottom w:val="none" w:sz="0" w:space="0" w:color="auto"/>
                <w:right w:val="none" w:sz="0" w:space="0" w:color="auto"/>
              </w:divBdr>
              <w:divsChild>
                <w:div w:id="1718508567">
                  <w:marLeft w:val="0"/>
                  <w:marRight w:val="0"/>
                  <w:marTop w:val="0"/>
                  <w:marBottom w:val="0"/>
                  <w:divBdr>
                    <w:top w:val="none" w:sz="0" w:space="0" w:color="auto"/>
                    <w:left w:val="none" w:sz="0" w:space="0" w:color="auto"/>
                    <w:bottom w:val="none" w:sz="0" w:space="0" w:color="auto"/>
                    <w:right w:val="none" w:sz="0" w:space="0" w:color="auto"/>
                  </w:divBdr>
                  <w:divsChild>
                    <w:div w:id="1558662485">
                      <w:marLeft w:val="0"/>
                      <w:marRight w:val="0"/>
                      <w:marTop w:val="0"/>
                      <w:marBottom w:val="0"/>
                      <w:divBdr>
                        <w:top w:val="none" w:sz="0" w:space="0" w:color="auto"/>
                        <w:left w:val="none" w:sz="0" w:space="0" w:color="auto"/>
                        <w:bottom w:val="none" w:sz="0" w:space="0" w:color="auto"/>
                        <w:right w:val="none" w:sz="0" w:space="0" w:color="auto"/>
                      </w:divBdr>
                      <w:divsChild>
                        <w:div w:id="1979216616">
                          <w:marLeft w:val="0"/>
                          <w:marRight w:val="0"/>
                          <w:marTop w:val="0"/>
                          <w:marBottom w:val="0"/>
                          <w:divBdr>
                            <w:top w:val="none" w:sz="0" w:space="0" w:color="auto"/>
                            <w:left w:val="none" w:sz="0" w:space="0" w:color="auto"/>
                            <w:bottom w:val="none" w:sz="0" w:space="0" w:color="auto"/>
                            <w:right w:val="none" w:sz="0" w:space="0" w:color="auto"/>
                          </w:divBdr>
                          <w:divsChild>
                            <w:div w:id="576668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4261281">
              <w:marLeft w:val="0"/>
              <w:marRight w:val="0"/>
              <w:marTop w:val="75"/>
              <w:marBottom w:val="0"/>
              <w:divBdr>
                <w:top w:val="none" w:sz="0" w:space="0" w:color="auto"/>
                <w:left w:val="none" w:sz="0" w:space="0" w:color="auto"/>
                <w:bottom w:val="none" w:sz="0" w:space="0" w:color="auto"/>
                <w:right w:val="none" w:sz="0" w:space="0" w:color="auto"/>
              </w:divBdr>
              <w:divsChild>
                <w:div w:id="331492517">
                  <w:marLeft w:val="0"/>
                  <w:marRight w:val="0"/>
                  <w:marTop w:val="0"/>
                  <w:marBottom w:val="0"/>
                  <w:divBdr>
                    <w:top w:val="none" w:sz="0" w:space="0" w:color="auto"/>
                    <w:left w:val="none" w:sz="0" w:space="0" w:color="auto"/>
                    <w:bottom w:val="none" w:sz="0" w:space="0" w:color="auto"/>
                    <w:right w:val="none" w:sz="0" w:space="0" w:color="auto"/>
                  </w:divBdr>
                  <w:divsChild>
                    <w:div w:id="50005303">
                      <w:marLeft w:val="0"/>
                      <w:marRight w:val="0"/>
                      <w:marTop w:val="0"/>
                      <w:marBottom w:val="0"/>
                      <w:divBdr>
                        <w:top w:val="none" w:sz="0" w:space="0" w:color="auto"/>
                        <w:left w:val="none" w:sz="0" w:space="0" w:color="auto"/>
                        <w:bottom w:val="none" w:sz="0" w:space="0" w:color="auto"/>
                        <w:right w:val="none" w:sz="0" w:space="0" w:color="auto"/>
                      </w:divBdr>
                      <w:divsChild>
                        <w:div w:id="1942642451">
                          <w:marLeft w:val="0"/>
                          <w:marRight w:val="0"/>
                          <w:marTop w:val="0"/>
                          <w:marBottom w:val="0"/>
                          <w:divBdr>
                            <w:top w:val="none" w:sz="0" w:space="0" w:color="auto"/>
                            <w:left w:val="none" w:sz="0" w:space="0" w:color="auto"/>
                            <w:bottom w:val="none" w:sz="0" w:space="0" w:color="auto"/>
                            <w:right w:val="none" w:sz="0" w:space="0" w:color="auto"/>
                          </w:divBdr>
                        </w:div>
                      </w:divsChild>
                    </w:div>
                    <w:div w:id="13237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7867">
          <w:marLeft w:val="0"/>
          <w:marRight w:val="0"/>
          <w:marTop w:val="0"/>
          <w:marBottom w:val="0"/>
          <w:divBdr>
            <w:top w:val="none" w:sz="0" w:space="0" w:color="auto"/>
            <w:left w:val="none" w:sz="0" w:space="0" w:color="auto"/>
            <w:bottom w:val="none" w:sz="0" w:space="0" w:color="auto"/>
            <w:right w:val="none" w:sz="0" w:space="0" w:color="auto"/>
          </w:divBdr>
          <w:divsChild>
            <w:div w:id="2106529877">
              <w:marLeft w:val="0"/>
              <w:marRight w:val="0"/>
              <w:marTop w:val="0"/>
              <w:marBottom w:val="0"/>
              <w:divBdr>
                <w:top w:val="none" w:sz="0" w:space="0" w:color="auto"/>
                <w:left w:val="none" w:sz="0" w:space="0" w:color="auto"/>
                <w:bottom w:val="none" w:sz="0" w:space="0" w:color="auto"/>
                <w:right w:val="none" w:sz="0" w:space="0" w:color="auto"/>
              </w:divBdr>
              <w:divsChild>
                <w:div w:id="1414082893">
                  <w:marLeft w:val="0"/>
                  <w:marRight w:val="0"/>
                  <w:marTop w:val="0"/>
                  <w:marBottom w:val="0"/>
                  <w:divBdr>
                    <w:top w:val="none" w:sz="0" w:space="0" w:color="auto"/>
                    <w:left w:val="none" w:sz="0" w:space="0" w:color="auto"/>
                    <w:bottom w:val="none" w:sz="0" w:space="0" w:color="auto"/>
                    <w:right w:val="none" w:sz="0" w:space="0" w:color="auto"/>
                  </w:divBdr>
                  <w:divsChild>
                    <w:div w:id="9711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3434">
          <w:marLeft w:val="0"/>
          <w:marRight w:val="0"/>
          <w:marTop w:val="0"/>
          <w:marBottom w:val="0"/>
          <w:divBdr>
            <w:top w:val="none" w:sz="0" w:space="0" w:color="auto"/>
            <w:left w:val="none" w:sz="0" w:space="0" w:color="auto"/>
            <w:bottom w:val="none" w:sz="0" w:space="0" w:color="auto"/>
            <w:right w:val="none" w:sz="0" w:space="0" w:color="auto"/>
          </w:divBdr>
          <w:divsChild>
            <w:div w:id="1266156604">
              <w:marLeft w:val="0"/>
              <w:marRight w:val="0"/>
              <w:marTop w:val="0"/>
              <w:marBottom w:val="0"/>
              <w:divBdr>
                <w:top w:val="none" w:sz="0" w:space="0" w:color="auto"/>
                <w:left w:val="none" w:sz="0" w:space="0" w:color="auto"/>
                <w:bottom w:val="none" w:sz="0" w:space="0" w:color="auto"/>
                <w:right w:val="none" w:sz="0" w:space="0" w:color="auto"/>
              </w:divBdr>
              <w:divsChild>
                <w:div w:id="432015496">
                  <w:marLeft w:val="0"/>
                  <w:marRight w:val="0"/>
                  <w:marTop w:val="0"/>
                  <w:marBottom w:val="0"/>
                  <w:divBdr>
                    <w:top w:val="none" w:sz="0" w:space="0" w:color="auto"/>
                    <w:left w:val="none" w:sz="0" w:space="0" w:color="auto"/>
                    <w:bottom w:val="none" w:sz="0" w:space="0" w:color="auto"/>
                    <w:right w:val="none" w:sz="0" w:space="0" w:color="auto"/>
                  </w:divBdr>
                  <w:divsChild>
                    <w:div w:id="793139967">
                      <w:marLeft w:val="0"/>
                      <w:marRight w:val="0"/>
                      <w:marTop w:val="0"/>
                      <w:marBottom w:val="0"/>
                      <w:divBdr>
                        <w:top w:val="none" w:sz="0" w:space="0" w:color="auto"/>
                        <w:left w:val="none" w:sz="0" w:space="0" w:color="auto"/>
                        <w:bottom w:val="none" w:sz="0" w:space="0" w:color="auto"/>
                        <w:right w:val="none" w:sz="0" w:space="0" w:color="auto"/>
                      </w:divBdr>
                      <w:divsChild>
                        <w:div w:id="2102021213">
                          <w:marLeft w:val="0"/>
                          <w:marRight w:val="0"/>
                          <w:marTop w:val="0"/>
                          <w:marBottom w:val="0"/>
                          <w:divBdr>
                            <w:top w:val="none" w:sz="0" w:space="0" w:color="auto"/>
                            <w:left w:val="none" w:sz="0" w:space="0" w:color="auto"/>
                            <w:bottom w:val="none" w:sz="0" w:space="0" w:color="auto"/>
                            <w:right w:val="none" w:sz="0" w:space="0" w:color="auto"/>
                          </w:divBdr>
                          <w:divsChild>
                            <w:div w:id="935212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9727200">
              <w:marLeft w:val="0"/>
              <w:marRight w:val="0"/>
              <w:marTop w:val="75"/>
              <w:marBottom w:val="0"/>
              <w:divBdr>
                <w:top w:val="none" w:sz="0" w:space="0" w:color="auto"/>
                <w:left w:val="none" w:sz="0" w:space="0" w:color="auto"/>
                <w:bottom w:val="none" w:sz="0" w:space="0" w:color="auto"/>
                <w:right w:val="none" w:sz="0" w:space="0" w:color="auto"/>
              </w:divBdr>
              <w:divsChild>
                <w:div w:id="1419520386">
                  <w:marLeft w:val="0"/>
                  <w:marRight w:val="0"/>
                  <w:marTop w:val="0"/>
                  <w:marBottom w:val="0"/>
                  <w:divBdr>
                    <w:top w:val="none" w:sz="0" w:space="0" w:color="auto"/>
                    <w:left w:val="none" w:sz="0" w:space="0" w:color="auto"/>
                    <w:bottom w:val="none" w:sz="0" w:space="0" w:color="auto"/>
                    <w:right w:val="none" w:sz="0" w:space="0" w:color="auto"/>
                  </w:divBdr>
                  <w:divsChild>
                    <w:div w:id="20147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4890">
          <w:marLeft w:val="0"/>
          <w:marRight w:val="0"/>
          <w:marTop w:val="0"/>
          <w:marBottom w:val="0"/>
          <w:divBdr>
            <w:top w:val="none" w:sz="0" w:space="0" w:color="auto"/>
            <w:left w:val="none" w:sz="0" w:space="0" w:color="auto"/>
            <w:bottom w:val="none" w:sz="0" w:space="0" w:color="auto"/>
            <w:right w:val="none" w:sz="0" w:space="0" w:color="auto"/>
          </w:divBdr>
          <w:divsChild>
            <w:div w:id="1310089220">
              <w:marLeft w:val="0"/>
              <w:marRight w:val="0"/>
              <w:marTop w:val="75"/>
              <w:marBottom w:val="0"/>
              <w:divBdr>
                <w:top w:val="none" w:sz="0" w:space="0" w:color="auto"/>
                <w:left w:val="none" w:sz="0" w:space="0" w:color="auto"/>
                <w:bottom w:val="none" w:sz="0" w:space="0" w:color="auto"/>
                <w:right w:val="none" w:sz="0" w:space="0" w:color="auto"/>
              </w:divBdr>
              <w:divsChild>
                <w:div w:id="36785796">
                  <w:marLeft w:val="0"/>
                  <w:marRight w:val="0"/>
                  <w:marTop w:val="0"/>
                  <w:marBottom w:val="0"/>
                  <w:divBdr>
                    <w:top w:val="none" w:sz="0" w:space="0" w:color="auto"/>
                    <w:left w:val="none" w:sz="0" w:space="0" w:color="auto"/>
                    <w:bottom w:val="none" w:sz="0" w:space="0" w:color="auto"/>
                    <w:right w:val="none" w:sz="0" w:space="0" w:color="auto"/>
                  </w:divBdr>
                  <w:divsChild>
                    <w:div w:id="15487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7220">
              <w:marLeft w:val="0"/>
              <w:marRight w:val="0"/>
              <w:marTop w:val="0"/>
              <w:marBottom w:val="0"/>
              <w:divBdr>
                <w:top w:val="none" w:sz="0" w:space="0" w:color="auto"/>
                <w:left w:val="none" w:sz="0" w:space="0" w:color="auto"/>
                <w:bottom w:val="none" w:sz="0" w:space="0" w:color="auto"/>
                <w:right w:val="none" w:sz="0" w:space="0" w:color="auto"/>
              </w:divBdr>
              <w:divsChild>
                <w:div w:id="1806967713">
                  <w:marLeft w:val="0"/>
                  <w:marRight w:val="0"/>
                  <w:marTop w:val="0"/>
                  <w:marBottom w:val="0"/>
                  <w:divBdr>
                    <w:top w:val="none" w:sz="0" w:space="0" w:color="auto"/>
                    <w:left w:val="none" w:sz="0" w:space="0" w:color="auto"/>
                    <w:bottom w:val="none" w:sz="0" w:space="0" w:color="auto"/>
                    <w:right w:val="none" w:sz="0" w:space="0" w:color="auto"/>
                  </w:divBdr>
                  <w:divsChild>
                    <w:div w:id="783615129">
                      <w:marLeft w:val="0"/>
                      <w:marRight w:val="0"/>
                      <w:marTop w:val="0"/>
                      <w:marBottom w:val="0"/>
                      <w:divBdr>
                        <w:top w:val="none" w:sz="0" w:space="0" w:color="auto"/>
                        <w:left w:val="none" w:sz="0" w:space="0" w:color="auto"/>
                        <w:bottom w:val="none" w:sz="0" w:space="0" w:color="auto"/>
                        <w:right w:val="none" w:sz="0" w:space="0" w:color="auto"/>
                      </w:divBdr>
                      <w:divsChild>
                        <w:div w:id="929393673">
                          <w:marLeft w:val="0"/>
                          <w:marRight w:val="0"/>
                          <w:marTop w:val="0"/>
                          <w:marBottom w:val="0"/>
                          <w:divBdr>
                            <w:top w:val="none" w:sz="0" w:space="0" w:color="auto"/>
                            <w:left w:val="none" w:sz="0" w:space="0" w:color="auto"/>
                            <w:bottom w:val="none" w:sz="0" w:space="0" w:color="auto"/>
                            <w:right w:val="none" w:sz="0" w:space="0" w:color="auto"/>
                          </w:divBdr>
                          <w:divsChild>
                            <w:div w:id="1831873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3366486">
          <w:marLeft w:val="0"/>
          <w:marRight w:val="0"/>
          <w:marTop w:val="0"/>
          <w:marBottom w:val="0"/>
          <w:divBdr>
            <w:top w:val="none" w:sz="0" w:space="0" w:color="auto"/>
            <w:left w:val="none" w:sz="0" w:space="0" w:color="auto"/>
            <w:bottom w:val="none" w:sz="0" w:space="0" w:color="auto"/>
            <w:right w:val="none" w:sz="0" w:space="0" w:color="auto"/>
          </w:divBdr>
          <w:divsChild>
            <w:div w:id="1611011591">
              <w:marLeft w:val="0"/>
              <w:marRight w:val="0"/>
              <w:marTop w:val="0"/>
              <w:marBottom w:val="0"/>
              <w:divBdr>
                <w:top w:val="none" w:sz="0" w:space="0" w:color="auto"/>
                <w:left w:val="none" w:sz="0" w:space="0" w:color="auto"/>
                <w:bottom w:val="none" w:sz="0" w:space="0" w:color="auto"/>
                <w:right w:val="none" w:sz="0" w:space="0" w:color="auto"/>
              </w:divBdr>
              <w:divsChild>
                <w:div w:id="20323809">
                  <w:marLeft w:val="0"/>
                  <w:marRight w:val="0"/>
                  <w:marTop w:val="0"/>
                  <w:marBottom w:val="0"/>
                  <w:divBdr>
                    <w:top w:val="none" w:sz="0" w:space="0" w:color="auto"/>
                    <w:left w:val="none" w:sz="0" w:space="0" w:color="auto"/>
                    <w:bottom w:val="none" w:sz="0" w:space="0" w:color="auto"/>
                    <w:right w:val="none" w:sz="0" w:space="0" w:color="auto"/>
                  </w:divBdr>
                  <w:divsChild>
                    <w:div w:id="5311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6806">
          <w:marLeft w:val="0"/>
          <w:marRight w:val="0"/>
          <w:marTop w:val="0"/>
          <w:marBottom w:val="0"/>
          <w:divBdr>
            <w:top w:val="none" w:sz="0" w:space="0" w:color="auto"/>
            <w:left w:val="none" w:sz="0" w:space="0" w:color="auto"/>
            <w:bottom w:val="none" w:sz="0" w:space="0" w:color="auto"/>
            <w:right w:val="none" w:sz="0" w:space="0" w:color="auto"/>
          </w:divBdr>
          <w:divsChild>
            <w:div w:id="281569512">
              <w:marLeft w:val="0"/>
              <w:marRight w:val="0"/>
              <w:marTop w:val="0"/>
              <w:marBottom w:val="0"/>
              <w:divBdr>
                <w:top w:val="none" w:sz="0" w:space="0" w:color="auto"/>
                <w:left w:val="none" w:sz="0" w:space="0" w:color="auto"/>
                <w:bottom w:val="none" w:sz="0" w:space="0" w:color="auto"/>
                <w:right w:val="none" w:sz="0" w:space="0" w:color="auto"/>
              </w:divBdr>
              <w:divsChild>
                <w:div w:id="1275283211">
                  <w:marLeft w:val="0"/>
                  <w:marRight w:val="0"/>
                  <w:marTop w:val="0"/>
                  <w:marBottom w:val="0"/>
                  <w:divBdr>
                    <w:top w:val="none" w:sz="0" w:space="0" w:color="auto"/>
                    <w:left w:val="none" w:sz="0" w:space="0" w:color="auto"/>
                    <w:bottom w:val="none" w:sz="0" w:space="0" w:color="auto"/>
                    <w:right w:val="none" w:sz="0" w:space="0" w:color="auto"/>
                  </w:divBdr>
                  <w:divsChild>
                    <w:div w:id="675228190">
                      <w:marLeft w:val="0"/>
                      <w:marRight w:val="0"/>
                      <w:marTop w:val="0"/>
                      <w:marBottom w:val="0"/>
                      <w:divBdr>
                        <w:top w:val="none" w:sz="0" w:space="0" w:color="auto"/>
                        <w:left w:val="none" w:sz="0" w:space="0" w:color="auto"/>
                        <w:bottom w:val="none" w:sz="0" w:space="0" w:color="auto"/>
                        <w:right w:val="none" w:sz="0" w:space="0" w:color="auto"/>
                      </w:divBdr>
                      <w:divsChild>
                        <w:div w:id="441144650">
                          <w:marLeft w:val="0"/>
                          <w:marRight w:val="0"/>
                          <w:marTop w:val="0"/>
                          <w:marBottom w:val="0"/>
                          <w:divBdr>
                            <w:top w:val="none" w:sz="0" w:space="0" w:color="auto"/>
                            <w:left w:val="none" w:sz="0" w:space="0" w:color="auto"/>
                            <w:bottom w:val="none" w:sz="0" w:space="0" w:color="auto"/>
                            <w:right w:val="none" w:sz="0" w:space="0" w:color="auto"/>
                          </w:divBdr>
                          <w:divsChild>
                            <w:div w:id="1208105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9258148">
              <w:marLeft w:val="0"/>
              <w:marRight w:val="0"/>
              <w:marTop w:val="75"/>
              <w:marBottom w:val="0"/>
              <w:divBdr>
                <w:top w:val="none" w:sz="0" w:space="0" w:color="auto"/>
                <w:left w:val="none" w:sz="0" w:space="0" w:color="auto"/>
                <w:bottom w:val="none" w:sz="0" w:space="0" w:color="auto"/>
                <w:right w:val="none" w:sz="0" w:space="0" w:color="auto"/>
              </w:divBdr>
              <w:divsChild>
                <w:div w:id="66735074">
                  <w:marLeft w:val="0"/>
                  <w:marRight w:val="0"/>
                  <w:marTop w:val="0"/>
                  <w:marBottom w:val="0"/>
                  <w:divBdr>
                    <w:top w:val="none" w:sz="0" w:space="0" w:color="auto"/>
                    <w:left w:val="none" w:sz="0" w:space="0" w:color="auto"/>
                    <w:bottom w:val="none" w:sz="0" w:space="0" w:color="auto"/>
                    <w:right w:val="none" w:sz="0" w:space="0" w:color="auto"/>
                  </w:divBdr>
                  <w:divsChild>
                    <w:div w:id="1203514348">
                      <w:marLeft w:val="0"/>
                      <w:marRight w:val="0"/>
                      <w:marTop w:val="0"/>
                      <w:marBottom w:val="0"/>
                      <w:divBdr>
                        <w:top w:val="none" w:sz="0" w:space="0" w:color="auto"/>
                        <w:left w:val="none" w:sz="0" w:space="0" w:color="auto"/>
                        <w:bottom w:val="none" w:sz="0" w:space="0" w:color="auto"/>
                        <w:right w:val="none" w:sz="0" w:space="0" w:color="auto"/>
                      </w:divBdr>
                      <w:divsChild>
                        <w:div w:id="620501673">
                          <w:marLeft w:val="0"/>
                          <w:marRight w:val="0"/>
                          <w:marTop w:val="0"/>
                          <w:marBottom w:val="0"/>
                          <w:divBdr>
                            <w:top w:val="none" w:sz="0" w:space="0" w:color="auto"/>
                            <w:left w:val="none" w:sz="0" w:space="0" w:color="auto"/>
                            <w:bottom w:val="none" w:sz="0" w:space="0" w:color="auto"/>
                            <w:right w:val="none" w:sz="0" w:space="0" w:color="auto"/>
                          </w:divBdr>
                          <w:divsChild>
                            <w:div w:id="1304774165">
                              <w:marLeft w:val="0"/>
                              <w:marRight w:val="0"/>
                              <w:marTop w:val="0"/>
                              <w:marBottom w:val="120"/>
                              <w:divBdr>
                                <w:top w:val="none" w:sz="0" w:space="0" w:color="auto"/>
                                <w:left w:val="none" w:sz="0" w:space="0" w:color="auto"/>
                                <w:bottom w:val="none" w:sz="0" w:space="0" w:color="auto"/>
                                <w:right w:val="none" w:sz="0" w:space="0" w:color="auto"/>
                              </w:divBdr>
                              <w:divsChild>
                                <w:div w:id="405960551">
                                  <w:marLeft w:val="0"/>
                                  <w:marRight w:val="0"/>
                                  <w:marTop w:val="0"/>
                                  <w:marBottom w:val="0"/>
                                  <w:divBdr>
                                    <w:top w:val="none" w:sz="0" w:space="0" w:color="auto"/>
                                    <w:left w:val="none" w:sz="0" w:space="0" w:color="auto"/>
                                    <w:bottom w:val="none" w:sz="0" w:space="0" w:color="auto"/>
                                    <w:right w:val="none" w:sz="0" w:space="0" w:color="auto"/>
                                  </w:divBdr>
                                  <w:divsChild>
                                    <w:div w:id="1457942793">
                                      <w:marLeft w:val="0"/>
                                      <w:marRight w:val="0"/>
                                      <w:marTop w:val="0"/>
                                      <w:marBottom w:val="0"/>
                                      <w:divBdr>
                                        <w:top w:val="none" w:sz="0" w:space="0" w:color="auto"/>
                                        <w:left w:val="none" w:sz="0" w:space="0" w:color="auto"/>
                                        <w:bottom w:val="none" w:sz="0" w:space="0" w:color="auto"/>
                                        <w:right w:val="none" w:sz="0" w:space="0" w:color="auto"/>
                                      </w:divBdr>
                                      <w:divsChild>
                                        <w:div w:id="642270675">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456023927">
          <w:marLeft w:val="0"/>
          <w:marRight w:val="0"/>
          <w:marTop w:val="0"/>
          <w:marBottom w:val="0"/>
          <w:divBdr>
            <w:top w:val="none" w:sz="0" w:space="0" w:color="auto"/>
            <w:left w:val="none" w:sz="0" w:space="0" w:color="auto"/>
            <w:bottom w:val="none" w:sz="0" w:space="0" w:color="auto"/>
            <w:right w:val="none" w:sz="0" w:space="0" w:color="auto"/>
          </w:divBdr>
          <w:divsChild>
            <w:div w:id="386614991">
              <w:marLeft w:val="0"/>
              <w:marRight w:val="0"/>
              <w:marTop w:val="0"/>
              <w:marBottom w:val="0"/>
              <w:divBdr>
                <w:top w:val="none" w:sz="0" w:space="0" w:color="auto"/>
                <w:left w:val="none" w:sz="0" w:space="0" w:color="auto"/>
                <w:bottom w:val="none" w:sz="0" w:space="0" w:color="auto"/>
                <w:right w:val="none" w:sz="0" w:space="0" w:color="auto"/>
              </w:divBdr>
              <w:divsChild>
                <w:div w:id="1400637247">
                  <w:marLeft w:val="0"/>
                  <w:marRight w:val="0"/>
                  <w:marTop w:val="0"/>
                  <w:marBottom w:val="0"/>
                  <w:divBdr>
                    <w:top w:val="none" w:sz="0" w:space="0" w:color="auto"/>
                    <w:left w:val="none" w:sz="0" w:space="0" w:color="auto"/>
                    <w:bottom w:val="none" w:sz="0" w:space="0" w:color="auto"/>
                    <w:right w:val="none" w:sz="0" w:space="0" w:color="auto"/>
                  </w:divBdr>
                  <w:divsChild>
                    <w:div w:id="621155148">
                      <w:marLeft w:val="0"/>
                      <w:marRight w:val="0"/>
                      <w:marTop w:val="0"/>
                      <w:marBottom w:val="0"/>
                      <w:divBdr>
                        <w:top w:val="none" w:sz="0" w:space="0" w:color="auto"/>
                        <w:left w:val="none" w:sz="0" w:space="0" w:color="auto"/>
                        <w:bottom w:val="none" w:sz="0" w:space="0" w:color="auto"/>
                        <w:right w:val="none" w:sz="0" w:space="0" w:color="auto"/>
                      </w:divBdr>
                      <w:divsChild>
                        <w:div w:id="767779030">
                          <w:marLeft w:val="0"/>
                          <w:marRight w:val="0"/>
                          <w:marTop w:val="0"/>
                          <w:marBottom w:val="0"/>
                          <w:divBdr>
                            <w:top w:val="none" w:sz="0" w:space="0" w:color="auto"/>
                            <w:left w:val="none" w:sz="0" w:space="0" w:color="auto"/>
                            <w:bottom w:val="none" w:sz="0" w:space="0" w:color="auto"/>
                            <w:right w:val="none" w:sz="0" w:space="0" w:color="auto"/>
                          </w:divBdr>
                          <w:divsChild>
                            <w:div w:id="1417172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3179826">
          <w:marLeft w:val="0"/>
          <w:marRight w:val="0"/>
          <w:marTop w:val="0"/>
          <w:marBottom w:val="0"/>
          <w:divBdr>
            <w:top w:val="none" w:sz="0" w:space="0" w:color="auto"/>
            <w:left w:val="none" w:sz="0" w:space="0" w:color="auto"/>
            <w:bottom w:val="none" w:sz="0" w:space="0" w:color="auto"/>
            <w:right w:val="none" w:sz="0" w:space="0" w:color="auto"/>
          </w:divBdr>
          <w:divsChild>
            <w:div w:id="330644351">
              <w:marLeft w:val="0"/>
              <w:marRight w:val="0"/>
              <w:marTop w:val="0"/>
              <w:marBottom w:val="0"/>
              <w:divBdr>
                <w:top w:val="none" w:sz="0" w:space="0" w:color="auto"/>
                <w:left w:val="none" w:sz="0" w:space="0" w:color="auto"/>
                <w:bottom w:val="none" w:sz="0" w:space="0" w:color="auto"/>
                <w:right w:val="none" w:sz="0" w:space="0" w:color="auto"/>
              </w:divBdr>
              <w:divsChild>
                <w:div w:id="95295133">
                  <w:marLeft w:val="0"/>
                  <w:marRight w:val="0"/>
                  <w:marTop w:val="0"/>
                  <w:marBottom w:val="0"/>
                  <w:divBdr>
                    <w:top w:val="none" w:sz="0" w:space="0" w:color="auto"/>
                    <w:left w:val="none" w:sz="0" w:space="0" w:color="auto"/>
                    <w:bottom w:val="none" w:sz="0" w:space="0" w:color="auto"/>
                    <w:right w:val="none" w:sz="0" w:space="0" w:color="auto"/>
                  </w:divBdr>
                  <w:divsChild>
                    <w:div w:id="7125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5721">
          <w:marLeft w:val="0"/>
          <w:marRight w:val="0"/>
          <w:marTop w:val="0"/>
          <w:marBottom w:val="0"/>
          <w:divBdr>
            <w:top w:val="none" w:sz="0" w:space="0" w:color="auto"/>
            <w:left w:val="none" w:sz="0" w:space="0" w:color="auto"/>
            <w:bottom w:val="none" w:sz="0" w:space="0" w:color="auto"/>
            <w:right w:val="none" w:sz="0" w:space="0" w:color="auto"/>
          </w:divBdr>
          <w:divsChild>
            <w:div w:id="2014720081">
              <w:marLeft w:val="0"/>
              <w:marRight w:val="0"/>
              <w:marTop w:val="0"/>
              <w:marBottom w:val="0"/>
              <w:divBdr>
                <w:top w:val="none" w:sz="0" w:space="0" w:color="auto"/>
                <w:left w:val="none" w:sz="0" w:space="0" w:color="auto"/>
                <w:bottom w:val="none" w:sz="0" w:space="0" w:color="auto"/>
                <w:right w:val="none" w:sz="0" w:space="0" w:color="auto"/>
              </w:divBdr>
              <w:divsChild>
                <w:div w:id="34082313">
                  <w:marLeft w:val="0"/>
                  <w:marRight w:val="0"/>
                  <w:marTop w:val="0"/>
                  <w:marBottom w:val="0"/>
                  <w:divBdr>
                    <w:top w:val="none" w:sz="0" w:space="0" w:color="auto"/>
                    <w:left w:val="none" w:sz="0" w:space="0" w:color="auto"/>
                    <w:bottom w:val="none" w:sz="0" w:space="0" w:color="auto"/>
                    <w:right w:val="none" w:sz="0" w:space="0" w:color="auto"/>
                  </w:divBdr>
                  <w:divsChild>
                    <w:div w:id="937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4497">
          <w:marLeft w:val="0"/>
          <w:marRight w:val="0"/>
          <w:marTop w:val="0"/>
          <w:marBottom w:val="0"/>
          <w:divBdr>
            <w:top w:val="none" w:sz="0" w:space="0" w:color="auto"/>
            <w:left w:val="none" w:sz="0" w:space="0" w:color="auto"/>
            <w:bottom w:val="none" w:sz="0" w:space="0" w:color="auto"/>
            <w:right w:val="none" w:sz="0" w:space="0" w:color="auto"/>
          </w:divBdr>
          <w:divsChild>
            <w:div w:id="744032577">
              <w:marLeft w:val="0"/>
              <w:marRight w:val="0"/>
              <w:marTop w:val="0"/>
              <w:marBottom w:val="0"/>
              <w:divBdr>
                <w:top w:val="none" w:sz="0" w:space="0" w:color="auto"/>
                <w:left w:val="none" w:sz="0" w:space="0" w:color="auto"/>
                <w:bottom w:val="none" w:sz="0" w:space="0" w:color="auto"/>
                <w:right w:val="none" w:sz="0" w:space="0" w:color="auto"/>
              </w:divBdr>
              <w:divsChild>
                <w:div w:id="1092357592">
                  <w:marLeft w:val="0"/>
                  <w:marRight w:val="0"/>
                  <w:marTop w:val="0"/>
                  <w:marBottom w:val="0"/>
                  <w:divBdr>
                    <w:top w:val="none" w:sz="0" w:space="0" w:color="auto"/>
                    <w:left w:val="none" w:sz="0" w:space="0" w:color="auto"/>
                    <w:bottom w:val="none" w:sz="0" w:space="0" w:color="auto"/>
                    <w:right w:val="none" w:sz="0" w:space="0" w:color="auto"/>
                  </w:divBdr>
                  <w:divsChild>
                    <w:div w:id="26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1569">
          <w:marLeft w:val="0"/>
          <w:marRight w:val="0"/>
          <w:marTop w:val="0"/>
          <w:marBottom w:val="0"/>
          <w:divBdr>
            <w:top w:val="none" w:sz="0" w:space="0" w:color="auto"/>
            <w:left w:val="none" w:sz="0" w:space="0" w:color="auto"/>
            <w:bottom w:val="none" w:sz="0" w:space="0" w:color="auto"/>
            <w:right w:val="none" w:sz="0" w:space="0" w:color="auto"/>
          </w:divBdr>
          <w:divsChild>
            <w:div w:id="509220693">
              <w:marLeft w:val="0"/>
              <w:marRight w:val="0"/>
              <w:marTop w:val="75"/>
              <w:marBottom w:val="0"/>
              <w:divBdr>
                <w:top w:val="none" w:sz="0" w:space="0" w:color="auto"/>
                <w:left w:val="none" w:sz="0" w:space="0" w:color="auto"/>
                <w:bottom w:val="none" w:sz="0" w:space="0" w:color="auto"/>
                <w:right w:val="none" w:sz="0" w:space="0" w:color="auto"/>
              </w:divBdr>
              <w:divsChild>
                <w:div w:id="2052223435">
                  <w:marLeft w:val="0"/>
                  <w:marRight w:val="0"/>
                  <w:marTop w:val="0"/>
                  <w:marBottom w:val="0"/>
                  <w:divBdr>
                    <w:top w:val="none" w:sz="0" w:space="0" w:color="auto"/>
                    <w:left w:val="none" w:sz="0" w:space="0" w:color="auto"/>
                    <w:bottom w:val="none" w:sz="0" w:space="0" w:color="auto"/>
                    <w:right w:val="none" w:sz="0" w:space="0" w:color="auto"/>
                  </w:divBdr>
                  <w:divsChild>
                    <w:div w:id="5278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7407">
              <w:marLeft w:val="0"/>
              <w:marRight w:val="0"/>
              <w:marTop w:val="0"/>
              <w:marBottom w:val="0"/>
              <w:divBdr>
                <w:top w:val="none" w:sz="0" w:space="0" w:color="auto"/>
                <w:left w:val="none" w:sz="0" w:space="0" w:color="auto"/>
                <w:bottom w:val="none" w:sz="0" w:space="0" w:color="auto"/>
                <w:right w:val="none" w:sz="0" w:space="0" w:color="auto"/>
              </w:divBdr>
              <w:divsChild>
                <w:div w:id="713820515">
                  <w:marLeft w:val="0"/>
                  <w:marRight w:val="0"/>
                  <w:marTop w:val="0"/>
                  <w:marBottom w:val="0"/>
                  <w:divBdr>
                    <w:top w:val="none" w:sz="0" w:space="0" w:color="auto"/>
                    <w:left w:val="none" w:sz="0" w:space="0" w:color="auto"/>
                    <w:bottom w:val="none" w:sz="0" w:space="0" w:color="auto"/>
                    <w:right w:val="none" w:sz="0" w:space="0" w:color="auto"/>
                  </w:divBdr>
                  <w:divsChild>
                    <w:div w:id="1095396424">
                      <w:marLeft w:val="0"/>
                      <w:marRight w:val="0"/>
                      <w:marTop w:val="0"/>
                      <w:marBottom w:val="0"/>
                      <w:divBdr>
                        <w:top w:val="none" w:sz="0" w:space="0" w:color="auto"/>
                        <w:left w:val="none" w:sz="0" w:space="0" w:color="auto"/>
                        <w:bottom w:val="none" w:sz="0" w:space="0" w:color="auto"/>
                        <w:right w:val="none" w:sz="0" w:space="0" w:color="auto"/>
                      </w:divBdr>
                      <w:divsChild>
                        <w:div w:id="993609187">
                          <w:marLeft w:val="0"/>
                          <w:marRight w:val="0"/>
                          <w:marTop w:val="0"/>
                          <w:marBottom w:val="0"/>
                          <w:divBdr>
                            <w:top w:val="none" w:sz="0" w:space="0" w:color="auto"/>
                            <w:left w:val="none" w:sz="0" w:space="0" w:color="auto"/>
                            <w:bottom w:val="none" w:sz="0" w:space="0" w:color="auto"/>
                            <w:right w:val="none" w:sz="0" w:space="0" w:color="auto"/>
                          </w:divBdr>
                          <w:divsChild>
                            <w:div w:id="1657219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0065117">
          <w:marLeft w:val="0"/>
          <w:marRight w:val="0"/>
          <w:marTop w:val="0"/>
          <w:marBottom w:val="0"/>
          <w:divBdr>
            <w:top w:val="none" w:sz="0" w:space="0" w:color="auto"/>
            <w:left w:val="none" w:sz="0" w:space="0" w:color="auto"/>
            <w:bottom w:val="none" w:sz="0" w:space="0" w:color="auto"/>
            <w:right w:val="none" w:sz="0" w:space="0" w:color="auto"/>
          </w:divBdr>
          <w:divsChild>
            <w:div w:id="1521700120">
              <w:marLeft w:val="0"/>
              <w:marRight w:val="0"/>
              <w:marTop w:val="0"/>
              <w:marBottom w:val="0"/>
              <w:divBdr>
                <w:top w:val="none" w:sz="0" w:space="0" w:color="auto"/>
                <w:left w:val="none" w:sz="0" w:space="0" w:color="auto"/>
                <w:bottom w:val="none" w:sz="0" w:space="0" w:color="auto"/>
                <w:right w:val="none" w:sz="0" w:space="0" w:color="auto"/>
              </w:divBdr>
              <w:divsChild>
                <w:div w:id="1431466671">
                  <w:marLeft w:val="0"/>
                  <w:marRight w:val="0"/>
                  <w:marTop w:val="0"/>
                  <w:marBottom w:val="0"/>
                  <w:divBdr>
                    <w:top w:val="none" w:sz="0" w:space="0" w:color="auto"/>
                    <w:left w:val="none" w:sz="0" w:space="0" w:color="auto"/>
                    <w:bottom w:val="none" w:sz="0" w:space="0" w:color="auto"/>
                    <w:right w:val="none" w:sz="0" w:space="0" w:color="auto"/>
                  </w:divBdr>
                  <w:divsChild>
                    <w:div w:id="10711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5927">
          <w:marLeft w:val="0"/>
          <w:marRight w:val="0"/>
          <w:marTop w:val="0"/>
          <w:marBottom w:val="0"/>
          <w:divBdr>
            <w:top w:val="none" w:sz="0" w:space="0" w:color="auto"/>
            <w:left w:val="none" w:sz="0" w:space="0" w:color="auto"/>
            <w:bottom w:val="none" w:sz="0" w:space="0" w:color="auto"/>
            <w:right w:val="none" w:sz="0" w:space="0" w:color="auto"/>
          </w:divBdr>
          <w:divsChild>
            <w:div w:id="1940409240">
              <w:marLeft w:val="0"/>
              <w:marRight w:val="0"/>
              <w:marTop w:val="0"/>
              <w:marBottom w:val="0"/>
              <w:divBdr>
                <w:top w:val="none" w:sz="0" w:space="0" w:color="auto"/>
                <w:left w:val="none" w:sz="0" w:space="0" w:color="auto"/>
                <w:bottom w:val="none" w:sz="0" w:space="0" w:color="auto"/>
                <w:right w:val="none" w:sz="0" w:space="0" w:color="auto"/>
              </w:divBdr>
              <w:divsChild>
                <w:div w:id="1754545990">
                  <w:marLeft w:val="0"/>
                  <w:marRight w:val="0"/>
                  <w:marTop w:val="0"/>
                  <w:marBottom w:val="0"/>
                  <w:divBdr>
                    <w:top w:val="none" w:sz="0" w:space="0" w:color="auto"/>
                    <w:left w:val="none" w:sz="0" w:space="0" w:color="auto"/>
                    <w:bottom w:val="none" w:sz="0" w:space="0" w:color="auto"/>
                    <w:right w:val="none" w:sz="0" w:space="0" w:color="auto"/>
                  </w:divBdr>
                  <w:divsChild>
                    <w:div w:id="1933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1450">
          <w:marLeft w:val="0"/>
          <w:marRight w:val="0"/>
          <w:marTop w:val="0"/>
          <w:marBottom w:val="0"/>
          <w:divBdr>
            <w:top w:val="none" w:sz="0" w:space="0" w:color="auto"/>
            <w:left w:val="none" w:sz="0" w:space="0" w:color="auto"/>
            <w:bottom w:val="none" w:sz="0" w:space="0" w:color="auto"/>
            <w:right w:val="none" w:sz="0" w:space="0" w:color="auto"/>
          </w:divBdr>
          <w:divsChild>
            <w:div w:id="844366105">
              <w:marLeft w:val="0"/>
              <w:marRight w:val="0"/>
              <w:marTop w:val="75"/>
              <w:marBottom w:val="0"/>
              <w:divBdr>
                <w:top w:val="none" w:sz="0" w:space="0" w:color="auto"/>
                <w:left w:val="none" w:sz="0" w:space="0" w:color="auto"/>
                <w:bottom w:val="none" w:sz="0" w:space="0" w:color="auto"/>
                <w:right w:val="none" w:sz="0" w:space="0" w:color="auto"/>
              </w:divBdr>
              <w:divsChild>
                <w:div w:id="1041830441">
                  <w:marLeft w:val="0"/>
                  <w:marRight w:val="0"/>
                  <w:marTop w:val="0"/>
                  <w:marBottom w:val="0"/>
                  <w:divBdr>
                    <w:top w:val="none" w:sz="0" w:space="0" w:color="auto"/>
                    <w:left w:val="none" w:sz="0" w:space="0" w:color="auto"/>
                    <w:bottom w:val="none" w:sz="0" w:space="0" w:color="auto"/>
                    <w:right w:val="none" w:sz="0" w:space="0" w:color="auto"/>
                  </w:divBdr>
                  <w:divsChild>
                    <w:div w:id="1817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45">
              <w:marLeft w:val="0"/>
              <w:marRight w:val="0"/>
              <w:marTop w:val="0"/>
              <w:marBottom w:val="0"/>
              <w:divBdr>
                <w:top w:val="none" w:sz="0" w:space="0" w:color="auto"/>
                <w:left w:val="none" w:sz="0" w:space="0" w:color="auto"/>
                <w:bottom w:val="none" w:sz="0" w:space="0" w:color="auto"/>
                <w:right w:val="none" w:sz="0" w:space="0" w:color="auto"/>
              </w:divBdr>
              <w:divsChild>
                <w:div w:id="1917394689">
                  <w:marLeft w:val="0"/>
                  <w:marRight w:val="0"/>
                  <w:marTop w:val="0"/>
                  <w:marBottom w:val="0"/>
                  <w:divBdr>
                    <w:top w:val="none" w:sz="0" w:space="0" w:color="auto"/>
                    <w:left w:val="none" w:sz="0" w:space="0" w:color="auto"/>
                    <w:bottom w:val="none" w:sz="0" w:space="0" w:color="auto"/>
                    <w:right w:val="none" w:sz="0" w:space="0" w:color="auto"/>
                  </w:divBdr>
                  <w:divsChild>
                    <w:div w:id="2054772285">
                      <w:marLeft w:val="0"/>
                      <w:marRight w:val="0"/>
                      <w:marTop w:val="0"/>
                      <w:marBottom w:val="0"/>
                      <w:divBdr>
                        <w:top w:val="none" w:sz="0" w:space="0" w:color="auto"/>
                        <w:left w:val="none" w:sz="0" w:space="0" w:color="auto"/>
                        <w:bottom w:val="none" w:sz="0" w:space="0" w:color="auto"/>
                        <w:right w:val="none" w:sz="0" w:space="0" w:color="auto"/>
                      </w:divBdr>
                      <w:divsChild>
                        <w:div w:id="874197082">
                          <w:marLeft w:val="0"/>
                          <w:marRight w:val="0"/>
                          <w:marTop w:val="0"/>
                          <w:marBottom w:val="0"/>
                          <w:divBdr>
                            <w:top w:val="none" w:sz="0" w:space="0" w:color="auto"/>
                            <w:left w:val="none" w:sz="0" w:space="0" w:color="auto"/>
                            <w:bottom w:val="none" w:sz="0" w:space="0" w:color="auto"/>
                            <w:right w:val="none" w:sz="0" w:space="0" w:color="auto"/>
                          </w:divBdr>
                          <w:divsChild>
                            <w:div w:id="263728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3172150">
          <w:marLeft w:val="0"/>
          <w:marRight w:val="0"/>
          <w:marTop w:val="0"/>
          <w:marBottom w:val="0"/>
          <w:divBdr>
            <w:top w:val="none" w:sz="0" w:space="0" w:color="auto"/>
            <w:left w:val="none" w:sz="0" w:space="0" w:color="auto"/>
            <w:bottom w:val="none" w:sz="0" w:space="0" w:color="auto"/>
            <w:right w:val="none" w:sz="0" w:space="0" w:color="auto"/>
          </w:divBdr>
          <w:divsChild>
            <w:div w:id="8024303">
              <w:marLeft w:val="0"/>
              <w:marRight w:val="0"/>
              <w:marTop w:val="0"/>
              <w:marBottom w:val="0"/>
              <w:divBdr>
                <w:top w:val="none" w:sz="0" w:space="0" w:color="auto"/>
                <w:left w:val="none" w:sz="0" w:space="0" w:color="auto"/>
                <w:bottom w:val="none" w:sz="0" w:space="0" w:color="auto"/>
                <w:right w:val="none" w:sz="0" w:space="0" w:color="auto"/>
              </w:divBdr>
              <w:divsChild>
                <w:div w:id="519853068">
                  <w:marLeft w:val="0"/>
                  <w:marRight w:val="0"/>
                  <w:marTop w:val="0"/>
                  <w:marBottom w:val="0"/>
                  <w:divBdr>
                    <w:top w:val="none" w:sz="0" w:space="0" w:color="auto"/>
                    <w:left w:val="none" w:sz="0" w:space="0" w:color="auto"/>
                    <w:bottom w:val="none" w:sz="0" w:space="0" w:color="auto"/>
                    <w:right w:val="none" w:sz="0" w:space="0" w:color="auto"/>
                  </w:divBdr>
                  <w:divsChild>
                    <w:div w:id="9898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68670">
          <w:marLeft w:val="0"/>
          <w:marRight w:val="0"/>
          <w:marTop w:val="0"/>
          <w:marBottom w:val="0"/>
          <w:divBdr>
            <w:top w:val="none" w:sz="0" w:space="0" w:color="auto"/>
            <w:left w:val="none" w:sz="0" w:space="0" w:color="auto"/>
            <w:bottom w:val="none" w:sz="0" w:space="0" w:color="auto"/>
            <w:right w:val="none" w:sz="0" w:space="0" w:color="auto"/>
          </w:divBdr>
          <w:divsChild>
            <w:div w:id="183515178">
              <w:marLeft w:val="0"/>
              <w:marRight w:val="0"/>
              <w:marTop w:val="0"/>
              <w:marBottom w:val="0"/>
              <w:divBdr>
                <w:top w:val="none" w:sz="0" w:space="0" w:color="auto"/>
                <w:left w:val="none" w:sz="0" w:space="0" w:color="auto"/>
                <w:bottom w:val="none" w:sz="0" w:space="0" w:color="auto"/>
                <w:right w:val="none" w:sz="0" w:space="0" w:color="auto"/>
              </w:divBdr>
              <w:divsChild>
                <w:div w:id="391931721">
                  <w:marLeft w:val="0"/>
                  <w:marRight w:val="0"/>
                  <w:marTop w:val="0"/>
                  <w:marBottom w:val="0"/>
                  <w:divBdr>
                    <w:top w:val="none" w:sz="0" w:space="0" w:color="auto"/>
                    <w:left w:val="none" w:sz="0" w:space="0" w:color="auto"/>
                    <w:bottom w:val="none" w:sz="0" w:space="0" w:color="auto"/>
                    <w:right w:val="none" w:sz="0" w:space="0" w:color="auto"/>
                  </w:divBdr>
                  <w:divsChild>
                    <w:div w:id="225072541">
                      <w:marLeft w:val="0"/>
                      <w:marRight w:val="0"/>
                      <w:marTop w:val="0"/>
                      <w:marBottom w:val="0"/>
                      <w:divBdr>
                        <w:top w:val="none" w:sz="0" w:space="0" w:color="auto"/>
                        <w:left w:val="none" w:sz="0" w:space="0" w:color="auto"/>
                        <w:bottom w:val="none" w:sz="0" w:space="0" w:color="auto"/>
                        <w:right w:val="none" w:sz="0" w:space="0" w:color="auto"/>
                      </w:divBdr>
                      <w:divsChild>
                        <w:div w:id="1474758403">
                          <w:marLeft w:val="0"/>
                          <w:marRight w:val="0"/>
                          <w:marTop w:val="0"/>
                          <w:marBottom w:val="0"/>
                          <w:divBdr>
                            <w:top w:val="none" w:sz="0" w:space="0" w:color="auto"/>
                            <w:left w:val="none" w:sz="0" w:space="0" w:color="auto"/>
                            <w:bottom w:val="none" w:sz="0" w:space="0" w:color="auto"/>
                            <w:right w:val="none" w:sz="0" w:space="0" w:color="auto"/>
                          </w:divBdr>
                          <w:divsChild>
                            <w:div w:id="918363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9382742">
          <w:marLeft w:val="0"/>
          <w:marRight w:val="0"/>
          <w:marTop w:val="0"/>
          <w:marBottom w:val="0"/>
          <w:divBdr>
            <w:top w:val="none" w:sz="0" w:space="0" w:color="auto"/>
            <w:left w:val="none" w:sz="0" w:space="0" w:color="auto"/>
            <w:bottom w:val="none" w:sz="0" w:space="0" w:color="auto"/>
            <w:right w:val="none" w:sz="0" w:space="0" w:color="auto"/>
          </w:divBdr>
          <w:divsChild>
            <w:div w:id="1789159823">
              <w:marLeft w:val="0"/>
              <w:marRight w:val="0"/>
              <w:marTop w:val="0"/>
              <w:marBottom w:val="0"/>
              <w:divBdr>
                <w:top w:val="none" w:sz="0" w:space="0" w:color="auto"/>
                <w:left w:val="none" w:sz="0" w:space="0" w:color="auto"/>
                <w:bottom w:val="none" w:sz="0" w:space="0" w:color="auto"/>
                <w:right w:val="none" w:sz="0" w:space="0" w:color="auto"/>
              </w:divBdr>
              <w:divsChild>
                <w:div w:id="626200313">
                  <w:marLeft w:val="0"/>
                  <w:marRight w:val="0"/>
                  <w:marTop w:val="0"/>
                  <w:marBottom w:val="0"/>
                  <w:divBdr>
                    <w:top w:val="none" w:sz="0" w:space="0" w:color="auto"/>
                    <w:left w:val="none" w:sz="0" w:space="0" w:color="auto"/>
                    <w:bottom w:val="none" w:sz="0" w:space="0" w:color="auto"/>
                    <w:right w:val="none" w:sz="0" w:space="0" w:color="auto"/>
                  </w:divBdr>
                  <w:divsChild>
                    <w:div w:id="5979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9828">
          <w:marLeft w:val="0"/>
          <w:marRight w:val="0"/>
          <w:marTop w:val="0"/>
          <w:marBottom w:val="0"/>
          <w:divBdr>
            <w:top w:val="none" w:sz="0" w:space="0" w:color="auto"/>
            <w:left w:val="none" w:sz="0" w:space="0" w:color="auto"/>
            <w:bottom w:val="none" w:sz="0" w:space="0" w:color="auto"/>
            <w:right w:val="none" w:sz="0" w:space="0" w:color="auto"/>
          </w:divBdr>
          <w:divsChild>
            <w:div w:id="1137146239">
              <w:marLeft w:val="0"/>
              <w:marRight w:val="0"/>
              <w:marTop w:val="0"/>
              <w:marBottom w:val="0"/>
              <w:divBdr>
                <w:top w:val="none" w:sz="0" w:space="0" w:color="auto"/>
                <w:left w:val="none" w:sz="0" w:space="0" w:color="auto"/>
                <w:bottom w:val="none" w:sz="0" w:space="0" w:color="auto"/>
                <w:right w:val="none" w:sz="0" w:space="0" w:color="auto"/>
              </w:divBdr>
              <w:divsChild>
                <w:div w:id="489518620">
                  <w:marLeft w:val="0"/>
                  <w:marRight w:val="0"/>
                  <w:marTop w:val="0"/>
                  <w:marBottom w:val="0"/>
                  <w:divBdr>
                    <w:top w:val="none" w:sz="0" w:space="0" w:color="auto"/>
                    <w:left w:val="none" w:sz="0" w:space="0" w:color="auto"/>
                    <w:bottom w:val="none" w:sz="0" w:space="0" w:color="auto"/>
                    <w:right w:val="none" w:sz="0" w:space="0" w:color="auto"/>
                  </w:divBdr>
                  <w:divsChild>
                    <w:div w:id="20517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0302">
          <w:marLeft w:val="0"/>
          <w:marRight w:val="0"/>
          <w:marTop w:val="0"/>
          <w:marBottom w:val="0"/>
          <w:divBdr>
            <w:top w:val="none" w:sz="0" w:space="0" w:color="auto"/>
            <w:left w:val="none" w:sz="0" w:space="0" w:color="auto"/>
            <w:bottom w:val="none" w:sz="0" w:space="0" w:color="auto"/>
            <w:right w:val="none" w:sz="0" w:space="0" w:color="auto"/>
          </w:divBdr>
          <w:divsChild>
            <w:div w:id="1248467602">
              <w:marLeft w:val="0"/>
              <w:marRight w:val="0"/>
              <w:marTop w:val="0"/>
              <w:marBottom w:val="0"/>
              <w:divBdr>
                <w:top w:val="none" w:sz="0" w:space="0" w:color="auto"/>
                <w:left w:val="none" w:sz="0" w:space="0" w:color="auto"/>
                <w:bottom w:val="none" w:sz="0" w:space="0" w:color="auto"/>
                <w:right w:val="none" w:sz="0" w:space="0" w:color="auto"/>
              </w:divBdr>
              <w:divsChild>
                <w:div w:id="1287658600">
                  <w:marLeft w:val="0"/>
                  <w:marRight w:val="0"/>
                  <w:marTop w:val="0"/>
                  <w:marBottom w:val="0"/>
                  <w:divBdr>
                    <w:top w:val="none" w:sz="0" w:space="0" w:color="auto"/>
                    <w:left w:val="none" w:sz="0" w:space="0" w:color="auto"/>
                    <w:bottom w:val="none" w:sz="0" w:space="0" w:color="auto"/>
                    <w:right w:val="none" w:sz="0" w:space="0" w:color="auto"/>
                  </w:divBdr>
                  <w:divsChild>
                    <w:div w:id="1167941537">
                      <w:marLeft w:val="0"/>
                      <w:marRight w:val="0"/>
                      <w:marTop w:val="0"/>
                      <w:marBottom w:val="0"/>
                      <w:divBdr>
                        <w:top w:val="none" w:sz="0" w:space="0" w:color="auto"/>
                        <w:left w:val="none" w:sz="0" w:space="0" w:color="auto"/>
                        <w:bottom w:val="none" w:sz="0" w:space="0" w:color="auto"/>
                        <w:right w:val="none" w:sz="0" w:space="0" w:color="auto"/>
                      </w:divBdr>
                      <w:divsChild>
                        <w:div w:id="2060324847">
                          <w:marLeft w:val="0"/>
                          <w:marRight w:val="0"/>
                          <w:marTop w:val="0"/>
                          <w:marBottom w:val="0"/>
                          <w:divBdr>
                            <w:top w:val="none" w:sz="0" w:space="0" w:color="auto"/>
                            <w:left w:val="none" w:sz="0" w:space="0" w:color="auto"/>
                            <w:bottom w:val="none" w:sz="0" w:space="0" w:color="auto"/>
                            <w:right w:val="none" w:sz="0" w:space="0" w:color="auto"/>
                          </w:divBdr>
                          <w:divsChild>
                            <w:div w:id="121077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7569575">
              <w:marLeft w:val="0"/>
              <w:marRight w:val="0"/>
              <w:marTop w:val="75"/>
              <w:marBottom w:val="0"/>
              <w:divBdr>
                <w:top w:val="none" w:sz="0" w:space="0" w:color="auto"/>
                <w:left w:val="none" w:sz="0" w:space="0" w:color="auto"/>
                <w:bottom w:val="none" w:sz="0" w:space="0" w:color="auto"/>
                <w:right w:val="none" w:sz="0" w:space="0" w:color="auto"/>
              </w:divBdr>
              <w:divsChild>
                <w:div w:id="73862298">
                  <w:marLeft w:val="0"/>
                  <w:marRight w:val="0"/>
                  <w:marTop w:val="0"/>
                  <w:marBottom w:val="0"/>
                  <w:divBdr>
                    <w:top w:val="none" w:sz="0" w:space="0" w:color="auto"/>
                    <w:left w:val="none" w:sz="0" w:space="0" w:color="auto"/>
                    <w:bottom w:val="none" w:sz="0" w:space="0" w:color="auto"/>
                    <w:right w:val="none" w:sz="0" w:space="0" w:color="auto"/>
                  </w:divBdr>
                  <w:divsChild>
                    <w:div w:id="13809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4150">
          <w:marLeft w:val="0"/>
          <w:marRight w:val="0"/>
          <w:marTop w:val="0"/>
          <w:marBottom w:val="0"/>
          <w:divBdr>
            <w:top w:val="none" w:sz="0" w:space="0" w:color="auto"/>
            <w:left w:val="none" w:sz="0" w:space="0" w:color="auto"/>
            <w:bottom w:val="none" w:sz="0" w:space="0" w:color="auto"/>
            <w:right w:val="none" w:sz="0" w:space="0" w:color="auto"/>
          </w:divBdr>
          <w:divsChild>
            <w:div w:id="891231717">
              <w:marLeft w:val="0"/>
              <w:marRight w:val="0"/>
              <w:marTop w:val="75"/>
              <w:marBottom w:val="0"/>
              <w:divBdr>
                <w:top w:val="none" w:sz="0" w:space="0" w:color="auto"/>
                <w:left w:val="none" w:sz="0" w:space="0" w:color="auto"/>
                <w:bottom w:val="none" w:sz="0" w:space="0" w:color="auto"/>
                <w:right w:val="none" w:sz="0" w:space="0" w:color="auto"/>
              </w:divBdr>
              <w:divsChild>
                <w:div w:id="581111463">
                  <w:marLeft w:val="0"/>
                  <w:marRight w:val="0"/>
                  <w:marTop w:val="0"/>
                  <w:marBottom w:val="0"/>
                  <w:divBdr>
                    <w:top w:val="none" w:sz="0" w:space="0" w:color="auto"/>
                    <w:left w:val="none" w:sz="0" w:space="0" w:color="auto"/>
                    <w:bottom w:val="none" w:sz="0" w:space="0" w:color="auto"/>
                    <w:right w:val="none" w:sz="0" w:space="0" w:color="auto"/>
                  </w:divBdr>
                  <w:divsChild>
                    <w:div w:id="6397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0601">
              <w:marLeft w:val="0"/>
              <w:marRight w:val="0"/>
              <w:marTop w:val="0"/>
              <w:marBottom w:val="0"/>
              <w:divBdr>
                <w:top w:val="none" w:sz="0" w:space="0" w:color="auto"/>
                <w:left w:val="none" w:sz="0" w:space="0" w:color="auto"/>
                <w:bottom w:val="none" w:sz="0" w:space="0" w:color="auto"/>
                <w:right w:val="none" w:sz="0" w:space="0" w:color="auto"/>
              </w:divBdr>
              <w:divsChild>
                <w:div w:id="41904283">
                  <w:marLeft w:val="0"/>
                  <w:marRight w:val="0"/>
                  <w:marTop w:val="0"/>
                  <w:marBottom w:val="0"/>
                  <w:divBdr>
                    <w:top w:val="none" w:sz="0" w:space="0" w:color="auto"/>
                    <w:left w:val="none" w:sz="0" w:space="0" w:color="auto"/>
                    <w:bottom w:val="none" w:sz="0" w:space="0" w:color="auto"/>
                    <w:right w:val="none" w:sz="0" w:space="0" w:color="auto"/>
                  </w:divBdr>
                  <w:divsChild>
                    <w:div w:id="1538470171">
                      <w:marLeft w:val="0"/>
                      <w:marRight w:val="0"/>
                      <w:marTop w:val="0"/>
                      <w:marBottom w:val="0"/>
                      <w:divBdr>
                        <w:top w:val="none" w:sz="0" w:space="0" w:color="auto"/>
                        <w:left w:val="none" w:sz="0" w:space="0" w:color="auto"/>
                        <w:bottom w:val="none" w:sz="0" w:space="0" w:color="auto"/>
                        <w:right w:val="none" w:sz="0" w:space="0" w:color="auto"/>
                      </w:divBdr>
                      <w:divsChild>
                        <w:div w:id="1274635567">
                          <w:marLeft w:val="0"/>
                          <w:marRight w:val="0"/>
                          <w:marTop w:val="0"/>
                          <w:marBottom w:val="0"/>
                          <w:divBdr>
                            <w:top w:val="none" w:sz="0" w:space="0" w:color="auto"/>
                            <w:left w:val="none" w:sz="0" w:space="0" w:color="auto"/>
                            <w:bottom w:val="none" w:sz="0" w:space="0" w:color="auto"/>
                            <w:right w:val="none" w:sz="0" w:space="0" w:color="auto"/>
                          </w:divBdr>
                          <w:divsChild>
                            <w:div w:id="1891112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1840388">
          <w:marLeft w:val="0"/>
          <w:marRight w:val="0"/>
          <w:marTop w:val="0"/>
          <w:marBottom w:val="0"/>
          <w:divBdr>
            <w:top w:val="none" w:sz="0" w:space="0" w:color="auto"/>
            <w:left w:val="none" w:sz="0" w:space="0" w:color="auto"/>
            <w:bottom w:val="none" w:sz="0" w:space="0" w:color="auto"/>
            <w:right w:val="none" w:sz="0" w:space="0" w:color="auto"/>
          </w:divBdr>
          <w:divsChild>
            <w:div w:id="1023558528">
              <w:marLeft w:val="0"/>
              <w:marRight w:val="0"/>
              <w:marTop w:val="0"/>
              <w:marBottom w:val="0"/>
              <w:divBdr>
                <w:top w:val="none" w:sz="0" w:space="0" w:color="auto"/>
                <w:left w:val="none" w:sz="0" w:space="0" w:color="auto"/>
                <w:bottom w:val="none" w:sz="0" w:space="0" w:color="auto"/>
                <w:right w:val="none" w:sz="0" w:space="0" w:color="auto"/>
              </w:divBdr>
              <w:divsChild>
                <w:div w:id="1298298229">
                  <w:marLeft w:val="0"/>
                  <w:marRight w:val="0"/>
                  <w:marTop w:val="0"/>
                  <w:marBottom w:val="0"/>
                  <w:divBdr>
                    <w:top w:val="none" w:sz="0" w:space="0" w:color="auto"/>
                    <w:left w:val="none" w:sz="0" w:space="0" w:color="auto"/>
                    <w:bottom w:val="none" w:sz="0" w:space="0" w:color="auto"/>
                    <w:right w:val="none" w:sz="0" w:space="0" w:color="auto"/>
                  </w:divBdr>
                  <w:divsChild>
                    <w:div w:id="1285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6616">
          <w:marLeft w:val="0"/>
          <w:marRight w:val="0"/>
          <w:marTop w:val="0"/>
          <w:marBottom w:val="0"/>
          <w:divBdr>
            <w:top w:val="none" w:sz="0" w:space="0" w:color="auto"/>
            <w:left w:val="none" w:sz="0" w:space="0" w:color="auto"/>
            <w:bottom w:val="none" w:sz="0" w:space="0" w:color="auto"/>
            <w:right w:val="none" w:sz="0" w:space="0" w:color="auto"/>
          </w:divBdr>
          <w:divsChild>
            <w:div w:id="244387772">
              <w:marLeft w:val="0"/>
              <w:marRight w:val="0"/>
              <w:marTop w:val="0"/>
              <w:marBottom w:val="0"/>
              <w:divBdr>
                <w:top w:val="none" w:sz="0" w:space="0" w:color="auto"/>
                <w:left w:val="none" w:sz="0" w:space="0" w:color="auto"/>
                <w:bottom w:val="none" w:sz="0" w:space="0" w:color="auto"/>
                <w:right w:val="none" w:sz="0" w:space="0" w:color="auto"/>
              </w:divBdr>
              <w:divsChild>
                <w:div w:id="1928269028">
                  <w:marLeft w:val="0"/>
                  <w:marRight w:val="0"/>
                  <w:marTop w:val="0"/>
                  <w:marBottom w:val="0"/>
                  <w:divBdr>
                    <w:top w:val="none" w:sz="0" w:space="0" w:color="auto"/>
                    <w:left w:val="none" w:sz="0" w:space="0" w:color="auto"/>
                    <w:bottom w:val="none" w:sz="0" w:space="0" w:color="auto"/>
                    <w:right w:val="none" w:sz="0" w:space="0" w:color="auto"/>
                  </w:divBdr>
                  <w:divsChild>
                    <w:div w:id="9384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7239">
          <w:marLeft w:val="0"/>
          <w:marRight w:val="0"/>
          <w:marTop w:val="0"/>
          <w:marBottom w:val="0"/>
          <w:divBdr>
            <w:top w:val="none" w:sz="0" w:space="0" w:color="auto"/>
            <w:left w:val="none" w:sz="0" w:space="0" w:color="auto"/>
            <w:bottom w:val="none" w:sz="0" w:space="0" w:color="auto"/>
            <w:right w:val="none" w:sz="0" w:space="0" w:color="auto"/>
          </w:divBdr>
          <w:divsChild>
            <w:div w:id="207843087">
              <w:marLeft w:val="0"/>
              <w:marRight w:val="0"/>
              <w:marTop w:val="75"/>
              <w:marBottom w:val="0"/>
              <w:divBdr>
                <w:top w:val="none" w:sz="0" w:space="0" w:color="auto"/>
                <w:left w:val="none" w:sz="0" w:space="0" w:color="auto"/>
                <w:bottom w:val="none" w:sz="0" w:space="0" w:color="auto"/>
                <w:right w:val="none" w:sz="0" w:space="0" w:color="auto"/>
              </w:divBdr>
              <w:divsChild>
                <w:div w:id="2075812451">
                  <w:marLeft w:val="0"/>
                  <w:marRight w:val="0"/>
                  <w:marTop w:val="0"/>
                  <w:marBottom w:val="0"/>
                  <w:divBdr>
                    <w:top w:val="none" w:sz="0" w:space="0" w:color="auto"/>
                    <w:left w:val="none" w:sz="0" w:space="0" w:color="auto"/>
                    <w:bottom w:val="none" w:sz="0" w:space="0" w:color="auto"/>
                    <w:right w:val="none" w:sz="0" w:space="0" w:color="auto"/>
                  </w:divBdr>
                  <w:divsChild>
                    <w:div w:id="1036348567">
                      <w:marLeft w:val="0"/>
                      <w:marRight w:val="0"/>
                      <w:marTop w:val="0"/>
                      <w:marBottom w:val="0"/>
                      <w:divBdr>
                        <w:top w:val="none" w:sz="0" w:space="0" w:color="auto"/>
                        <w:left w:val="none" w:sz="0" w:space="0" w:color="auto"/>
                        <w:bottom w:val="none" w:sz="0" w:space="0" w:color="auto"/>
                        <w:right w:val="none" w:sz="0" w:space="0" w:color="auto"/>
                      </w:divBdr>
                      <w:divsChild>
                        <w:div w:id="1163353560">
                          <w:marLeft w:val="0"/>
                          <w:marRight w:val="0"/>
                          <w:marTop w:val="0"/>
                          <w:marBottom w:val="0"/>
                          <w:divBdr>
                            <w:top w:val="none" w:sz="0" w:space="0" w:color="auto"/>
                            <w:left w:val="none" w:sz="0" w:space="0" w:color="auto"/>
                            <w:bottom w:val="none" w:sz="0" w:space="0" w:color="auto"/>
                            <w:right w:val="none" w:sz="0" w:space="0" w:color="auto"/>
                          </w:divBdr>
                          <w:divsChild>
                            <w:div w:id="1015813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71928828">
              <w:marLeft w:val="0"/>
              <w:marRight w:val="0"/>
              <w:marTop w:val="0"/>
              <w:marBottom w:val="0"/>
              <w:divBdr>
                <w:top w:val="none" w:sz="0" w:space="0" w:color="auto"/>
                <w:left w:val="none" w:sz="0" w:space="0" w:color="auto"/>
                <w:bottom w:val="none" w:sz="0" w:space="0" w:color="auto"/>
                <w:right w:val="none" w:sz="0" w:space="0" w:color="auto"/>
              </w:divBdr>
              <w:divsChild>
                <w:div w:id="2106724094">
                  <w:marLeft w:val="0"/>
                  <w:marRight w:val="0"/>
                  <w:marTop w:val="0"/>
                  <w:marBottom w:val="0"/>
                  <w:divBdr>
                    <w:top w:val="none" w:sz="0" w:space="0" w:color="auto"/>
                    <w:left w:val="none" w:sz="0" w:space="0" w:color="auto"/>
                    <w:bottom w:val="none" w:sz="0" w:space="0" w:color="auto"/>
                    <w:right w:val="none" w:sz="0" w:space="0" w:color="auto"/>
                  </w:divBdr>
                  <w:divsChild>
                    <w:div w:id="931663309">
                      <w:marLeft w:val="0"/>
                      <w:marRight w:val="0"/>
                      <w:marTop w:val="0"/>
                      <w:marBottom w:val="0"/>
                      <w:divBdr>
                        <w:top w:val="none" w:sz="0" w:space="0" w:color="auto"/>
                        <w:left w:val="none" w:sz="0" w:space="0" w:color="auto"/>
                        <w:bottom w:val="none" w:sz="0" w:space="0" w:color="auto"/>
                        <w:right w:val="none" w:sz="0" w:space="0" w:color="auto"/>
                      </w:divBdr>
                      <w:divsChild>
                        <w:div w:id="1980071653">
                          <w:marLeft w:val="0"/>
                          <w:marRight w:val="0"/>
                          <w:marTop w:val="0"/>
                          <w:marBottom w:val="0"/>
                          <w:divBdr>
                            <w:top w:val="none" w:sz="0" w:space="0" w:color="auto"/>
                            <w:left w:val="none" w:sz="0" w:space="0" w:color="auto"/>
                            <w:bottom w:val="none" w:sz="0" w:space="0" w:color="auto"/>
                            <w:right w:val="none" w:sz="0" w:space="0" w:color="auto"/>
                          </w:divBdr>
                          <w:divsChild>
                            <w:div w:id="1580286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863308">
          <w:marLeft w:val="0"/>
          <w:marRight w:val="0"/>
          <w:marTop w:val="0"/>
          <w:marBottom w:val="0"/>
          <w:divBdr>
            <w:top w:val="none" w:sz="0" w:space="0" w:color="auto"/>
            <w:left w:val="none" w:sz="0" w:space="0" w:color="auto"/>
            <w:bottom w:val="none" w:sz="0" w:space="0" w:color="auto"/>
            <w:right w:val="none" w:sz="0" w:space="0" w:color="auto"/>
          </w:divBdr>
          <w:divsChild>
            <w:div w:id="1743871514">
              <w:marLeft w:val="0"/>
              <w:marRight w:val="0"/>
              <w:marTop w:val="75"/>
              <w:marBottom w:val="0"/>
              <w:divBdr>
                <w:top w:val="none" w:sz="0" w:space="0" w:color="auto"/>
                <w:left w:val="none" w:sz="0" w:space="0" w:color="auto"/>
                <w:bottom w:val="none" w:sz="0" w:space="0" w:color="auto"/>
                <w:right w:val="none" w:sz="0" w:space="0" w:color="auto"/>
              </w:divBdr>
              <w:divsChild>
                <w:div w:id="210386491">
                  <w:marLeft w:val="0"/>
                  <w:marRight w:val="0"/>
                  <w:marTop w:val="0"/>
                  <w:marBottom w:val="0"/>
                  <w:divBdr>
                    <w:top w:val="none" w:sz="0" w:space="0" w:color="auto"/>
                    <w:left w:val="none" w:sz="0" w:space="0" w:color="auto"/>
                    <w:bottom w:val="none" w:sz="0" w:space="0" w:color="auto"/>
                    <w:right w:val="none" w:sz="0" w:space="0" w:color="auto"/>
                  </w:divBdr>
                  <w:divsChild>
                    <w:div w:id="1298024747">
                      <w:marLeft w:val="0"/>
                      <w:marRight w:val="0"/>
                      <w:marTop w:val="0"/>
                      <w:marBottom w:val="0"/>
                      <w:divBdr>
                        <w:top w:val="none" w:sz="0" w:space="0" w:color="auto"/>
                        <w:left w:val="none" w:sz="0" w:space="0" w:color="auto"/>
                        <w:bottom w:val="none" w:sz="0" w:space="0" w:color="auto"/>
                        <w:right w:val="none" w:sz="0" w:space="0" w:color="auto"/>
                      </w:divBdr>
                      <w:divsChild>
                        <w:div w:id="71202379">
                          <w:marLeft w:val="0"/>
                          <w:marRight w:val="0"/>
                          <w:marTop w:val="0"/>
                          <w:marBottom w:val="0"/>
                          <w:divBdr>
                            <w:top w:val="none" w:sz="0" w:space="0" w:color="auto"/>
                            <w:left w:val="none" w:sz="0" w:space="0" w:color="auto"/>
                            <w:bottom w:val="none" w:sz="0" w:space="0" w:color="auto"/>
                            <w:right w:val="none" w:sz="0" w:space="0" w:color="auto"/>
                          </w:divBdr>
                          <w:divsChild>
                            <w:div w:id="1698703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6226092">
              <w:marLeft w:val="0"/>
              <w:marRight w:val="0"/>
              <w:marTop w:val="0"/>
              <w:marBottom w:val="0"/>
              <w:divBdr>
                <w:top w:val="none" w:sz="0" w:space="0" w:color="auto"/>
                <w:left w:val="none" w:sz="0" w:space="0" w:color="auto"/>
                <w:bottom w:val="none" w:sz="0" w:space="0" w:color="auto"/>
                <w:right w:val="none" w:sz="0" w:space="0" w:color="auto"/>
              </w:divBdr>
              <w:divsChild>
                <w:div w:id="1814593147">
                  <w:marLeft w:val="0"/>
                  <w:marRight w:val="0"/>
                  <w:marTop w:val="0"/>
                  <w:marBottom w:val="0"/>
                  <w:divBdr>
                    <w:top w:val="none" w:sz="0" w:space="0" w:color="auto"/>
                    <w:left w:val="none" w:sz="0" w:space="0" w:color="auto"/>
                    <w:bottom w:val="none" w:sz="0" w:space="0" w:color="auto"/>
                    <w:right w:val="none" w:sz="0" w:space="0" w:color="auto"/>
                  </w:divBdr>
                  <w:divsChild>
                    <w:div w:id="379013898">
                      <w:marLeft w:val="0"/>
                      <w:marRight w:val="0"/>
                      <w:marTop w:val="0"/>
                      <w:marBottom w:val="0"/>
                      <w:divBdr>
                        <w:top w:val="none" w:sz="0" w:space="0" w:color="auto"/>
                        <w:left w:val="none" w:sz="0" w:space="0" w:color="auto"/>
                        <w:bottom w:val="none" w:sz="0" w:space="0" w:color="auto"/>
                        <w:right w:val="none" w:sz="0" w:space="0" w:color="auto"/>
                      </w:divBdr>
                      <w:divsChild>
                        <w:div w:id="688026346">
                          <w:marLeft w:val="0"/>
                          <w:marRight w:val="0"/>
                          <w:marTop w:val="0"/>
                          <w:marBottom w:val="0"/>
                          <w:divBdr>
                            <w:top w:val="none" w:sz="0" w:space="0" w:color="auto"/>
                            <w:left w:val="none" w:sz="0" w:space="0" w:color="auto"/>
                            <w:bottom w:val="none" w:sz="0" w:space="0" w:color="auto"/>
                            <w:right w:val="none" w:sz="0" w:space="0" w:color="auto"/>
                          </w:divBdr>
                          <w:divsChild>
                            <w:div w:id="1008681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45044991">
          <w:marLeft w:val="0"/>
          <w:marRight w:val="0"/>
          <w:marTop w:val="0"/>
          <w:marBottom w:val="0"/>
          <w:divBdr>
            <w:top w:val="none" w:sz="0" w:space="0" w:color="auto"/>
            <w:left w:val="none" w:sz="0" w:space="0" w:color="auto"/>
            <w:bottom w:val="none" w:sz="0" w:space="0" w:color="auto"/>
            <w:right w:val="none" w:sz="0" w:space="0" w:color="auto"/>
          </w:divBdr>
          <w:divsChild>
            <w:div w:id="1189366558">
              <w:marLeft w:val="0"/>
              <w:marRight w:val="0"/>
              <w:marTop w:val="0"/>
              <w:marBottom w:val="0"/>
              <w:divBdr>
                <w:top w:val="none" w:sz="0" w:space="0" w:color="auto"/>
                <w:left w:val="none" w:sz="0" w:space="0" w:color="auto"/>
                <w:bottom w:val="none" w:sz="0" w:space="0" w:color="auto"/>
                <w:right w:val="none" w:sz="0" w:space="0" w:color="auto"/>
              </w:divBdr>
              <w:divsChild>
                <w:div w:id="1467165918">
                  <w:marLeft w:val="0"/>
                  <w:marRight w:val="0"/>
                  <w:marTop w:val="0"/>
                  <w:marBottom w:val="0"/>
                  <w:divBdr>
                    <w:top w:val="none" w:sz="0" w:space="0" w:color="auto"/>
                    <w:left w:val="none" w:sz="0" w:space="0" w:color="auto"/>
                    <w:bottom w:val="none" w:sz="0" w:space="0" w:color="auto"/>
                    <w:right w:val="none" w:sz="0" w:space="0" w:color="auto"/>
                  </w:divBdr>
                  <w:divsChild>
                    <w:div w:id="1608661498">
                      <w:marLeft w:val="0"/>
                      <w:marRight w:val="0"/>
                      <w:marTop w:val="0"/>
                      <w:marBottom w:val="0"/>
                      <w:divBdr>
                        <w:top w:val="none" w:sz="0" w:space="0" w:color="auto"/>
                        <w:left w:val="none" w:sz="0" w:space="0" w:color="auto"/>
                        <w:bottom w:val="none" w:sz="0" w:space="0" w:color="auto"/>
                        <w:right w:val="none" w:sz="0" w:space="0" w:color="auto"/>
                      </w:divBdr>
                      <w:divsChild>
                        <w:div w:id="1180848356">
                          <w:marLeft w:val="0"/>
                          <w:marRight w:val="0"/>
                          <w:marTop w:val="0"/>
                          <w:marBottom w:val="0"/>
                          <w:divBdr>
                            <w:top w:val="none" w:sz="0" w:space="0" w:color="auto"/>
                            <w:left w:val="none" w:sz="0" w:space="0" w:color="auto"/>
                            <w:bottom w:val="none" w:sz="0" w:space="0" w:color="auto"/>
                            <w:right w:val="none" w:sz="0" w:space="0" w:color="auto"/>
                          </w:divBdr>
                          <w:divsChild>
                            <w:div w:id="1203784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4568435">
              <w:marLeft w:val="0"/>
              <w:marRight w:val="0"/>
              <w:marTop w:val="75"/>
              <w:marBottom w:val="0"/>
              <w:divBdr>
                <w:top w:val="none" w:sz="0" w:space="0" w:color="auto"/>
                <w:left w:val="none" w:sz="0" w:space="0" w:color="auto"/>
                <w:bottom w:val="none" w:sz="0" w:space="0" w:color="auto"/>
                <w:right w:val="none" w:sz="0" w:space="0" w:color="auto"/>
              </w:divBdr>
              <w:divsChild>
                <w:div w:id="1494684746">
                  <w:marLeft w:val="0"/>
                  <w:marRight w:val="0"/>
                  <w:marTop w:val="0"/>
                  <w:marBottom w:val="0"/>
                  <w:divBdr>
                    <w:top w:val="none" w:sz="0" w:space="0" w:color="auto"/>
                    <w:left w:val="none" w:sz="0" w:space="0" w:color="auto"/>
                    <w:bottom w:val="none" w:sz="0" w:space="0" w:color="auto"/>
                    <w:right w:val="none" w:sz="0" w:space="0" w:color="auto"/>
                  </w:divBdr>
                  <w:divsChild>
                    <w:div w:id="16977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38715">
          <w:marLeft w:val="0"/>
          <w:marRight w:val="0"/>
          <w:marTop w:val="0"/>
          <w:marBottom w:val="0"/>
          <w:divBdr>
            <w:top w:val="none" w:sz="0" w:space="0" w:color="auto"/>
            <w:left w:val="none" w:sz="0" w:space="0" w:color="auto"/>
            <w:bottom w:val="none" w:sz="0" w:space="0" w:color="auto"/>
            <w:right w:val="none" w:sz="0" w:space="0" w:color="auto"/>
          </w:divBdr>
          <w:divsChild>
            <w:div w:id="266231002">
              <w:marLeft w:val="0"/>
              <w:marRight w:val="0"/>
              <w:marTop w:val="75"/>
              <w:marBottom w:val="0"/>
              <w:divBdr>
                <w:top w:val="none" w:sz="0" w:space="0" w:color="auto"/>
                <w:left w:val="none" w:sz="0" w:space="0" w:color="auto"/>
                <w:bottom w:val="none" w:sz="0" w:space="0" w:color="auto"/>
                <w:right w:val="none" w:sz="0" w:space="0" w:color="auto"/>
              </w:divBdr>
              <w:divsChild>
                <w:div w:id="521407059">
                  <w:marLeft w:val="0"/>
                  <w:marRight w:val="0"/>
                  <w:marTop w:val="0"/>
                  <w:marBottom w:val="0"/>
                  <w:divBdr>
                    <w:top w:val="none" w:sz="0" w:space="0" w:color="auto"/>
                    <w:left w:val="none" w:sz="0" w:space="0" w:color="auto"/>
                    <w:bottom w:val="none" w:sz="0" w:space="0" w:color="auto"/>
                    <w:right w:val="none" w:sz="0" w:space="0" w:color="auto"/>
                  </w:divBdr>
                  <w:divsChild>
                    <w:div w:id="7203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7659">
              <w:marLeft w:val="0"/>
              <w:marRight w:val="0"/>
              <w:marTop w:val="0"/>
              <w:marBottom w:val="0"/>
              <w:divBdr>
                <w:top w:val="none" w:sz="0" w:space="0" w:color="auto"/>
                <w:left w:val="none" w:sz="0" w:space="0" w:color="auto"/>
                <w:bottom w:val="none" w:sz="0" w:space="0" w:color="auto"/>
                <w:right w:val="none" w:sz="0" w:space="0" w:color="auto"/>
              </w:divBdr>
              <w:divsChild>
                <w:div w:id="2002544974">
                  <w:marLeft w:val="0"/>
                  <w:marRight w:val="0"/>
                  <w:marTop w:val="0"/>
                  <w:marBottom w:val="0"/>
                  <w:divBdr>
                    <w:top w:val="none" w:sz="0" w:space="0" w:color="auto"/>
                    <w:left w:val="none" w:sz="0" w:space="0" w:color="auto"/>
                    <w:bottom w:val="none" w:sz="0" w:space="0" w:color="auto"/>
                    <w:right w:val="none" w:sz="0" w:space="0" w:color="auto"/>
                  </w:divBdr>
                  <w:divsChild>
                    <w:div w:id="2063364594">
                      <w:marLeft w:val="0"/>
                      <w:marRight w:val="0"/>
                      <w:marTop w:val="0"/>
                      <w:marBottom w:val="0"/>
                      <w:divBdr>
                        <w:top w:val="none" w:sz="0" w:space="0" w:color="auto"/>
                        <w:left w:val="none" w:sz="0" w:space="0" w:color="auto"/>
                        <w:bottom w:val="none" w:sz="0" w:space="0" w:color="auto"/>
                        <w:right w:val="none" w:sz="0" w:space="0" w:color="auto"/>
                      </w:divBdr>
                      <w:divsChild>
                        <w:div w:id="971785764">
                          <w:marLeft w:val="0"/>
                          <w:marRight w:val="0"/>
                          <w:marTop w:val="0"/>
                          <w:marBottom w:val="0"/>
                          <w:divBdr>
                            <w:top w:val="none" w:sz="0" w:space="0" w:color="auto"/>
                            <w:left w:val="none" w:sz="0" w:space="0" w:color="auto"/>
                            <w:bottom w:val="none" w:sz="0" w:space="0" w:color="auto"/>
                            <w:right w:val="none" w:sz="0" w:space="0" w:color="auto"/>
                          </w:divBdr>
                          <w:divsChild>
                            <w:div w:id="837116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5768262">
          <w:marLeft w:val="0"/>
          <w:marRight w:val="0"/>
          <w:marTop w:val="0"/>
          <w:marBottom w:val="0"/>
          <w:divBdr>
            <w:top w:val="none" w:sz="0" w:space="0" w:color="auto"/>
            <w:left w:val="none" w:sz="0" w:space="0" w:color="auto"/>
            <w:bottom w:val="none" w:sz="0" w:space="0" w:color="auto"/>
            <w:right w:val="none" w:sz="0" w:space="0" w:color="auto"/>
          </w:divBdr>
          <w:divsChild>
            <w:div w:id="822618743">
              <w:marLeft w:val="0"/>
              <w:marRight w:val="0"/>
              <w:marTop w:val="0"/>
              <w:marBottom w:val="0"/>
              <w:divBdr>
                <w:top w:val="none" w:sz="0" w:space="0" w:color="auto"/>
                <w:left w:val="none" w:sz="0" w:space="0" w:color="auto"/>
                <w:bottom w:val="none" w:sz="0" w:space="0" w:color="auto"/>
                <w:right w:val="none" w:sz="0" w:space="0" w:color="auto"/>
              </w:divBdr>
              <w:divsChild>
                <w:div w:id="914824969">
                  <w:marLeft w:val="0"/>
                  <w:marRight w:val="0"/>
                  <w:marTop w:val="0"/>
                  <w:marBottom w:val="0"/>
                  <w:divBdr>
                    <w:top w:val="none" w:sz="0" w:space="0" w:color="auto"/>
                    <w:left w:val="none" w:sz="0" w:space="0" w:color="auto"/>
                    <w:bottom w:val="none" w:sz="0" w:space="0" w:color="auto"/>
                    <w:right w:val="none" w:sz="0" w:space="0" w:color="auto"/>
                  </w:divBdr>
                  <w:divsChild>
                    <w:div w:id="12222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0683">
          <w:marLeft w:val="0"/>
          <w:marRight w:val="0"/>
          <w:marTop w:val="0"/>
          <w:marBottom w:val="0"/>
          <w:divBdr>
            <w:top w:val="none" w:sz="0" w:space="0" w:color="auto"/>
            <w:left w:val="none" w:sz="0" w:space="0" w:color="auto"/>
            <w:bottom w:val="none" w:sz="0" w:space="0" w:color="auto"/>
            <w:right w:val="none" w:sz="0" w:space="0" w:color="auto"/>
          </w:divBdr>
          <w:divsChild>
            <w:div w:id="372458606">
              <w:marLeft w:val="0"/>
              <w:marRight w:val="0"/>
              <w:marTop w:val="0"/>
              <w:marBottom w:val="0"/>
              <w:divBdr>
                <w:top w:val="none" w:sz="0" w:space="0" w:color="auto"/>
                <w:left w:val="none" w:sz="0" w:space="0" w:color="auto"/>
                <w:bottom w:val="none" w:sz="0" w:space="0" w:color="auto"/>
                <w:right w:val="none" w:sz="0" w:space="0" w:color="auto"/>
              </w:divBdr>
              <w:divsChild>
                <w:div w:id="1275946122">
                  <w:marLeft w:val="0"/>
                  <w:marRight w:val="0"/>
                  <w:marTop w:val="0"/>
                  <w:marBottom w:val="0"/>
                  <w:divBdr>
                    <w:top w:val="none" w:sz="0" w:space="0" w:color="auto"/>
                    <w:left w:val="none" w:sz="0" w:space="0" w:color="auto"/>
                    <w:bottom w:val="none" w:sz="0" w:space="0" w:color="auto"/>
                    <w:right w:val="none" w:sz="0" w:space="0" w:color="auto"/>
                  </w:divBdr>
                  <w:divsChild>
                    <w:div w:id="2125880705">
                      <w:marLeft w:val="0"/>
                      <w:marRight w:val="0"/>
                      <w:marTop w:val="0"/>
                      <w:marBottom w:val="0"/>
                      <w:divBdr>
                        <w:top w:val="none" w:sz="0" w:space="0" w:color="auto"/>
                        <w:left w:val="none" w:sz="0" w:space="0" w:color="auto"/>
                        <w:bottom w:val="none" w:sz="0" w:space="0" w:color="auto"/>
                        <w:right w:val="none" w:sz="0" w:space="0" w:color="auto"/>
                      </w:divBdr>
                      <w:divsChild>
                        <w:div w:id="2121683033">
                          <w:marLeft w:val="0"/>
                          <w:marRight w:val="0"/>
                          <w:marTop w:val="0"/>
                          <w:marBottom w:val="0"/>
                          <w:divBdr>
                            <w:top w:val="none" w:sz="0" w:space="0" w:color="auto"/>
                            <w:left w:val="none" w:sz="0" w:space="0" w:color="auto"/>
                            <w:bottom w:val="none" w:sz="0" w:space="0" w:color="auto"/>
                            <w:right w:val="none" w:sz="0" w:space="0" w:color="auto"/>
                          </w:divBdr>
                          <w:divsChild>
                            <w:div w:id="1499224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9107570">
          <w:marLeft w:val="0"/>
          <w:marRight w:val="0"/>
          <w:marTop w:val="0"/>
          <w:marBottom w:val="0"/>
          <w:divBdr>
            <w:top w:val="none" w:sz="0" w:space="0" w:color="auto"/>
            <w:left w:val="none" w:sz="0" w:space="0" w:color="auto"/>
            <w:bottom w:val="none" w:sz="0" w:space="0" w:color="auto"/>
            <w:right w:val="none" w:sz="0" w:space="0" w:color="auto"/>
          </w:divBdr>
          <w:divsChild>
            <w:div w:id="1326973170">
              <w:marLeft w:val="0"/>
              <w:marRight w:val="0"/>
              <w:marTop w:val="0"/>
              <w:marBottom w:val="0"/>
              <w:divBdr>
                <w:top w:val="none" w:sz="0" w:space="0" w:color="auto"/>
                <w:left w:val="none" w:sz="0" w:space="0" w:color="auto"/>
                <w:bottom w:val="none" w:sz="0" w:space="0" w:color="auto"/>
                <w:right w:val="none" w:sz="0" w:space="0" w:color="auto"/>
              </w:divBdr>
              <w:divsChild>
                <w:div w:id="1014844176">
                  <w:marLeft w:val="0"/>
                  <w:marRight w:val="0"/>
                  <w:marTop w:val="0"/>
                  <w:marBottom w:val="0"/>
                  <w:divBdr>
                    <w:top w:val="none" w:sz="0" w:space="0" w:color="auto"/>
                    <w:left w:val="none" w:sz="0" w:space="0" w:color="auto"/>
                    <w:bottom w:val="none" w:sz="0" w:space="0" w:color="auto"/>
                    <w:right w:val="none" w:sz="0" w:space="0" w:color="auto"/>
                  </w:divBdr>
                  <w:divsChild>
                    <w:div w:id="891231716">
                      <w:marLeft w:val="0"/>
                      <w:marRight w:val="0"/>
                      <w:marTop w:val="0"/>
                      <w:marBottom w:val="0"/>
                      <w:divBdr>
                        <w:top w:val="none" w:sz="0" w:space="0" w:color="auto"/>
                        <w:left w:val="none" w:sz="0" w:space="0" w:color="auto"/>
                        <w:bottom w:val="none" w:sz="0" w:space="0" w:color="auto"/>
                        <w:right w:val="none" w:sz="0" w:space="0" w:color="auto"/>
                      </w:divBdr>
                      <w:divsChild>
                        <w:div w:id="1220358722">
                          <w:marLeft w:val="0"/>
                          <w:marRight w:val="0"/>
                          <w:marTop w:val="0"/>
                          <w:marBottom w:val="0"/>
                          <w:divBdr>
                            <w:top w:val="none" w:sz="0" w:space="0" w:color="auto"/>
                            <w:left w:val="none" w:sz="0" w:space="0" w:color="auto"/>
                            <w:bottom w:val="none" w:sz="0" w:space="0" w:color="auto"/>
                            <w:right w:val="none" w:sz="0" w:space="0" w:color="auto"/>
                          </w:divBdr>
                          <w:divsChild>
                            <w:div w:id="1628004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8938618">
          <w:marLeft w:val="0"/>
          <w:marRight w:val="0"/>
          <w:marTop w:val="0"/>
          <w:marBottom w:val="0"/>
          <w:divBdr>
            <w:top w:val="none" w:sz="0" w:space="0" w:color="auto"/>
            <w:left w:val="none" w:sz="0" w:space="0" w:color="auto"/>
            <w:bottom w:val="none" w:sz="0" w:space="0" w:color="auto"/>
            <w:right w:val="none" w:sz="0" w:space="0" w:color="auto"/>
          </w:divBdr>
          <w:divsChild>
            <w:div w:id="857892345">
              <w:marLeft w:val="0"/>
              <w:marRight w:val="0"/>
              <w:marTop w:val="0"/>
              <w:marBottom w:val="0"/>
              <w:divBdr>
                <w:top w:val="none" w:sz="0" w:space="0" w:color="auto"/>
                <w:left w:val="none" w:sz="0" w:space="0" w:color="auto"/>
                <w:bottom w:val="none" w:sz="0" w:space="0" w:color="auto"/>
                <w:right w:val="none" w:sz="0" w:space="0" w:color="auto"/>
              </w:divBdr>
              <w:divsChild>
                <w:div w:id="284311488">
                  <w:marLeft w:val="0"/>
                  <w:marRight w:val="0"/>
                  <w:marTop w:val="0"/>
                  <w:marBottom w:val="0"/>
                  <w:divBdr>
                    <w:top w:val="none" w:sz="0" w:space="0" w:color="auto"/>
                    <w:left w:val="none" w:sz="0" w:space="0" w:color="auto"/>
                    <w:bottom w:val="none" w:sz="0" w:space="0" w:color="auto"/>
                    <w:right w:val="none" w:sz="0" w:space="0" w:color="auto"/>
                  </w:divBdr>
                  <w:divsChild>
                    <w:div w:id="271715196">
                      <w:marLeft w:val="0"/>
                      <w:marRight w:val="0"/>
                      <w:marTop w:val="0"/>
                      <w:marBottom w:val="0"/>
                      <w:divBdr>
                        <w:top w:val="none" w:sz="0" w:space="0" w:color="auto"/>
                        <w:left w:val="none" w:sz="0" w:space="0" w:color="auto"/>
                        <w:bottom w:val="none" w:sz="0" w:space="0" w:color="auto"/>
                        <w:right w:val="none" w:sz="0" w:space="0" w:color="auto"/>
                      </w:divBdr>
                      <w:divsChild>
                        <w:div w:id="2014723153">
                          <w:marLeft w:val="0"/>
                          <w:marRight w:val="0"/>
                          <w:marTop w:val="0"/>
                          <w:marBottom w:val="0"/>
                          <w:divBdr>
                            <w:top w:val="none" w:sz="0" w:space="0" w:color="auto"/>
                            <w:left w:val="none" w:sz="0" w:space="0" w:color="auto"/>
                            <w:bottom w:val="none" w:sz="0" w:space="0" w:color="auto"/>
                            <w:right w:val="none" w:sz="0" w:space="0" w:color="auto"/>
                          </w:divBdr>
                          <w:divsChild>
                            <w:div w:id="8029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1912339">
              <w:marLeft w:val="0"/>
              <w:marRight w:val="0"/>
              <w:marTop w:val="75"/>
              <w:marBottom w:val="0"/>
              <w:divBdr>
                <w:top w:val="none" w:sz="0" w:space="0" w:color="auto"/>
                <w:left w:val="none" w:sz="0" w:space="0" w:color="auto"/>
                <w:bottom w:val="none" w:sz="0" w:space="0" w:color="auto"/>
                <w:right w:val="none" w:sz="0" w:space="0" w:color="auto"/>
              </w:divBdr>
              <w:divsChild>
                <w:div w:id="523250883">
                  <w:marLeft w:val="0"/>
                  <w:marRight w:val="0"/>
                  <w:marTop w:val="0"/>
                  <w:marBottom w:val="0"/>
                  <w:divBdr>
                    <w:top w:val="none" w:sz="0" w:space="0" w:color="auto"/>
                    <w:left w:val="none" w:sz="0" w:space="0" w:color="auto"/>
                    <w:bottom w:val="none" w:sz="0" w:space="0" w:color="auto"/>
                    <w:right w:val="none" w:sz="0" w:space="0" w:color="auto"/>
                  </w:divBdr>
                  <w:divsChild>
                    <w:div w:id="4619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0558">
          <w:marLeft w:val="0"/>
          <w:marRight w:val="0"/>
          <w:marTop w:val="0"/>
          <w:marBottom w:val="0"/>
          <w:divBdr>
            <w:top w:val="none" w:sz="0" w:space="0" w:color="auto"/>
            <w:left w:val="none" w:sz="0" w:space="0" w:color="auto"/>
            <w:bottom w:val="none" w:sz="0" w:space="0" w:color="auto"/>
            <w:right w:val="none" w:sz="0" w:space="0" w:color="auto"/>
          </w:divBdr>
          <w:divsChild>
            <w:div w:id="814303078">
              <w:marLeft w:val="0"/>
              <w:marRight w:val="0"/>
              <w:marTop w:val="0"/>
              <w:marBottom w:val="0"/>
              <w:divBdr>
                <w:top w:val="none" w:sz="0" w:space="0" w:color="auto"/>
                <w:left w:val="none" w:sz="0" w:space="0" w:color="auto"/>
                <w:bottom w:val="none" w:sz="0" w:space="0" w:color="auto"/>
                <w:right w:val="none" w:sz="0" w:space="0" w:color="auto"/>
              </w:divBdr>
              <w:divsChild>
                <w:div w:id="1087506170">
                  <w:marLeft w:val="0"/>
                  <w:marRight w:val="0"/>
                  <w:marTop w:val="0"/>
                  <w:marBottom w:val="0"/>
                  <w:divBdr>
                    <w:top w:val="none" w:sz="0" w:space="0" w:color="auto"/>
                    <w:left w:val="none" w:sz="0" w:space="0" w:color="auto"/>
                    <w:bottom w:val="none" w:sz="0" w:space="0" w:color="auto"/>
                    <w:right w:val="none" w:sz="0" w:space="0" w:color="auto"/>
                  </w:divBdr>
                  <w:divsChild>
                    <w:div w:id="446388105">
                      <w:marLeft w:val="0"/>
                      <w:marRight w:val="0"/>
                      <w:marTop w:val="0"/>
                      <w:marBottom w:val="0"/>
                      <w:divBdr>
                        <w:top w:val="none" w:sz="0" w:space="0" w:color="auto"/>
                        <w:left w:val="none" w:sz="0" w:space="0" w:color="auto"/>
                        <w:bottom w:val="none" w:sz="0" w:space="0" w:color="auto"/>
                        <w:right w:val="none" w:sz="0" w:space="0" w:color="auto"/>
                      </w:divBdr>
                      <w:divsChild>
                        <w:div w:id="1655571230">
                          <w:marLeft w:val="0"/>
                          <w:marRight w:val="0"/>
                          <w:marTop w:val="0"/>
                          <w:marBottom w:val="0"/>
                          <w:divBdr>
                            <w:top w:val="none" w:sz="0" w:space="0" w:color="auto"/>
                            <w:left w:val="none" w:sz="0" w:space="0" w:color="auto"/>
                            <w:bottom w:val="none" w:sz="0" w:space="0" w:color="auto"/>
                            <w:right w:val="none" w:sz="0" w:space="0" w:color="auto"/>
                          </w:divBdr>
                          <w:divsChild>
                            <w:div w:id="932513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1794650">
              <w:marLeft w:val="0"/>
              <w:marRight w:val="0"/>
              <w:marTop w:val="75"/>
              <w:marBottom w:val="0"/>
              <w:divBdr>
                <w:top w:val="none" w:sz="0" w:space="0" w:color="auto"/>
                <w:left w:val="none" w:sz="0" w:space="0" w:color="auto"/>
                <w:bottom w:val="none" w:sz="0" w:space="0" w:color="auto"/>
                <w:right w:val="none" w:sz="0" w:space="0" w:color="auto"/>
              </w:divBdr>
              <w:divsChild>
                <w:div w:id="1637444405">
                  <w:marLeft w:val="0"/>
                  <w:marRight w:val="0"/>
                  <w:marTop w:val="0"/>
                  <w:marBottom w:val="0"/>
                  <w:divBdr>
                    <w:top w:val="none" w:sz="0" w:space="0" w:color="auto"/>
                    <w:left w:val="none" w:sz="0" w:space="0" w:color="auto"/>
                    <w:bottom w:val="none" w:sz="0" w:space="0" w:color="auto"/>
                    <w:right w:val="none" w:sz="0" w:space="0" w:color="auto"/>
                  </w:divBdr>
                  <w:divsChild>
                    <w:div w:id="8738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60083">
          <w:marLeft w:val="0"/>
          <w:marRight w:val="0"/>
          <w:marTop w:val="0"/>
          <w:marBottom w:val="0"/>
          <w:divBdr>
            <w:top w:val="none" w:sz="0" w:space="0" w:color="auto"/>
            <w:left w:val="none" w:sz="0" w:space="0" w:color="auto"/>
            <w:bottom w:val="none" w:sz="0" w:space="0" w:color="auto"/>
            <w:right w:val="none" w:sz="0" w:space="0" w:color="auto"/>
          </w:divBdr>
          <w:divsChild>
            <w:div w:id="738407312">
              <w:marLeft w:val="0"/>
              <w:marRight w:val="0"/>
              <w:marTop w:val="0"/>
              <w:marBottom w:val="0"/>
              <w:divBdr>
                <w:top w:val="none" w:sz="0" w:space="0" w:color="auto"/>
                <w:left w:val="none" w:sz="0" w:space="0" w:color="auto"/>
                <w:bottom w:val="none" w:sz="0" w:space="0" w:color="auto"/>
                <w:right w:val="none" w:sz="0" w:space="0" w:color="auto"/>
              </w:divBdr>
              <w:divsChild>
                <w:div w:id="436025796">
                  <w:marLeft w:val="0"/>
                  <w:marRight w:val="0"/>
                  <w:marTop w:val="0"/>
                  <w:marBottom w:val="0"/>
                  <w:divBdr>
                    <w:top w:val="none" w:sz="0" w:space="0" w:color="auto"/>
                    <w:left w:val="none" w:sz="0" w:space="0" w:color="auto"/>
                    <w:bottom w:val="none" w:sz="0" w:space="0" w:color="auto"/>
                    <w:right w:val="none" w:sz="0" w:space="0" w:color="auto"/>
                  </w:divBdr>
                  <w:divsChild>
                    <w:div w:id="799886619">
                      <w:marLeft w:val="0"/>
                      <w:marRight w:val="0"/>
                      <w:marTop w:val="0"/>
                      <w:marBottom w:val="0"/>
                      <w:divBdr>
                        <w:top w:val="none" w:sz="0" w:space="0" w:color="auto"/>
                        <w:left w:val="none" w:sz="0" w:space="0" w:color="auto"/>
                        <w:bottom w:val="none" w:sz="0" w:space="0" w:color="auto"/>
                        <w:right w:val="none" w:sz="0" w:space="0" w:color="auto"/>
                      </w:divBdr>
                      <w:divsChild>
                        <w:div w:id="1865482368">
                          <w:marLeft w:val="0"/>
                          <w:marRight w:val="0"/>
                          <w:marTop w:val="0"/>
                          <w:marBottom w:val="0"/>
                          <w:divBdr>
                            <w:top w:val="none" w:sz="0" w:space="0" w:color="auto"/>
                            <w:left w:val="none" w:sz="0" w:space="0" w:color="auto"/>
                            <w:bottom w:val="none" w:sz="0" w:space="0" w:color="auto"/>
                            <w:right w:val="none" w:sz="0" w:space="0" w:color="auto"/>
                          </w:divBdr>
                          <w:divsChild>
                            <w:div w:id="696126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2388672">
              <w:marLeft w:val="0"/>
              <w:marRight w:val="0"/>
              <w:marTop w:val="75"/>
              <w:marBottom w:val="0"/>
              <w:divBdr>
                <w:top w:val="none" w:sz="0" w:space="0" w:color="auto"/>
                <w:left w:val="none" w:sz="0" w:space="0" w:color="auto"/>
                <w:bottom w:val="none" w:sz="0" w:space="0" w:color="auto"/>
                <w:right w:val="none" w:sz="0" w:space="0" w:color="auto"/>
              </w:divBdr>
              <w:divsChild>
                <w:div w:id="928537521">
                  <w:marLeft w:val="0"/>
                  <w:marRight w:val="0"/>
                  <w:marTop w:val="0"/>
                  <w:marBottom w:val="0"/>
                  <w:divBdr>
                    <w:top w:val="none" w:sz="0" w:space="0" w:color="auto"/>
                    <w:left w:val="none" w:sz="0" w:space="0" w:color="auto"/>
                    <w:bottom w:val="none" w:sz="0" w:space="0" w:color="auto"/>
                    <w:right w:val="none" w:sz="0" w:space="0" w:color="auto"/>
                  </w:divBdr>
                  <w:divsChild>
                    <w:div w:id="259336463">
                      <w:marLeft w:val="0"/>
                      <w:marRight w:val="0"/>
                      <w:marTop w:val="0"/>
                      <w:marBottom w:val="0"/>
                      <w:divBdr>
                        <w:top w:val="none" w:sz="0" w:space="0" w:color="auto"/>
                        <w:left w:val="none" w:sz="0" w:space="0" w:color="auto"/>
                        <w:bottom w:val="none" w:sz="0" w:space="0" w:color="auto"/>
                        <w:right w:val="none" w:sz="0" w:space="0" w:color="auto"/>
                      </w:divBdr>
                      <w:divsChild>
                        <w:div w:id="799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7362">
          <w:marLeft w:val="0"/>
          <w:marRight w:val="0"/>
          <w:marTop w:val="0"/>
          <w:marBottom w:val="0"/>
          <w:divBdr>
            <w:top w:val="none" w:sz="0" w:space="0" w:color="auto"/>
            <w:left w:val="none" w:sz="0" w:space="0" w:color="auto"/>
            <w:bottom w:val="none" w:sz="0" w:space="0" w:color="auto"/>
            <w:right w:val="none" w:sz="0" w:space="0" w:color="auto"/>
          </w:divBdr>
          <w:divsChild>
            <w:div w:id="677541211">
              <w:marLeft w:val="0"/>
              <w:marRight w:val="0"/>
              <w:marTop w:val="0"/>
              <w:marBottom w:val="0"/>
              <w:divBdr>
                <w:top w:val="none" w:sz="0" w:space="0" w:color="auto"/>
                <w:left w:val="none" w:sz="0" w:space="0" w:color="auto"/>
                <w:bottom w:val="none" w:sz="0" w:space="0" w:color="auto"/>
                <w:right w:val="none" w:sz="0" w:space="0" w:color="auto"/>
              </w:divBdr>
              <w:divsChild>
                <w:div w:id="2029216692">
                  <w:marLeft w:val="0"/>
                  <w:marRight w:val="0"/>
                  <w:marTop w:val="0"/>
                  <w:marBottom w:val="0"/>
                  <w:divBdr>
                    <w:top w:val="none" w:sz="0" w:space="0" w:color="auto"/>
                    <w:left w:val="none" w:sz="0" w:space="0" w:color="auto"/>
                    <w:bottom w:val="none" w:sz="0" w:space="0" w:color="auto"/>
                    <w:right w:val="none" w:sz="0" w:space="0" w:color="auto"/>
                  </w:divBdr>
                  <w:divsChild>
                    <w:div w:id="78647917">
                      <w:marLeft w:val="0"/>
                      <w:marRight w:val="0"/>
                      <w:marTop w:val="0"/>
                      <w:marBottom w:val="0"/>
                      <w:divBdr>
                        <w:top w:val="none" w:sz="0" w:space="0" w:color="auto"/>
                        <w:left w:val="none" w:sz="0" w:space="0" w:color="auto"/>
                        <w:bottom w:val="none" w:sz="0" w:space="0" w:color="auto"/>
                        <w:right w:val="none" w:sz="0" w:space="0" w:color="auto"/>
                      </w:divBdr>
                      <w:divsChild>
                        <w:div w:id="725764491">
                          <w:marLeft w:val="0"/>
                          <w:marRight w:val="0"/>
                          <w:marTop w:val="0"/>
                          <w:marBottom w:val="0"/>
                          <w:divBdr>
                            <w:top w:val="none" w:sz="0" w:space="0" w:color="auto"/>
                            <w:left w:val="none" w:sz="0" w:space="0" w:color="auto"/>
                            <w:bottom w:val="none" w:sz="0" w:space="0" w:color="auto"/>
                            <w:right w:val="none" w:sz="0" w:space="0" w:color="auto"/>
                          </w:divBdr>
                          <w:divsChild>
                            <w:div w:id="20933528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798201">
          <w:marLeft w:val="0"/>
          <w:marRight w:val="0"/>
          <w:marTop w:val="0"/>
          <w:marBottom w:val="0"/>
          <w:divBdr>
            <w:top w:val="none" w:sz="0" w:space="0" w:color="auto"/>
            <w:left w:val="none" w:sz="0" w:space="0" w:color="auto"/>
            <w:bottom w:val="none" w:sz="0" w:space="0" w:color="auto"/>
            <w:right w:val="none" w:sz="0" w:space="0" w:color="auto"/>
          </w:divBdr>
          <w:divsChild>
            <w:div w:id="306516021">
              <w:marLeft w:val="0"/>
              <w:marRight w:val="0"/>
              <w:marTop w:val="0"/>
              <w:marBottom w:val="0"/>
              <w:divBdr>
                <w:top w:val="none" w:sz="0" w:space="0" w:color="auto"/>
                <w:left w:val="none" w:sz="0" w:space="0" w:color="auto"/>
                <w:bottom w:val="none" w:sz="0" w:space="0" w:color="auto"/>
                <w:right w:val="none" w:sz="0" w:space="0" w:color="auto"/>
              </w:divBdr>
              <w:divsChild>
                <w:div w:id="1741244248">
                  <w:marLeft w:val="0"/>
                  <w:marRight w:val="0"/>
                  <w:marTop w:val="0"/>
                  <w:marBottom w:val="0"/>
                  <w:divBdr>
                    <w:top w:val="none" w:sz="0" w:space="0" w:color="auto"/>
                    <w:left w:val="none" w:sz="0" w:space="0" w:color="auto"/>
                    <w:bottom w:val="none" w:sz="0" w:space="0" w:color="auto"/>
                    <w:right w:val="none" w:sz="0" w:space="0" w:color="auto"/>
                  </w:divBdr>
                  <w:divsChild>
                    <w:div w:id="1918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79063">
          <w:marLeft w:val="0"/>
          <w:marRight w:val="0"/>
          <w:marTop w:val="0"/>
          <w:marBottom w:val="0"/>
          <w:divBdr>
            <w:top w:val="none" w:sz="0" w:space="0" w:color="auto"/>
            <w:left w:val="none" w:sz="0" w:space="0" w:color="auto"/>
            <w:bottom w:val="none" w:sz="0" w:space="0" w:color="auto"/>
            <w:right w:val="none" w:sz="0" w:space="0" w:color="auto"/>
          </w:divBdr>
          <w:divsChild>
            <w:div w:id="430244282">
              <w:marLeft w:val="0"/>
              <w:marRight w:val="0"/>
              <w:marTop w:val="0"/>
              <w:marBottom w:val="0"/>
              <w:divBdr>
                <w:top w:val="none" w:sz="0" w:space="0" w:color="auto"/>
                <w:left w:val="none" w:sz="0" w:space="0" w:color="auto"/>
                <w:bottom w:val="none" w:sz="0" w:space="0" w:color="auto"/>
                <w:right w:val="none" w:sz="0" w:space="0" w:color="auto"/>
              </w:divBdr>
              <w:divsChild>
                <w:div w:id="179973407">
                  <w:marLeft w:val="0"/>
                  <w:marRight w:val="0"/>
                  <w:marTop w:val="0"/>
                  <w:marBottom w:val="0"/>
                  <w:divBdr>
                    <w:top w:val="none" w:sz="0" w:space="0" w:color="auto"/>
                    <w:left w:val="none" w:sz="0" w:space="0" w:color="auto"/>
                    <w:bottom w:val="none" w:sz="0" w:space="0" w:color="auto"/>
                    <w:right w:val="none" w:sz="0" w:space="0" w:color="auto"/>
                  </w:divBdr>
                  <w:divsChild>
                    <w:div w:id="2110999581">
                      <w:marLeft w:val="0"/>
                      <w:marRight w:val="0"/>
                      <w:marTop w:val="0"/>
                      <w:marBottom w:val="0"/>
                      <w:divBdr>
                        <w:top w:val="none" w:sz="0" w:space="0" w:color="auto"/>
                        <w:left w:val="none" w:sz="0" w:space="0" w:color="auto"/>
                        <w:bottom w:val="none" w:sz="0" w:space="0" w:color="auto"/>
                        <w:right w:val="none" w:sz="0" w:space="0" w:color="auto"/>
                      </w:divBdr>
                      <w:divsChild>
                        <w:div w:id="588656490">
                          <w:marLeft w:val="0"/>
                          <w:marRight w:val="0"/>
                          <w:marTop w:val="0"/>
                          <w:marBottom w:val="0"/>
                          <w:divBdr>
                            <w:top w:val="none" w:sz="0" w:space="0" w:color="auto"/>
                            <w:left w:val="none" w:sz="0" w:space="0" w:color="auto"/>
                            <w:bottom w:val="none" w:sz="0" w:space="0" w:color="auto"/>
                            <w:right w:val="none" w:sz="0" w:space="0" w:color="auto"/>
                          </w:divBdr>
                          <w:divsChild>
                            <w:div w:id="996224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8364027">
          <w:marLeft w:val="0"/>
          <w:marRight w:val="0"/>
          <w:marTop w:val="0"/>
          <w:marBottom w:val="0"/>
          <w:divBdr>
            <w:top w:val="none" w:sz="0" w:space="0" w:color="auto"/>
            <w:left w:val="none" w:sz="0" w:space="0" w:color="auto"/>
            <w:bottom w:val="none" w:sz="0" w:space="0" w:color="auto"/>
            <w:right w:val="none" w:sz="0" w:space="0" w:color="auto"/>
          </w:divBdr>
          <w:divsChild>
            <w:div w:id="1820998308">
              <w:marLeft w:val="0"/>
              <w:marRight w:val="0"/>
              <w:marTop w:val="0"/>
              <w:marBottom w:val="0"/>
              <w:divBdr>
                <w:top w:val="none" w:sz="0" w:space="0" w:color="auto"/>
                <w:left w:val="none" w:sz="0" w:space="0" w:color="auto"/>
                <w:bottom w:val="none" w:sz="0" w:space="0" w:color="auto"/>
                <w:right w:val="none" w:sz="0" w:space="0" w:color="auto"/>
              </w:divBdr>
              <w:divsChild>
                <w:div w:id="2091269634">
                  <w:marLeft w:val="0"/>
                  <w:marRight w:val="0"/>
                  <w:marTop w:val="0"/>
                  <w:marBottom w:val="0"/>
                  <w:divBdr>
                    <w:top w:val="none" w:sz="0" w:space="0" w:color="auto"/>
                    <w:left w:val="none" w:sz="0" w:space="0" w:color="auto"/>
                    <w:bottom w:val="none" w:sz="0" w:space="0" w:color="auto"/>
                    <w:right w:val="none" w:sz="0" w:space="0" w:color="auto"/>
                  </w:divBdr>
                  <w:divsChild>
                    <w:div w:id="9747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48034">
          <w:marLeft w:val="0"/>
          <w:marRight w:val="0"/>
          <w:marTop w:val="0"/>
          <w:marBottom w:val="0"/>
          <w:divBdr>
            <w:top w:val="none" w:sz="0" w:space="0" w:color="auto"/>
            <w:left w:val="none" w:sz="0" w:space="0" w:color="auto"/>
            <w:bottom w:val="none" w:sz="0" w:space="0" w:color="auto"/>
            <w:right w:val="none" w:sz="0" w:space="0" w:color="auto"/>
          </w:divBdr>
          <w:divsChild>
            <w:div w:id="338964742">
              <w:marLeft w:val="0"/>
              <w:marRight w:val="0"/>
              <w:marTop w:val="75"/>
              <w:marBottom w:val="0"/>
              <w:divBdr>
                <w:top w:val="none" w:sz="0" w:space="0" w:color="auto"/>
                <w:left w:val="none" w:sz="0" w:space="0" w:color="auto"/>
                <w:bottom w:val="none" w:sz="0" w:space="0" w:color="auto"/>
                <w:right w:val="none" w:sz="0" w:space="0" w:color="auto"/>
              </w:divBdr>
              <w:divsChild>
                <w:div w:id="1465276689">
                  <w:marLeft w:val="0"/>
                  <w:marRight w:val="0"/>
                  <w:marTop w:val="0"/>
                  <w:marBottom w:val="0"/>
                  <w:divBdr>
                    <w:top w:val="none" w:sz="0" w:space="0" w:color="auto"/>
                    <w:left w:val="none" w:sz="0" w:space="0" w:color="auto"/>
                    <w:bottom w:val="none" w:sz="0" w:space="0" w:color="auto"/>
                    <w:right w:val="none" w:sz="0" w:space="0" w:color="auto"/>
                  </w:divBdr>
                  <w:divsChild>
                    <w:div w:id="1805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4041">
              <w:marLeft w:val="0"/>
              <w:marRight w:val="0"/>
              <w:marTop w:val="0"/>
              <w:marBottom w:val="0"/>
              <w:divBdr>
                <w:top w:val="none" w:sz="0" w:space="0" w:color="auto"/>
                <w:left w:val="none" w:sz="0" w:space="0" w:color="auto"/>
                <w:bottom w:val="none" w:sz="0" w:space="0" w:color="auto"/>
                <w:right w:val="none" w:sz="0" w:space="0" w:color="auto"/>
              </w:divBdr>
              <w:divsChild>
                <w:div w:id="805779496">
                  <w:marLeft w:val="0"/>
                  <w:marRight w:val="0"/>
                  <w:marTop w:val="0"/>
                  <w:marBottom w:val="0"/>
                  <w:divBdr>
                    <w:top w:val="none" w:sz="0" w:space="0" w:color="auto"/>
                    <w:left w:val="none" w:sz="0" w:space="0" w:color="auto"/>
                    <w:bottom w:val="none" w:sz="0" w:space="0" w:color="auto"/>
                    <w:right w:val="none" w:sz="0" w:space="0" w:color="auto"/>
                  </w:divBdr>
                  <w:divsChild>
                    <w:div w:id="1771702487">
                      <w:marLeft w:val="0"/>
                      <w:marRight w:val="0"/>
                      <w:marTop w:val="0"/>
                      <w:marBottom w:val="0"/>
                      <w:divBdr>
                        <w:top w:val="none" w:sz="0" w:space="0" w:color="auto"/>
                        <w:left w:val="none" w:sz="0" w:space="0" w:color="auto"/>
                        <w:bottom w:val="none" w:sz="0" w:space="0" w:color="auto"/>
                        <w:right w:val="none" w:sz="0" w:space="0" w:color="auto"/>
                      </w:divBdr>
                      <w:divsChild>
                        <w:div w:id="1525054475">
                          <w:marLeft w:val="0"/>
                          <w:marRight w:val="0"/>
                          <w:marTop w:val="0"/>
                          <w:marBottom w:val="0"/>
                          <w:divBdr>
                            <w:top w:val="none" w:sz="0" w:space="0" w:color="auto"/>
                            <w:left w:val="none" w:sz="0" w:space="0" w:color="auto"/>
                            <w:bottom w:val="none" w:sz="0" w:space="0" w:color="auto"/>
                            <w:right w:val="none" w:sz="0" w:space="0" w:color="auto"/>
                          </w:divBdr>
                          <w:divsChild>
                            <w:div w:id="1316371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3071417">
          <w:marLeft w:val="0"/>
          <w:marRight w:val="0"/>
          <w:marTop w:val="0"/>
          <w:marBottom w:val="0"/>
          <w:divBdr>
            <w:top w:val="none" w:sz="0" w:space="0" w:color="auto"/>
            <w:left w:val="none" w:sz="0" w:space="0" w:color="auto"/>
            <w:bottom w:val="none" w:sz="0" w:space="0" w:color="auto"/>
            <w:right w:val="none" w:sz="0" w:space="0" w:color="auto"/>
          </w:divBdr>
          <w:divsChild>
            <w:div w:id="483208077">
              <w:marLeft w:val="0"/>
              <w:marRight w:val="0"/>
              <w:marTop w:val="0"/>
              <w:marBottom w:val="0"/>
              <w:divBdr>
                <w:top w:val="none" w:sz="0" w:space="0" w:color="auto"/>
                <w:left w:val="none" w:sz="0" w:space="0" w:color="auto"/>
                <w:bottom w:val="none" w:sz="0" w:space="0" w:color="auto"/>
                <w:right w:val="none" w:sz="0" w:space="0" w:color="auto"/>
              </w:divBdr>
              <w:divsChild>
                <w:div w:id="1403748115">
                  <w:marLeft w:val="0"/>
                  <w:marRight w:val="0"/>
                  <w:marTop w:val="0"/>
                  <w:marBottom w:val="0"/>
                  <w:divBdr>
                    <w:top w:val="none" w:sz="0" w:space="0" w:color="auto"/>
                    <w:left w:val="none" w:sz="0" w:space="0" w:color="auto"/>
                    <w:bottom w:val="none" w:sz="0" w:space="0" w:color="auto"/>
                    <w:right w:val="none" w:sz="0" w:space="0" w:color="auto"/>
                  </w:divBdr>
                  <w:divsChild>
                    <w:div w:id="27728653">
                      <w:marLeft w:val="0"/>
                      <w:marRight w:val="0"/>
                      <w:marTop w:val="0"/>
                      <w:marBottom w:val="0"/>
                      <w:divBdr>
                        <w:top w:val="none" w:sz="0" w:space="0" w:color="auto"/>
                        <w:left w:val="none" w:sz="0" w:space="0" w:color="auto"/>
                        <w:bottom w:val="none" w:sz="0" w:space="0" w:color="auto"/>
                        <w:right w:val="none" w:sz="0" w:space="0" w:color="auto"/>
                      </w:divBdr>
                      <w:divsChild>
                        <w:div w:id="1448543896">
                          <w:marLeft w:val="0"/>
                          <w:marRight w:val="0"/>
                          <w:marTop w:val="0"/>
                          <w:marBottom w:val="0"/>
                          <w:divBdr>
                            <w:top w:val="none" w:sz="0" w:space="0" w:color="auto"/>
                            <w:left w:val="none" w:sz="0" w:space="0" w:color="auto"/>
                            <w:bottom w:val="none" w:sz="0" w:space="0" w:color="auto"/>
                            <w:right w:val="none" w:sz="0" w:space="0" w:color="auto"/>
                          </w:divBdr>
                          <w:divsChild>
                            <w:div w:id="425420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3747818">
          <w:marLeft w:val="0"/>
          <w:marRight w:val="0"/>
          <w:marTop w:val="0"/>
          <w:marBottom w:val="0"/>
          <w:divBdr>
            <w:top w:val="none" w:sz="0" w:space="0" w:color="auto"/>
            <w:left w:val="none" w:sz="0" w:space="0" w:color="auto"/>
            <w:bottom w:val="none" w:sz="0" w:space="0" w:color="auto"/>
            <w:right w:val="none" w:sz="0" w:space="0" w:color="auto"/>
          </w:divBdr>
          <w:divsChild>
            <w:div w:id="453987919">
              <w:marLeft w:val="0"/>
              <w:marRight w:val="0"/>
              <w:marTop w:val="75"/>
              <w:marBottom w:val="0"/>
              <w:divBdr>
                <w:top w:val="none" w:sz="0" w:space="0" w:color="auto"/>
                <w:left w:val="none" w:sz="0" w:space="0" w:color="auto"/>
                <w:bottom w:val="none" w:sz="0" w:space="0" w:color="auto"/>
                <w:right w:val="none" w:sz="0" w:space="0" w:color="auto"/>
              </w:divBdr>
              <w:divsChild>
                <w:div w:id="1328437959">
                  <w:marLeft w:val="0"/>
                  <w:marRight w:val="0"/>
                  <w:marTop w:val="0"/>
                  <w:marBottom w:val="0"/>
                  <w:divBdr>
                    <w:top w:val="none" w:sz="0" w:space="0" w:color="auto"/>
                    <w:left w:val="none" w:sz="0" w:space="0" w:color="auto"/>
                    <w:bottom w:val="none" w:sz="0" w:space="0" w:color="auto"/>
                    <w:right w:val="none" w:sz="0" w:space="0" w:color="auto"/>
                  </w:divBdr>
                  <w:divsChild>
                    <w:div w:id="20072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639">
              <w:marLeft w:val="0"/>
              <w:marRight w:val="0"/>
              <w:marTop w:val="0"/>
              <w:marBottom w:val="0"/>
              <w:divBdr>
                <w:top w:val="none" w:sz="0" w:space="0" w:color="auto"/>
                <w:left w:val="none" w:sz="0" w:space="0" w:color="auto"/>
                <w:bottom w:val="none" w:sz="0" w:space="0" w:color="auto"/>
                <w:right w:val="none" w:sz="0" w:space="0" w:color="auto"/>
              </w:divBdr>
              <w:divsChild>
                <w:div w:id="1175000066">
                  <w:marLeft w:val="0"/>
                  <w:marRight w:val="0"/>
                  <w:marTop w:val="0"/>
                  <w:marBottom w:val="0"/>
                  <w:divBdr>
                    <w:top w:val="none" w:sz="0" w:space="0" w:color="auto"/>
                    <w:left w:val="none" w:sz="0" w:space="0" w:color="auto"/>
                    <w:bottom w:val="none" w:sz="0" w:space="0" w:color="auto"/>
                    <w:right w:val="none" w:sz="0" w:space="0" w:color="auto"/>
                  </w:divBdr>
                  <w:divsChild>
                    <w:div w:id="829371741">
                      <w:marLeft w:val="0"/>
                      <w:marRight w:val="0"/>
                      <w:marTop w:val="0"/>
                      <w:marBottom w:val="0"/>
                      <w:divBdr>
                        <w:top w:val="none" w:sz="0" w:space="0" w:color="auto"/>
                        <w:left w:val="none" w:sz="0" w:space="0" w:color="auto"/>
                        <w:bottom w:val="none" w:sz="0" w:space="0" w:color="auto"/>
                        <w:right w:val="none" w:sz="0" w:space="0" w:color="auto"/>
                      </w:divBdr>
                      <w:divsChild>
                        <w:div w:id="1630628412">
                          <w:marLeft w:val="0"/>
                          <w:marRight w:val="0"/>
                          <w:marTop w:val="0"/>
                          <w:marBottom w:val="0"/>
                          <w:divBdr>
                            <w:top w:val="none" w:sz="0" w:space="0" w:color="auto"/>
                            <w:left w:val="none" w:sz="0" w:space="0" w:color="auto"/>
                            <w:bottom w:val="none" w:sz="0" w:space="0" w:color="auto"/>
                            <w:right w:val="none" w:sz="0" w:space="0" w:color="auto"/>
                          </w:divBdr>
                          <w:divsChild>
                            <w:div w:id="1577545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4988345">
          <w:marLeft w:val="0"/>
          <w:marRight w:val="0"/>
          <w:marTop w:val="0"/>
          <w:marBottom w:val="0"/>
          <w:divBdr>
            <w:top w:val="none" w:sz="0" w:space="0" w:color="auto"/>
            <w:left w:val="none" w:sz="0" w:space="0" w:color="auto"/>
            <w:bottom w:val="none" w:sz="0" w:space="0" w:color="auto"/>
            <w:right w:val="none" w:sz="0" w:space="0" w:color="auto"/>
          </w:divBdr>
          <w:divsChild>
            <w:div w:id="950861983">
              <w:marLeft w:val="0"/>
              <w:marRight w:val="0"/>
              <w:marTop w:val="0"/>
              <w:marBottom w:val="0"/>
              <w:divBdr>
                <w:top w:val="none" w:sz="0" w:space="0" w:color="auto"/>
                <w:left w:val="none" w:sz="0" w:space="0" w:color="auto"/>
                <w:bottom w:val="none" w:sz="0" w:space="0" w:color="auto"/>
                <w:right w:val="none" w:sz="0" w:space="0" w:color="auto"/>
              </w:divBdr>
              <w:divsChild>
                <w:div w:id="775952504">
                  <w:marLeft w:val="0"/>
                  <w:marRight w:val="0"/>
                  <w:marTop w:val="0"/>
                  <w:marBottom w:val="0"/>
                  <w:divBdr>
                    <w:top w:val="none" w:sz="0" w:space="0" w:color="auto"/>
                    <w:left w:val="none" w:sz="0" w:space="0" w:color="auto"/>
                    <w:bottom w:val="none" w:sz="0" w:space="0" w:color="auto"/>
                    <w:right w:val="none" w:sz="0" w:space="0" w:color="auto"/>
                  </w:divBdr>
                  <w:divsChild>
                    <w:div w:id="17837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3457">
          <w:marLeft w:val="0"/>
          <w:marRight w:val="0"/>
          <w:marTop w:val="0"/>
          <w:marBottom w:val="0"/>
          <w:divBdr>
            <w:top w:val="none" w:sz="0" w:space="0" w:color="auto"/>
            <w:left w:val="none" w:sz="0" w:space="0" w:color="auto"/>
            <w:bottom w:val="none" w:sz="0" w:space="0" w:color="auto"/>
            <w:right w:val="none" w:sz="0" w:space="0" w:color="auto"/>
          </w:divBdr>
          <w:divsChild>
            <w:div w:id="707417109">
              <w:marLeft w:val="0"/>
              <w:marRight w:val="0"/>
              <w:marTop w:val="0"/>
              <w:marBottom w:val="0"/>
              <w:divBdr>
                <w:top w:val="none" w:sz="0" w:space="0" w:color="auto"/>
                <w:left w:val="none" w:sz="0" w:space="0" w:color="auto"/>
                <w:bottom w:val="none" w:sz="0" w:space="0" w:color="auto"/>
                <w:right w:val="none" w:sz="0" w:space="0" w:color="auto"/>
              </w:divBdr>
              <w:divsChild>
                <w:div w:id="1964462921">
                  <w:marLeft w:val="0"/>
                  <w:marRight w:val="0"/>
                  <w:marTop w:val="0"/>
                  <w:marBottom w:val="0"/>
                  <w:divBdr>
                    <w:top w:val="none" w:sz="0" w:space="0" w:color="auto"/>
                    <w:left w:val="none" w:sz="0" w:space="0" w:color="auto"/>
                    <w:bottom w:val="none" w:sz="0" w:space="0" w:color="auto"/>
                    <w:right w:val="none" w:sz="0" w:space="0" w:color="auto"/>
                  </w:divBdr>
                  <w:divsChild>
                    <w:div w:id="1875918722">
                      <w:marLeft w:val="0"/>
                      <w:marRight w:val="0"/>
                      <w:marTop w:val="0"/>
                      <w:marBottom w:val="0"/>
                      <w:divBdr>
                        <w:top w:val="none" w:sz="0" w:space="0" w:color="auto"/>
                        <w:left w:val="none" w:sz="0" w:space="0" w:color="auto"/>
                        <w:bottom w:val="none" w:sz="0" w:space="0" w:color="auto"/>
                        <w:right w:val="none" w:sz="0" w:space="0" w:color="auto"/>
                      </w:divBdr>
                      <w:divsChild>
                        <w:div w:id="1487673842">
                          <w:marLeft w:val="0"/>
                          <w:marRight w:val="0"/>
                          <w:marTop w:val="0"/>
                          <w:marBottom w:val="0"/>
                          <w:divBdr>
                            <w:top w:val="none" w:sz="0" w:space="0" w:color="auto"/>
                            <w:left w:val="none" w:sz="0" w:space="0" w:color="auto"/>
                            <w:bottom w:val="none" w:sz="0" w:space="0" w:color="auto"/>
                            <w:right w:val="none" w:sz="0" w:space="0" w:color="auto"/>
                          </w:divBdr>
                          <w:divsChild>
                            <w:div w:id="1879584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1948524">
          <w:marLeft w:val="0"/>
          <w:marRight w:val="0"/>
          <w:marTop w:val="0"/>
          <w:marBottom w:val="0"/>
          <w:divBdr>
            <w:top w:val="none" w:sz="0" w:space="0" w:color="auto"/>
            <w:left w:val="none" w:sz="0" w:space="0" w:color="auto"/>
            <w:bottom w:val="none" w:sz="0" w:space="0" w:color="auto"/>
            <w:right w:val="none" w:sz="0" w:space="0" w:color="auto"/>
          </w:divBdr>
          <w:divsChild>
            <w:div w:id="794787834">
              <w:marLeft w:val="0"/>
              <w:marRight w:val="0"/>
              <w:marTop w:val="0"/>
              <w:marBottom w:val="0"/>
              <w:divBdr>
                <w:top w:val="none" w:sz="0" w:space="0" w:color="auto"/>
                <w:left w:val="none" w:sz="0" w:space="0" w:color="auto"/>
                <w:bottom w:val="none" w:sz="0" w:space="0" w:color="auto"/>
                <w:right w:val="none" w:sz="0" w:space="0" w:color="auto"/>
              </w:divBdr>
              <w:divsChild>
                <w:div w:id="1135636045">
                  <w:marLeft w:val="0"/>
                  <w:marRight w:val="0"/>
                  <w:marTop w:val="0"/>
                  <w:marBottom w:val="0"/>
                  <w:divBdr>
                    <w:top w:val="none" w:sz="0" w:space="0" w:color="auto"/>
                    <w:left w:val="none" w:sz="0" w:space="0" w:color="auto"/>
                    <w:bottom w:val="none" w:sz="0" w:space="0" w:color="auto"/>
                    <w:right w:val="none" w:sz="0" w:space="0" w:color="auto"/>
                  </w:divBdr>
                  <w:divsChild>
                    <w:div w:id="34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3954">
          <w:marLeft w:val="0"/>
          <w:marRight w:val="0"/>
          <w:marTop w:val="0"/>
          <w:marBottom w:val="0"/>
          <w:divBdr>
            <w:top w:val="none" w:sz="0" w:space="0" w:color="auto"/>
            <w:left w:val="none" w:sz="0" w:space="0" w:color="auto"/>
            <w:bottom w:val="none" w:sz="0" w:space="0" w:color="auto"/>
            <w:right w:val="none" w:sz="0" w:space="0" w:color="auto"/>
          </w:divBdr>
          <w:divsChild>
            <w:div w:id="74672952">
              <w:marLeft w:val="0"/>
              <w:marRight w:val="0"/>
              <w:marTop w:val="75"/>
              <w:marBottom w:val="0"/>
              <w:divBdr>
                <w:top w:val="none" w:sz="0" w:space="0" w:color="auto"/>
                <w:left w:val="none" w:sz="0" w:space="0" w:color="auto"/>
                <w:bottom w:val="none" w:sz="0" w:space="0" w:color="auto"/>
                <w:right w:val="none" w:sz="0" w:space="0" w:color="auto"/>
              </w:divBdr>
              <w:divsChild>
                <w:div w:id="1974364277">
                  <w:marLeft w:val="0"/>
                  <w:marRight w:val="0"/>
                  <w:marTop w:val="0"/>
                  <w:marBottom w:val="0"/>
                  <w:divBdr>
                    <w:top w:val="none" w:sz="0" w:space="0" w:color="auto"/>
                    <w:left w:val="none" w:sz="0" w:space="0" w:color="auto"/>
                    <w:bottom w:val="none" w:sz="0" w:space="0" w:color="auto"/>
                    <w:right w:val="none" w:sz="0" w:space="0" w:color="auto"/>
                  </w:divBdr>
                  <w:divsChild>
                    <w:div w:id="1949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8262">
              <w:marLeft w:val="0"/>
              <w:marRight w:val="0"/>
              <w:marTop w:val="0"/>
              <w:marBottom w:val="0"/>
              <w:divBdr>
                <w:top w:val="none" w:sz="0" w:space="0" w:color="auto"/>
                <w:left w:val="none" w:sz="0" w:space="0" w:color="auto"/>
                <w:bottom w:val="none" w:sz="0" w:space="0" w:color="auto"/>
                <w:right w:val="none" w:sz="0" w:space="0" w:color="auto"/>
              </w:divBdr>
              <w:divsChild>
                <w:div w:id="184052621">
                  <w:marLeft w:val="0"/>
                  <w:marRight w:val="0"/>
                  <w:marTop w:val="0"/>
                  <w:marBottom w:val="0"/>
                  <w:divBdr>
                    <w:top w:val="none" w:sz="0" w:space="0" w:color="auto"/>
                    <w:left w:val="none" w:sz="0" w:space="0" w:color="auto"/>
                    <w:bottom w:val="none" w:sz="0" w:space="0" w:color="auto"/>
                    <w:right w:val="none" w:sz="0" w:space="0" w:color="auto"/>
                  </w:divBdr>
                  <w:divsChild>
                    <w:div w:id="1660841465">
                      <w:marLeft w:val="0"/>
                      <w:marRight w:val="0"/>
                      <w:marTop w:val="0"/>
                      <w:marBottom w:val="0"/>
                      <w:divBdr>
                        <w:top w:val="none" w:sz="0" w:space="0" w:color="auto"/>
                        <w:left w:val="none" w:sz="0" w:space="0" w:color="auto"/>
                        <w:bottom w:val="none" w:sz="0" w:space="0" w:color="auto"/>
                        <w:right w:val="none" w:sz="0" w:space="0" w:color="auto"/>
                      </w:divBdr>
                      <w:divsChild>
                        <w:div w:id="1542791006">
                          <w:marLeft w:val="0"/>
                          <w:marRight w:val="0"/>
                          <w:marTop w:val="0"/>
                          <w:marBottom w:val="0"/>
                          <w:divBdr>
                            <w:top w:val="none" w:sz="0" w:space="0" w:color="auto"/>
                            <w:left w:val="none" w:sz="0" w:space="0" w:color="auto"/>
                            <w:bottom w:val="none" w:sz="0" w:space="0" w:color="auto"/>
                            <w:right w:val="none" w:sz="0" w:space="0" w:color="auto"/>
                          </w:divBdr>
                          <w:divsChild>
                            <w:div w:id="1291788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3929237">
          <w:marLeft w:val="0"/>
          <w:marRight w:val="0"/>
          <w:marTop w:val="0"/>
          <w:marBottom w:val="0"/>
          <w:divBdr>
            <w:top w:val="none" w:sz="0" w:space="0" w:color="auto"/>
            <w:left w:val="none" w:sz="0" w:space="0" w:color="auto"/>
            <w:bottom w:val="none" w:sz="0" w:space="0" w:color="auto"/>
            <w:right w:val="none" w:sz="0" w:space="0" w:color="auto"/>
          </w:divBdr>
          <w:divsChild>
            <w:div w:id="7215237">
              <w:marLeft w:val="0"/>
              <w:marRight w:val="0"/>
              <w:marTop w:val="0"/>
              <w:marBottom w:val="0"/>
              <w:divBdr>
                <w:top w:val="none" w:sz="0" w:space="0" w:color="auto"/>
                <w:left w:val="none" w:sz="0" w:space="0" w:color="auto"/>
                <w:bottom w:val="none" w:sz="0" w:space="0" w:color="auto"/>
                <w:right w:val="none" w:sz="0" w:space="0" w:color="auto"/>
              </w:divBdr>
              <w:divsChild>
                <w:div w:id="112791339">
                  <w:marLeft w:val="0"/>
                  <w:marRight w:val="0"/>
                  <w:marTop w:val="0"/>
                  <w:marBottom w:val="0"/>
                  <w:divBdr>
                    <w:top w:val="none" w:sz="0" w:space="0" w:color="auto"/>
                    <w:left w:val="none" w:sz="0" w:space="0" w:color="auto"/>
                    <w:bottom w:val="none" w:sz="0" w:space="0" w:color="auto"/>
                    <w:right w:val="none" w:sz="0" w:space="0" w:color="auto"/>
                  </w:divBdr>
                  <w:divsChild>
                    <w:div w:id="829634457">
                      <w:marLeft w:val="0"/>
                      <w:marRight w:val="0"/>
                      <w:marTop w:val="0"/>
                      <w:marBottom w:val="0"/>
                      <w:divBdr>
                        <w:top w:val="none" w:sz="0" w:space="0" w:color="auto"/>
                        <w:left w:val="none" w:sz="0" w:space="0" w:color="auto"/>
                        <w:bottom w:val="none" w:sz="0" w:space="0" w:color="auto"/>
                        <w:right w:val="none" w:sz="0" w:space="0" w:color="auto"/>
                      </w:divBdr>
                      <w:divsChild>
                        <w:div w:id="2043626388">
                          <w:marLeft w:val="0"/>
                          <w:marRight w:val="0"/>
                          <w:marTop w:val="0"/>
                          <w:marBottom w:val="0"/>
                          <w:divBdr>
                            <w:top w:val="none" w:sz="0" w:space="0" w:color="auto"/>
                            <w:left w:val="none" w:sz="0" w:space="0" w:color="auto"/>
                            <w:bottom w:val="none" w:sz="0" w:space="0" w:color="auto"/>
                            <w:right w:val="none" w:sz="0" w:space="0" w:color="auto"/>
                          </w:divBdr>
                          <w:divsChild>
                            <w:div w:id="868421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3285173">
              <w:marLeft w:val="0"/>
              <w:marRight w:val="0"/>
              <w:marTop w:val="75"/>
              <w:marBottom w:val="0"/>
              <w:divBdr>
                <w:top w:val="none" w:sz="0" w:space="0" w:color="auto"/>
                <w:left w:val="none" w:sz="0" w:space="0" w:color="auto"/>
                <w:bottom w:val="none" w:sz="0" w:space="0" w:color="auto"/>
                <w:right w:val="none" w:sz="0" w:space="0" w:color="auto"/>
              </w:divBdr>
              <w:divsChild>
                <w:div w:id="443577948">
                  <w:marLeft w:val="0"/>
                  <w:marRight w:val="0"/>
                  <w:marTop w:val="0"/>
                  <w:marBottom w:val="0"/>
                  <w:divBdr>
                    <w:top w:val="none" w:sz="0" w:space="0" w:color="auto"/>
                    <w:left w:val="none" w:sz="0" w:space="0" w:color="auto"/>
                    <w:bottom w:val="none" w:sz="0" w:space="0" w:color="auto"/>
                    <w:right w:val="none" w:sz="0" w:space="0" w:color="auto"/>
                  </w:divBdr>
                  <w:divsChild>
                    <w:div w:id="316299010">
                      <w:marLeft w:val="0"/>
                      <w:marRight w:val="0"/>
                      <w:marTop w:val="0"/>
                      <w:marBottom w:val="0"/>
                      <w:divBdr>
                        <w:top w:val="none" w:sz="0" w:space="0" w:color="auto"/>
                        <w:left w:val="none" w:sz="0" w:space="0" w:color="auto"/>
                        <w:bottom w:val="none" w:sz="0" w:space="0" w:color="auto"/>
                        <w:right w:val="none" w:sz="0" w:space="0" w:color="auto"/>
                      </w:divBdr>
                      <w:divsChild>
                        <w:div w:id="229772302">
                          <w:marLeft w:val="0"/>
                          <w:marRight w:val="0"/>
                          <w:marTop w:val="0"/>
                          <w:marBottom w:val="0"/>
                          <w:divBdr>
                            <w:top w:val="none" w:sz="0" w:space="0" w:color="auto"/>
                            <w:left w:val="none" w:sz="0" w:space="0" w:color="auto"/>
                            <w:bottom w:val="none" w:sz="0" w:space="0" w:color="auto"/>
                            <w:right w:val="none" w:sz="0" w:space="0" w:color="auto"/>
                          </w:divBdr>
                        </w:div>
                      </w:divsChild>
                    </w:div>
                    <w:div w:id="9048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5258">
          <w:marLeft w:val="0"/>
          <w:marRight w:val="0"/>
          <w:marTop w:val="0"/>
          <w:marBottom w:val="0"/>
          <w:divBdr>
            <w:top w:val="none" w:sz="0" w:space="0" w:color="auto"/>
            <w:left w:val="none" w:sz="0" w:space="0" w:color="auto"/>
            <w:bottom w:val="none" w:sz="0" w:space="0" w:color="auto"/>
            <w:right w:val="none" w:sz="0" w:space="0" w:color="auto"/>
          </w:divBdr>
          <w:divsChild>
            <w:div w:id="1206336764">
              <w:marLeft w:val="0"/>
              <w:marRight w:val="0"/>
              <w:marTop w:val="0"/>
              <w:marBottom w:val="0"/>
              <w:divBdr>
                <w:top w:val="none" w:sz="0" w:space="0" w:color="auto"/>
                <w:left w:val="none" w:sz="0" w:space="0" w:color="auto"/>
                <w:bottom w:val="none" w:sz="0" w:space="0" w:color="auto"/>
                <w:right w:val="none" w:sz="0" w:space="0" w:color="auto"/>
              </w:divBdr>
              <w:divsChild>
                <w:div w:id="1410150879">
                  <w:marLeft w:val="0"/>
                  <w:marRight w:val="0"/>
                  <w:marTop w:val="0"/>
                  <w:marBottom w:val="0"/>
                  <w:divBdr>
                    <w:top w:val="none" w:sz="0" w:space="0" w:color="auto"/>
                    <w:left w:val="none" w:sz="0" w:space="0" w:color="auto"/>
                    <w:bottom w:val="none" w:sz="0" w:space="0" w:color="auto"/>
                    <w:right w:val="none" w:sz="0" w:space="0" w:color="auto"/>
                  </w:divBdr>
                  <w:divsChild>
                    <w:div w:id="1355376072">
                      <w:marLeft w:val="0"/>
                      <w:marRight w:val="0"/>
                      <w:marTop w:val="0"/>
                      <w:marBottom w:val="0"/>
                      <w:divBdr>
                        <w:top w:val="none" w:sz="0" w:space="0" w:color="auto"/>
                        <w:left w:val="none" w:sz="0" w:space="0" w:color="auto"/>
                        <w:bottom w:val="none" w:sz="0" w:space="0" w:color="auto"/>
                        <w:right w:val="none" w:sz="0" w:space="0" w:color="auto"/>
                      </w:divBdr>
                      <w:divsChild>
                        <w:div w:id="2072381065">
                          <w:marLeft w:val="0"/>
                          <w:marRight w:val="0"/>
                          <w:marTop w:val="0"/>
                          <w:marBottom w:val="0"/>
                          <w:divBdr>
                            <w:top w:val="none" w:sz="0" w:space="0" w:color="auto"/>
                            <w:left w:val="none" w:sz="0" w:space="0" w:color="auto"/>
                            <w:bottom w:val="none" w:sz="0" w:space="0" w:color="auto"/>
                            <w:right w:val="none" w:sz="0" w:space="0" w:color="auto"/>
                          </w:divBdr>
                          <w:divsChild>
                            <w:div w:id="159009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576583">
              <w:marLeft w:val="0"/>
              <w:marRight w:val="0"/>
              <w:marTop w:val="75"/>
              <w:marBottom w:val="0"/>
              <w:divBdr>
                <w:top w:val="none" w:sz="0" w:space="0" w:color="auto"/>
                <w:left w:val="none" w:sz="0" w:space="0" w:color="auto"/>
                <w:bottom w:val="none" w:sz="0" w:space="0" w:color="auto"/>
                <w:right w:val="none" w:sz="0" w:space="0" w:color="auto"/>
              </w:divBdr>
              <w:divsChild>
                <w:div w:id="31344414">
                  <w:marLeft w:val="0"/>
                  <w:marRight w:val="0"/>
                  <w:marTop w:val="0"/>
                  <w:marBottom w:val="0"/>
                  <w:divBdr>
                    <w:top w:val="none" w:sz="0" w:space="0" w:color="auto"/>
                    <w:left w:val="none" w:sz="0" w:space="0" w:color="auto"/>
                    <w:bottom w:val="none" w:sz="0" w:space="0" w:color="auto"/>
                    <w:right w:val="none" w:sz="0" w:space="0" w:color="auto"/>
                  </w:divBdr>
                  <w:divsChild>
                    <w:div w:id="1366172321">
                      <w:marLeft w:val="0"/>
                      <w:marRight w:val="0"/>
                      <w:marTop w:val="0"/>
                      <w:marBottom w:val="0"/>
                      <w:divBdr>
                        <w:top w:val="none" w:sz="0" w:space="0" w:color="auto"/>
                        <w:left w:val="none" w:sz="0" w:space="0" w:color="auto"/>
                        <w:bottom w:val="none" w:sz="0" w:space="0" w:color="auto"/>
                        <w:right w:val="none" w:sz="0" w:space="0" w:color="auto"/>
                      </w:divBdr>
                      <w:divsChild>
                        <w:div w:id="650595559">
                          <w:marLeft w:val="0"/>
                          <w:marRight w:val="0"/>
                          <w:marTop w:val="0"/>
                          <w:marBottom w:val="0"/>
                          <w:divBdr>
                            <w:top w:val="none" w:sz="0" w:space="0" w:color="auto"/>
                            <w:left w:val="none" w:sz="0" w:space="0" w:color="auto"/>
                            <w:bottom w:val="none" w:sz="0" w:space="0" w:color="auto"/>
                            <w:right w:val="none" w:sz="0" w:space="0" w:color="auto"/>
                          </w:divBdr>
                          <w:divsChild>
                            <w:div w:id="1659193210">
                              <w:marLeft w:val="0"/>
                              <w:marRight w:val="0"/>
                              <w:marTop w:val="0"/>
                              <w:marBottom w:val="120"/>
                              <w:divBdr>
                                <w:top w:val="none" w:sz="0" w:space="0" w:color="auto"/>
                                <w:left w:val="none" w:sz="0" w:space="0" w:color="auto"/>
                                <w:bottom w:val="none" w:sz="0" w:space="0" w:color="auto"/>
                                <w:right w:val="none" w:sz="0" w:space="0" w:color="auto"/>
                              </w:divBdr>
                              <w:divsChild>
                                <w:div w:id="381177914">
                                  <w:marLeft w:val="0"/>
                                  <w:marRight w:val="0"/>
                                  <w:marTop w:val="0"/>
                                  <w:marBottom w:val="0"/>
                                  <w:divBdr>
                                    <w:top w:val="none" w:sz="0" w:space="0" w:color="auto"/>
                                    <w:left w:val="none" w:sz="0" w:space="0" w:color="auto"/>
                                    <w:bottom w:val="none" w:sz="0" w:space="0" w:color="auto"/>
                                    <w:right w:val="none" w:sz="0" w:space="0" w:color="auto"/>
                                  </w:divBdr>
                                  <w:divsChild>
                                    <w:div w:id="413090224">
                                      <w:marLeft w:val="0"/>
                                      <w:marRight w:val="0"/>
                                      <w:marTop w:val="0"/>
                                      <w:marBottom w:val="0"/>
                                      <w:divBdr>
                                        <w:top w:val="none" w:sz="0" w:space="0" w:color="auto"/>
                                        <w:left w:val="none" w:sz="0" w:space="0" w:color="auto"/>
                                        <w:bottom w:val="none" w:sz="0" w:space="0" w:color="auto"/>
                                        <w:right w:val="none" w:sz="0" w:space="0" w:color="auto"/>
                                      </w:divBdr>
                                      <w:divsChild>
                                        <w:div w:id="85381102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693527843">
          <w:marLeft w:val="0"/>
          <w:marRight w:val="0"/>
          <w:marTop w:val="0"/>
          <w:marBottom w:val="0"/>
          <w:divBdr>
            <w:top w:val="none" w:sz="0" w:space="0" w:color="auto"/>
            <w:left w:val="none" w:sz="0" w:space="0" w:color="auto"/>
            <w:bottom w:val="none" w:sz="0" w:space="0" w:color="auto"/>
            <w:right w:val="none" w:sz="0" w:space="0" w:color="auto"/>
          </w:divBdr>
          <w:divsChild>
            <w:div w:id="285698079">
              <w:marLeft w:val="0"/>
              <w:marRight w:val="0"/>
              <w:marTop w:val="0"/>
              <w:marBottom w:val="0"/>
              <w:divBdr>
                <w:top w:val="none" w:sz="0" w:space="0" w:color="auto"/>
                <w:left w:val="none" w:sz="0" w:space="0" w:color="auto"/>
                <w:bottom w:val="none" w:sz="0" w:space="0" w:color="auto"/>
                <w:right w:val="none" w:sz="0" w:space="0" w:color="auto"/>
              </w:divBdr>
              <w:divsChild>
                <w:div w:id="1456869818">
                  <w:marLeft w:val="0"/>
                  <w:marRight w:val="0"/>
                  <w:marTop w:val="0"/>
                  <w:marBottom w:val="0"/>
                  <w:divBdr>
                    <w:top w:val="none" w:sz="0" w:space="0" w:color="auto"/>
                    <w:left w:val="none" w:sz="0" w:space="0" w:color="auto"/>
                    <w:bottom w:val="none" w:sz="0" w:space="0" w:color="auto"/>
                    <w:right w:val="none" w:sz="0" w:space="0" w:color="auto"/>
                  </w:divBdr>
                  <w:divsChild>
                    <w:div w:id="1588029873">
                      <w:marLeft w:val="0"/>
                      <w:marRight w:val="0"/>
                      <w:marTop w:val="0"/>
                      <w:marBottom w:val="0"/>
                      <w:divBdr>
                        <w:top w:val="none" w:sz="0" w:space="0" w:color="auto"/>
                        <w:left w:val="none" w:sz="0" w:space="0" w:color="auto"/>
                        <w:bottom w:val="none" w:sz="0" w:space="0" w:color="auto"/>
                        <w:right w:val="none" w:sz="0" w:space="0" w:color="auto"/>
                      </w:divBdr>
                      <w:divsChild>
                        <w:div w:id="189534912">
                          <w:marLeft w:val="0"/>
                          <w:marRight w:val="0"/>
                          <w:marTop w:val="0"/>
                          <w:marBottom w:val="0"/>
                          <w:divBdr>
                            <w:top w:val="none" w:sz="0" w:space="0" w:color="auto"/>
                            <w:left w:val="none" w:sz="0" w:space="0" w:color="auto"/>
                            <w:bottom w:val="none" w:sz="0" w:space="0" w:color="auto"/>
                            <w:right w:val="none" w:sz="0" w:space="0" w:color="auto"/>
                          </w:divBdr>
                          <w:divsChild>
                            <w:div w:id="19702775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1814780">
              <w:marLeft w:val="0"/>
              <w:marRight w:val="0"/>
              <w:marTop w:val="75"/>
              <w:marBottom w:val="0"/>
              <w:divBdr>
                <w:top w:val="none" w:sz="0" w:space="0" w:color="auto"/>
                <w:left w:val="none" w:sz="0" w:space="0" w:color="auto"/>
                <w:bottom w:val="none" w:sz="0" w:space="0" w:color="auto"/>
                <w:right w:val="none" w:sz="0" w:space="0" w:color="auto"/>
              </w:divBdr>
              <w:divsChild>
                <w:div w:id="896165064">
                  <w:marLeft w:val="0"/>
                  <w:marRight w:val="0"/>
                  <w:marTop w:val="0"/>
                  <w:marBottom w:val="0"/>
                  <w:divBdr>
                    <w:top w:val="none" w:sz="0" w:space="0" w:color="auto"/>
                    <w:left w:val="none" w:sz="0" w:space="0" w:color="auto"/>
                    <w:bottom w:val="none" w:sz="0" w:space="0" w:color="auto"/>
                    <w:right w:val="none" w:sz="0" w:space="0" w:color="auto"/>
                  </w:divBdr>
                  <w:divsChild>
                    <w:div w:id="69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3319">
          <w:marLeft w:val="0"/>
          <w:marRight w:val="0"/>
          <w:marTop w:val="0"/>
          <w:marBottom w:val="0"/>
          <w:divBdr>
            <w:top w:val="none" w:sz="0" w:space="0" w:color="auto"/>
            <w:left w:val="none" w:sz="0" w:space="0" w:color="auto"/>
            <w:bottom w:val="none" w:sz="0" w:space="0" w:color="auto"/>
            <w:right w:val="none" w:sz="0" w:space="0" w:color="auto"/>
          </w:divBdr>
          <w:divsChild>
            <w:div w:id="303779288">
              <w:marLeft w:val="0"/>
              <w:marRight w:val="0"/>
              <w:marTop w:val="75"/>
              <w:marBottom w:val="0"/>
              <w:divBdr>
                <w:top w:val="none" w:sz="0" w:space="0" w:color="auto"/>
                <w:left w:val="none" w:sz="0" w:space="0" w:color="auto"/>
                <w:bottom w:val="none" w:sz="0" w:space="0" w:color="auto"/>
                <w:right w:val="none" w:sz="0" w:space="0" w:color="auto"/>
              </w:divBdr>
              <w:divsChild>
                <w:div w:id="1082067285">
                  <w:marLeft w:val="0"/>
                  <w:marRight w:val="0"/>
                  <w:marTop w:val="0"/>
                  <w:marBottom w:val="0"/>
                  <w:divBdr>
                    <w:top w:val="none" w:sz="0" w:space="0" w:color="auto"/>
                    <w:left w:val="none" w:sz="0" w:space="0" w:color="auto"/>
                    <w:bottom w:val="none" w:sz="0" w:space="0" w:color="auto"/>
                    <w:right w:val="none" w:sz="0" w:space="0" w:color="auto"/>
                  </w:divBdr>
                  <w:divsChild>
                    <w:div w:id="817848014">
                      <w:marLeft w:val="0"/>
                      <w:marRight w:val="0"/>
                      <w:marTop w:val="0"/>
                      <w:marBottom w:val="0"/>
                      <w:divBdr>
                        <w:top w:val="none" w:sz="0" w:space="0" w:color="auto"/>
                        <w:left w:val="none" w:sz="0" w:space="0" w:color="auto"/>
                        <w:bottom w:val="none" w:sz="0" w:space="0" w:color="auto"/>
                        <w:right w:val="none" w:sz="0" w:space="0" w:color="auto"/>
                      </w:divBdr>
                    </w:div>
                    <w:div w:id="977295504">
                      <w:marLeft w:val="0"/>
                      <w:marRight w:val="0"/>
                      <w:marTop w:val="0"/>
                      <w:marBottom w:val="0"/>
                      <w:divBdr>
                        <w:top w:val="none" w:sz="0" w:space="0" w:color="auto"/>
                        <w:left w:val="none" w:sz="0" w:space="0" w:color="auto"/>
                        <w:bottom w:val="none" w:sz="0" w:space="0" w:color="auto"/>
                        <w:right w:val="none" w:sz="0" w:space="0" w:color="auto"/>
                      </w:divBdr>
                      <w:divsChild>
                        <w:div w:id="1439375360">
                          <w:marLeft w:val="0"/>
                          <w:marRight w:val="0"/>
                          <w:marTop w:val="0"/>
                          <w:marBottom w:val="0"/>
                          <w:divBdr>
                            <w:top w:val="none" w:sz="0" w:space="0" w:color="auto"/>
                            <w:left w:val="none" w:sz="0" w:space="0" w:color="auto"/>
                            <w:bottom w:val="none" w:sz="0" w:space="0" w:color="auto"/>
                            <w:right w:val="none" w:sz="0" w:space="0" w:color="auto"/>
                          </w:divBdr>
                          <w:divsChild>
                            <w:div w:id="7552479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81053507">
              <w:marLeft w:val="0"/>
              <w:marRight w:val="0"/>
              <w:marTop w:val="0"/>
              <w:marBottom w:val="0"/>
              <w:divBdr>
                <w:top w:val="none" w:sz="0" w:space="0" w:color="auto"/>
                <w:left w:val="none" w:sz="0" w:space="0" w:color="auto"/>
                <w:bottom w:val="none" w:sz="0" w:space="0" w:color="auto"/>
                <w:right w:val="none" w:sz="0" w:space="0" w:color="auto"/>
              </w:divBdr>
              <w:divsChild>
                <w:div w:id="892156993">
                  <w:marLeft w:val="0"/>
                  <w:marRight w:val="0"/>
                  <w:marTop w:val="0"/>
                  <w:marBottom w:val="0"/>
                  <w:divBdr>
                    <w:top w:val="none" w:sz="0" w:space="0" w:color="auto"/>
                    <w:left w:val="none" w:sz="0" w:space="0" w:color="auto"/>
                    <w:bottom w:val="none" w:sz="0" w:space="0" w:color="auto"/>
                    <w:right w:val="none" w:sz="0" w:space="0" w:color="auto"/>
                  </w:divBdr>
                  <w:divsChild>
                    <w:div w:id="1329409876">
                      <w:marLeft w:val="0"/>
                      <w:marRight w:val="0"/>
                      <w:marTop w:val="0"/>
                      <w:marBottom w:val="0"/>
                      <w:divBdr>
                        <w:top w:val="none" w:sz="0" w:space="0" w:color="auto"/>
                        <w:left w:val="none" w:sz="0" w:space="0" w:color="auto"/>
                        <w:bottom w:val="none" w:sz="0" w:space="0" w:color="auto"/>
                        <w:right w:val="none" w:sz="0" w:space="0" w:color="auto"/>
                      </w:divBdr>
                      <w:divsChild>
                        <w:div w:id="2047634812">
                          <w:marLeft w:val="0"/>
                          <w:marRight w:val="0"/>
                          <w:marTop w:val="0"/>
                          <w:marBottom w:val="0"/>
                          <w:divBdr>
                            <w:top w:val="none" w:sz="0" w:space="0" w:color="auto"/>
                            <w:left w:val="none" w:sz="0" w:space="0" w:color="auto"/>
                            <w:bottom w:val="none" w:sz="0" w:space="0" w:color="auto"/>
                            <w:right w:val="none" w:sz="0" w:space="0" w:color="auto"/>
                          </w:divBdr>
                          <w:divsChild>
                            <w:div w:id="430079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6119292">
          <w:marLeft w:val="0"/>
          <w:marRight w:val="0"/>
          <w:marTop w:val="0"/>
          <w:marBottom w:val="0"/>
          <w:divBdr>
            <w:top w:val="none" w:sz="0" w:space="0" w:color="auto"/>
            <w:left w:val="none" w:sz="0" w:space="0" w:color="auto"/>
            <w:bottom w:val="none" w:sz="0" w:space="0" w:color="auto"/>
            <w:right w:val="none" w:sz="0" w:space="0" w:color="auto"/>
          </w:divBdr>
          <w:divsChild>
            <w:div w:id="989598143">
              <w:marLeft w:val="0"/>
              <w:marRight w:val="0"/>
              <w:marTop w:val="0"/>
              <w:marBottom w:val="0"/>
              <w:divBdr>
                <w:top w:val="none" w:sz="0" w:space="0" w:color="auto"/>
                <w:left w:val="none" w:sz="0" w:space="0" w:color="auto"/>
                <w:bottom w:val="none" w:sz="0" w:space="0" w:color="auto"/>
                <w:right w:val="none" w:sz="0" w:space="0" w:color="auto"/>
              </w:divBdr>
              <w:divsChild>
                <w:div w:id="1398434004">
                  <w:marLeft w:val="0"/>
                  <w:marRight w:val="0"/>
                  <w:marTop w:val="0"/>
                  <w:marBottom w:val="0"/>
                  <w:divBdr>
                    <w:top w:val="none" w:sz="0" w:space="0" w:color="auto"/>
                    <w:left w:val="none" w:sz="0" w:space="0" w:color="auto"/>
                    <w:bottom w:val="none" w:sz="0" w:space="0" w:color="auto"/>
                    <w:right w:val="none" w:sz="0" w:space="0" w:color="auto"/>
                  </w:divBdr>
                  <w:divsChild>
                    <w:div w:id="557321129">
                      <w:marLeft w:val="0"/>
                      <w:marRight w:val="0"/>
                      <w:marTop w:val="0"/>
                      <w:marBottom w:val="0"/>
                      <w:divBdr>
                        <w:top w:val="none" w:sz="0" w:space="0" w:color="auto"/>
                        <w:left w:val="none" w:sz="0" w:space="0" w:color="auto"/>
                        <w:bottom w:val="none" w:sz="0" w:space="0" w:color="auto"/>
                        <w:right w:val="none" w:sz="0" w:space="0" w:color="auto"/>
                      </w:divBdr>
                      <w:divsChild>
                        <w:div w:id="1116412157">
                          <w:marLeft w:val="0"/>
                          <w:marRight w:val="0"/>
                          <w:marTop w:val="0"/>
                          <w:marBottom w:val="0"/>
                          <w:divBdr>
                            <w:top w:val="none" w:sz="0" w:space="0" w:color="auto"/>
                            <w:left w:val="none" w:sz="0" w:space="0" w:color="auto"/>
                            <w:bottom w:val="none" w:sz="0" w:space="0" w:color="auto"/>
                            <w:right w:val="none" w:sz="0" w:space="0" w:color="auto"/>
                          </w:divBdr>
                          <w:divsChild>
                            <w:div w:id="1460295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5563620">
          <w:marLeft w:val="0"/>
          <w:marRight w:val="0"/>
          <w:marTop w:val="0"/>
          <w:marBottom w:val="0"/>
          <w:divBdr>
            <w:top w:val="none" w:sz="0" w:space="0" w:color="auto"/>
            <w:left w:val="none" w:sz="0" w:space="0" w:color="auto"/>
            <w:bottom w:val="none" w:sz="0" w:space="0" w:color="auto"/>
            <w:right w:val="none" w:sz="0" w:space="0" w:color="auto"/>
          </w:divBdr>
          <w:divsChild>
            <w:div w:id="1820030910">
              <w:marLeft w:val="0"/>
              <w:marRight w:val="0"/>
              <w:marTop w:val="0"/>
              <w:marBottom w:val="0"/>
              <w:divBdr>
                <w:top w:val="none" w:sz="0" w:space="0" w:color="auto"/>
                <w:left w:val="none" w:sz="0" w:space="0" w:color="auto"/>
                <w:bottom w:val="none" w:sz="0" w:space="0" w:color="auto"/>
                <w:right w:val="none" w:sz="0" w:space="0" w:color="auto"/>
              </w:divBdr>
              <w:divsChild>
                <w:div w:id="913244763">
                  <w:marLeft w:val="0"/>
                  <w:marRight w:val="0"/>
                  <w:marTop w:val="0"/>
                  <w:marBottom w:val="0"/>
                  <w:divBdr>
                    <w:top w:val="none" w:sz="0" w:space="0" w:color="auto"/>
                    <w:left w:val="none" w:sz="0" w:space="0" w:color="auto"/>
                    <w:bottom w:val="none" w:sz="0" w:space="0" w:color="auto"/>
                    <w:right w:val="none" w:sz="0" w:space="0" w:color="auto"/>
                  </w:divBdr>
                  <w:divsChild>
                    <w:div w:id="494616872">
                      <w:marLeft w:val="0"/>
                      <w:marRight w:val="0"/>
                      <w:marTop w:val="0"/>
                      <w:marBottom w:val="0"/>
                      <w:divBdr>
                        <w:top w:val="none" w:sz="0" w:space="0" w:color="auto"/>
                        <w:left w:val="none" w:sz="0" w:space="0" w:color="auto"/>
                        <w:bottom w:val="none" w:sz="0" w:space="0" w:color="auto"/>
                        <w:right w:val="none" w:sz="0" w:space="0" w:color="auto"/>
                      </w:divBdr>
                      <w:divsChild>
                        <w:div w:id="799105508">
                          <w:marLeft w:val="0"/>
                          <w:marRight w:val="0"/>
                          <w:marTop w:val="0"/>
                          <w:marBottom w:val="0"/>
                          <w:divBdr>
                            <w:top w:val="none" w:sz="0" w:space="0" w:color="auto"/>
                            <w:left w:val="none" w:sz="0" w:space="0" w:color="auto"/>
                            <w:bottom w:val="none" w:sz="0" w:space="0" w:color="auto"/>
                            <w:right w:val="none" w:sz="0" w:space="0" w:color="auto"/>
                          </w:divBdr>
                          <w:divsChild>
                            <w:div w:id="315838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1929803">
          <w:marLeft w:val="0"/>
          <w:marRight w:val="0"/>
          <w:marTop w:val="0"/>
          <w:marBottom w:val="0"/>
          <w:divBdr>
            <w:top w:val="none" w:sz="0" w:space="0" w:color="auto"/>
            <w:left w:val="none" w:sz="0" w:space="0" w:color="auto"/>
            <w:bottom w:val="none" w:sz="0" w:space="0" w:color="auto"/>
            <w:right w:val="none" w:sz="0" w:space="0" w:color="auto"/>
          </w:divBdr>
          <w:divsChild>
            <w:div w:id="756294853">
              <w:marLeft w:val="0"/>
              <w:marRight w:val="0"/>
              <w:marTop w:val="0"/>
              <w:marBottom w:val="0"/>
              <w:divBdr>
                <w:top w:val="none" w:sz="0" w:space="0" w:color="auto"/>
                <w:left w:val="none" w:sz="0" w:space="0" w:color="auto"/>
                <w:bottom w:val="none" w:sz="0" w:space="0" w:color="auto"/>
                <w:right w:val="none" w:sz="0" w:space="0" w:color="auto"/>
              </w:divBdr>
              <w:divsChild>
                <w:div w:id="330452435">
                  <w:marLeft w:val="0"/>
                  <w:marRight w:val="0"/>
                  <w:marTop w:val="0"/>
                  <w:marBottom w:val="0"/>
                  <w:divBdr>
                    <w:top w:val="none" w:sz="0" w:space="0" w:color="auto"/>
                    <w:left w:val="none" w:sz="0" w:space="0" w:color="auto"/>
                    <w:bottom w:val="none" w:sz="0" w:space="0" w:color="auto"/>
                    <w:right w:val="none" w:sz="0" w:space="0" w:color="auto"/>
                  </w:divBdr>
                  <w:divsChild>
                    <w:div w:id="1744180880">
                      <w:marLeft w:val="0"/>
                      <w:marRight w:val="0"/>
                      <w:marTop w:val="0"/>
                      <w:marBottom w:val="0"/>
                      <w:divBdr>
                        <w:top w:val="none" w:sz="0" w:space="0" w:color="auto"/>
                        <w:left w:val="none" w:sz="0" w:space="0" w:color="auto"/>
                        <w:bottom w:val="none" w:sz="0" w:space="0" w:color="auto"/>
                        <w:right w:val="none" w:sz="0" w:space="0" w:color="auto"/>
                      </w:divBdr>
                      <w:divsChild>
                        <w:div w:id="1066806691">
                          <w:marLeft w:val="0"/>
                          <w:marRight w:val="0"/>
                          <w:marTop w:val="0"/>
                          <w:marBottom w:val="0"/>
                          <w:divBdr>
                            <w:top w:val="none" w:sz="0" w:space="0" w:color="auto"/>
                            <w:left w:val="none" w:sz="0" w:space="0" w:color="auto"/>
                            <w:bottom w:val="none" w:sz="0" w:space="0" w:color="auto"/>
                            <w:right w:val="none" w:sz="0" w:space="0" w:color="auto"/>
                          </w:divBdr>
                          <w:divsChild>
                            <w:div w:id="1772042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3131643">
              <w:marLeft w:val="0"/>
              <w:marRight w:val="0"/>
              <w:marTop w:val="75"/>
              <w:marBottom w:val="0"/>
              <w:divBdr>
                <w:top w:val="none" w:sz="0" w:space="0" w:color="auto"/>
                <w:left w:val="none" w:sz="0" w:space="0" w:color="auto"/>
                <w:bottom w:val="none" w:sz="0" w:space="0" w:color="auto"/>
                <w:right w:val="none" w:sz="0" w:space="0" w:color="auto"/>
              </w:divBdr>
              <w:divsChild>
                <w:div w:id="13699706">
                  <w:marLeft w:val="0"/>
                  <w:marRight w:val="0"/>
                  <w:marTop w:val="0"/>
                  <w:marBottom w:val="0"/>
                  <w:divBdr>
                    <w:top w:val="none" w:sz="0" w:space="0" w:color="auto"/>
                    <w:left w:val="none" w:sz="0" w:space="0" w:color="auto"/>
                    <w:bottom w:val="none" w:sz="0" w:space="0" w:color="auto"/>
                    <w:right w:val="none" w:sz="0" w:space="0" w:color="auto"/>
                  </w:divBdr>
                  <w:divsChild>
                    <w:div w:id="6872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4229">
          <w:marLeft w:val="0"/>
          <w:marRight w:val="0"/>
          <w:marTop w:val="0"/>
          <w:marBottom w:val="0"/>
          <w:divBdr>
            <w:top w:val="none" w:sz="0" w:space="0" w:color="auto"/>
            <w:left w:val="none" w:sz="0" w:space="0" w:color="auto"/>
            <w:bottom w:val="none" w:sz="0" w:space="0" w:color="auto"/>
            <w:right w:val="none" w:sz="0" w:space="0" w:color="auto"/>
          </w:divBdr>
          <w:divsChild>
            <w:div w:id="985359190">
              <w:marLeft w:val="0"/>
              <w:marRight w:val="0"/>
              <w:marTop w:val="0"/>
              <w:marBottom w:val="0"/>
              <w:divBdr>
                <w:top w:val="none" w:sz="0" w:space="0" w:color="auto"/>
                <w:left w:val="none" w:sz="0" w:space="0" w:color="auto"/>
                <w:bottom w:val="none" w:sz="0" w:space="0" w:color="auto"/>
                <w:right w:val="none" w:sz="0" w:space="0" w:color="auto"/>
              </w:divBdr>
              <w:divsChild>
                <w:div w:id="1990287308">
                  <w:marLeft w:val="0"/>
                  <w:marRight w:val="0"/>
                  <w:marTop w:val="0"/>
                  <w:marBottom w:val="0"/>
                  <w:divBdr>
                    <w:top w:val="none" w:sz="0" w:space="0" w:color="auto"/>
                    <w:left w:val="none" w:sz="0" w:space="0" w:color="auto"/>
                    <w:bottom w:val="none" w:sz="0" w:space="0" w:color="auto"/>
                    <w:right w:val="none" w:sz="0" w:space="0" w:color="auto"/>
                  </w:divBdr>
                  <w:divsChild>
                    <w:div w:id="345332071">
                      <w:marLeft w:val="0"/>
                      <w:marRight w:val="0"/>
                      <w:marTop w:val="0"/>
                      <w:marBottom w:val="0"/>
                      <w:divBdr>
                        <w:top w:val="none" w:sz="0" w:space="0" w:color="auto"/>
                        <w:left w:val="none" w:sz="0" w:space="0" w:color="auto"/>
                        <w:bottom w:val="none" w:sz="0" w:space="0" w:color="auto"/>
                        <w:right w:val="none" w:sz="0" w:space="0" w:color="auto"/>
                      </w:divBdr>
                      <w:divsChild>
                        <w:div w:id="1801459597">
                          <w:marLeft w:val="0"/>
                          <w:marRight w:val="0"/>
                          <w:marTop w:val="0"/>
                          <w:marBottom w:val="0"/>
                          <w:divBdr>
                            <w:top w:val="none" w:sz="0" w:space="0" w:color="auto"/>
                            <w:left w:val="none" w:sz="0" w:space="0" w:color="auto"/>
                            <w:bottom w:val="none" w:sz="0" w:space="0" w:color="auto"/>
                            <w:right w:val="none" w:sz="0" w:space="0" w:color="auto"/>
                          </w:divBdr>
                          <w:divsChild>
                            <w:div w:id="90560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3261459">
              <w:marLeft w:val="0"/>
              <w:marRight w:val="0"/>
              <w:marTop w:val="75"/>
              <w:marBottom w:val="0"/>
              <w:divBdr>
                <w:top w:val="none" w:sz="0" w:space="0" w:color="auto"/>
                <w:left w:val="none" w:sz="0" w:space="0" w:color="auto"/>
                <w:bottom w:val="none" w:sz="0" w:space="0" w:color="auto"/>
                <w:right w:val="none" w:sz="0" w:space="0" w:color="auto"/>
              </w:divBdr>
              <w:divsChild>
                <w:div w:id="1283538761">
                  <w:marLeft w:val="0"/>
                  <w:marRight w:val="0"/>
                  <w:marTop w:val="0"/>
                  <w:marBottom w:val="0"/>
                  <w:divBdr>
                    <w:top w:val="none" w:sz="0" w:space="0" w:color="auto"/>
                    <w:left w:val="none" w:sz="0" w:space="0" w:color="auto"/>
                    <w:bottom w:val="none" w:sz="0" w:space="0" w:color="auto"/>
                    <w:right w:val="none" w:sz="0" w:space="0" w:color="auto"/>
                  </w:divBdr>
                  <w:divsChild>
                    <w:div w:id="52705046">
                      <w:marLeft w:val="0"/>
                      <w:marRight w:val="0"/>
                      <w:marTop w:val="0"/>
                      <w:marBottom w:val="0"/>
                      <w:divBdr>
                        <w:top w:val="none" w:sz="0" w:space="0" w:color="auto"/>
                        <w:left w:val="none" w:sz="0" w:space="0" w:color="auto"/>
                        <w:bottom w:val="none" w:sz="0" w:space="0" w:color="auto"/>
                        <w:right w:val="none" w:sz="0" w:space="0" w:color="auto"/>
                      </w:divBdr>
                      <w:divsChild>
                        <w:div w:id="1479806293">
                          <w:marLeft w:val="0"/>
                          <w:marRight w:val="0"/>
                          <w:marTop w:val="0"/>
                          <w:marBottom w:val="0"/>
                          <w:divBdr>
                            <w:top w:val="none" w:sz="0" w:space="0" w:color="auto"/>
                            <w:left w:val="none" w:sz="0" w:space="0" w:color="auto"/>
                            <w:bottom w:val="none" w:sz="0" w:space="0" w:color="auto"/>
                            <w:right w:val="none" w:sz="0" w:space="0" w:color="auto"/>
                          </w:divBdr>
                          <w:divsChild>
                            <w:div w:id="1391150858">
                              <w:marLeft w:val="0"/>
                              <w:marRight w:val="0"/>
                              <w:marTop w:val="0"/>
                              <w:marBottom w:val="120"/>
                              <w:divBdr>
                                <w:top w:val="none" w:sz="0" w:space="0" w:color="auto"/>
                                <w:left w:val="none" w:sz="0" w:space="0" w:color="auto"/>
                                <w:bottom w:val="none" w:sz="0" w:space="0" w:color="auto"/>
                                <w:right w:val="none" w:sz="0" w:space="0" w:color="auto"/>
                              </w:divBdr>
                              <w:divsChild>
                                <w:div w:id="909120142">
                                  <w:marLeft w:val="0"/>
                                  <w:marRight w:val="0"/>
                                  <w:marTop w:val="0"/>
                                  <w:marBottom w:val="0"/>
                                  <w:divBdr>
                                    <w:top w:val="none" w:sz="0" w:space="0" w:color="auto"/>
                                    <w:left w:val="none" w:sz="0" w:space="0" w:color="auto"/>
                                    <w:bottom w:val="none" w:sz="0" w:space="0" w:color="auto"/>
                                    <w:right w:val="none" w:sz="0" w:space="0" w:color="auto"/>
                                  </w:divBdr>
                                  <w:divsChild>
                                    <w:div w:id="1428430571">
                                      <w:marLeft w:val="0"/>
                                      <w:marRight w:val="0"/>
                                      <w:marTop w:val="0"/>
                                      <w:marBottom w:val="0"/>
                                      <w:divBdr>
                                        <w:top w:val="none" w:sz="0" w:space="0" w:color="auto"/>
                                        <w:left w:val="none" w:sz="0" w:space="0" w:color="auto"/>
                                        <w:bottom w:val="none" w:sz="0" w:space="0" w:color="auto"/>
                                        <w:right w:val="none" w:sz="0" w:space="0" w:color="auto"/>
                                      </w:divBdr>
                                      <w:divsChild>
                                        <w:div w:id="1899702217">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781098266">
          <w:marLeft w:val="0"/>
          <w:marRight w:val="0"/>
          <w:marTop w:val="0"/>
          <w:marBottom w:val="0"/>
          <w:divBdr>
            <w:top w:val="none" w:sz="0" w:space="0" w:color="auto"/>
            <w:left w:val="none" w:sz="0" w:space="0" w:color="auto"/>
            <w:bottom w:val="none" w:sz="0" w:space="0" w:color="auto"/>
            <w:right w:val="none" w:sz="0" w:space="0" w:color="auto"/>
          </w:divBdr>
          <w:divsChild>
            <w:div w:id="789006914">
              <w:marLeft w:val="0"/>
              <w:marRight w:val="0"/>
              <w:marTop w:val="0"/>
              <w:marBottom w:val="0"/>
              <w:divBdr>
                <w:top w:val="none" w:sz="0" w:space="0" w:color="auto"/>
                <w:left w:val="none" w:sz="0" w:space="0" w:color="auto"/>
                <w:bottom w:val="none" w:sz="0" w:space="0" w:color="auto"/>
                <w:right w:val="none" w:sz="0" w:space="0" w:color="auto"/>
              </w:divBdr>
              <w:divsChild>
                <w:div w:id="2107264667">
                  <w:marLeft w:val="0"/>
                  <w:marRight w:val="0"/>
                  <w:marTop w:val="0"/>
                  <w:marBottom w:val="0"/>
                  <w:divBdr>
                    <w:top w:val="none" w:sz="0" w:space="0" w:color="auto"/>
                    <w:left w:val="none" w:sz="0" w:space="0" w:color="auto"/>
                    <w:bottom w:val="none" w:sz="0" w:space="0" w:color="auto"/>
                    <w:right w:val="none" w:sz="0" w:space="0" w:color="auto"/>
                  </w:divBdr>
                  <w:divsChild>
                    <w:div w:id="1076971858">
                      <w:marLeft w:val="0"/>
                      <w:marRight w:val="0"/>
                      <w:marTop w:val="0"/>
                      <w:marBottom w:val="0"/>
                      <w:divBdr>
                        <w:top w:val="none" w:sz="0" w:space="0" w:color="auto"/>
                        <w:left w:val="none" w:sz="0" w:space="0" w:color="auto"/>
                        <w:bottom w:val="none" w:sz="0" w:space="0" w:color="auto"/>
                        <w:right w:val="none" w:sz="0" w:space="0" w:color="auto"/>
                      </w:divBdr>
                      <w:divsChild>
                        <w:div w:id="660543578">
                          <w:marLeft w:val="0"/>
                          <w:marRight w:val="0"/>
                          <w:marTop w:val="0"/>
                          <w:marBottom w:val="0"/>
                          <w:divBdr>
                            <w:top w:val="none" w:sz="0" w:space="0" w:color="auto"/>
                            <w:left w:val="none" w:sz="0" w:space="0" w:color="auto"/>
                            <w:bottom w:val="none" w:sz="0" w:space="0" w:color="auto"/>
                            <w:right w:val="none" w:sz="0" w:space="0" w:color="auto"/>
                          </w:divBdr>
                          <w:divsChild>
                            <w:div w:id="1305694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3762347">
              <w:marLeft w:val="0"/>
              <w:marRight w:val="0"/>
              <w:marTop w:val="75"/>
              <w:marBottom w:val="0"/>
              <w:divBdr>
                <w:top w:val="none" w:sz="0" w:space="0" w:color="auto"/>
                <w:left w:val="none" w:sz="0" w:space="0" w:color="auto"/>
                <w:bottom w:val="none" w:sz="0" w:space="0" w:color="auto"/>
                <w:right w:val="none" w:sz="0" w:space="0" w:color="auto"/>
              </w:divBdr>
              <w:divsChild>
                <w:div w:id="705787584">
                  <w:marLeft w:val="0"/>
                  <w:marRight w:val="0"/>
                  <w:marTop w:val="0"/>
                  <w:marBottom w:val="0"/>
                  <w:divBdr>
                    <w:top w:val="none" w:sz="0" w:space="0" w:color="auto"/>
                    <w:left w:val="none" w:sz="0" w:space="0" w:color="auto"/>
                    <w:bottom w:val="none" w:sz="0" w:space="0" w:color="auto"/>
                    <w:right w:val="none" w:sz="0" w:space="0" w:color="auto"/>
                  </w:divBdr>
                  <w:divsChild>
                    <w:div w:id="14338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7002">
          <w:marLeft w:val="0"/>
          <w:marRight w:val="0"/>
          <w:marTop w:val="0"/>
          <w:marBottom w:val="0"/>
          <w:divBdr>
            <w:top w:val="none" w:sz="0" w:space="0" w:color="auto"/>
            <w:left w:val="none" w:sz="0" w:space="0" w:color="auto"/>
            <w:bottom w:val="none" w:sz="0" w:space="0" w:color="auto"/>
            <w:right w:val="none" w:sz="0" w:space="0" w:color="auto"/>
          </w:divBdr>
          <w:divsChild>
            <w:div w:id="575897371">
              <w:marLeft w:val="0"/>
              <w:marRight w:val="0"/>
              <w:marTop w:val="0"/>
              <w:marBottom w:val="0"/>
              <w:divBdr>
                <w:top w:val="none" w:sz="0" w:space="0" w:color="auto"/>
                <w:left w:val="none" w:sz="0" w:space="0" w:color="auto"/>
                <w:bottom w:val="none" w:sz="0" w:space="0" w:color="auto"/>
                <w:right w:val="none" w:sz="0" w:space="0" w:color="auto"/>
              </w:divBdr>
              <w:divsChild>
                <w:div w:id="525220515">
                  <w:marLeft w:val="0"/>
                  <w:marRight w:val="0"/>
                  <w:marTop w:val="0"/>
                  <w:marBottom w:val="0"/>
                  <w:divBdr>
                    <w:top w:val="none" w:sz="0" w:space="0" w:color="auto"/>
                    <w:left w:val="none" w:sz="0" w:space="0" w:color="auto"/>
                    <w:bottom w:val="none" w:sz="0" w:space="0" w:color="auto"/>
                    <w:right w:val="none" w:sz="0" w:space="0" w:color="auto"/>
                  </w:divBdr>
                  <w:divsChild>
                    <w:div w:id="1101754690">
                      <w:marLeft w:val="0"/>
                      <w:marRight w:val="0"/>
                      <w:marTop w:val="0"/>
                      <w:marBottom w:val="0"/>
                      <w:divBdr>
                        <w:top w:val="none" w:sz="0" w:space="0" w:color="auto"/>
                        <w:left w:val="none" w:sz="0" w:space="0" w:color="auto"/>
                        <w:bottom w:val="none" w:sz="0" w:space="0" w:color="auto"/>
                        <w:right w:val="none" w:sz="0" w:space="0" w:color="auto"/>
                      </w:divBdr>
                      <w:divsChild>
                        <w:div w:id="886917857">
                          <w:marLeft w:val="0"/>
                          <w:marRight w:val="0"/>
                          <w:marTop w:val="0"/>
                          <w:marBottom w:val="0"/>
                          <w:divBdr>
                            <w:top w:val="none" w:sz="0" w:space="0" w:color="auto"/>
                            <w:left w:val="none" w:sz="0" w:space="0" w:color="auto"/>
                            <w:bottom w:val="none" w:sz="0" w:space="0" w:color="auto"/>
                            <w:right w:val="none" w:sz="0" w:space="0" w:color="auto"/>
                          </w:divBdr>
                          <w:divsChild>
                            <w:div w:id="1068529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4613564">
          <w:marLeft w:val="0"/>
          <w:marRight w:val="0"/>
          <w:marTop w:val="0"/>
          <w:marBottom w:val="0"/>
          <w:divBdr>
            <w:top w:val="none" w:sz="0" w:space="0" w:color="auto"/>
            <w:left w:val="none" w:sz="0" w:space="0" w:color="auto"/>
            <w:bottom w:val="none" w:sz="0" w:space="0" w:color="auto"/>
            <w:right w:val="none" w:sz="0" w:space="0" w:color="auto"/>
          </w:divBdr>
          <w:divsChild>
            <w:div w:id="1342465531">
              <w:marLeft w:val="0"/>
              <w:marRight w:val="0"/>
              <w:marTop w:val="0"/>
              <w:marBottom w:val="0"/>
              <w:divBdr>
                <w:top w:val="none" w:sz="0" w:space="0" w:color="auto"/>
                <w:left w:val="none" w:sz="0" w:space="0" w:color="auto"/>
                <w:bottom w:val="none" w:sz="0" w:space="0" w:color="auto"/>
                <w:right w:val="none" w:sz="0" w:space="0" w:color="auto"/>
              </w:divBdr>
              <w:divsChild>
                <w:div w:id="531695749">
                  <w:marLeft w:val="0"/>
                  <w:marRight w:val="0"/>
                  <w:marTop w:val="0"/>
                  <w:marBottom w:val="0"/>
                  <w:divBdr>
                    <w:top w:val="none" w:sz="0" w:space="0" w:color="auto"/>
                    <w:left w:val="none" w:sz="0" w:space="0" w:color="auto"/>
                    <w:bottom w:val="none" w:sz="0" w:space="0" w:color="auto"/>
                    <w:right w:val="none" w:sz="0" w:space="0" w:color="auto"/>
                  </w:divBdr>
                  <w:divsChild>
                    <w:div w:id="297685238">
                      <w:marLeft w:val="0"/>
                      <w:marRight w:val="0"/>
                      <w:marTop w:val="0"/>
                      <w:marBottom w:val="0"/>
                      <w:divBdr>
                        <w:top w:val="none" w:sz="0" w:space="0" w:color="auto"/>
                        <w:left w:val="none" w:sz="0" w:space="0" w:color="auto"/>
                        <w:bottom w:val="none" w:sz="0" w:space="0" w:color="auto"/>
                        <w:right w:val="none" w:sz="0" w:space="0" w:color="auto"/>
                      </w:divBdr>
                      <w:divsChild>
                        <w:div w:id="1024789468">
                          <w:marLeft w:val="0"/>
                          <w:marRight w:val="0"/>
                          <w:marTop w:val="0"/>
                          <w:marBottom w:val="0"/>
                          <w:divBdr>
                            <w:top w:val="none" w:sz="0" w:space="0" w:color="auto"/>
                            <w:left w:val="none" w:sz="0" w:space="0" w:color="auto"/>
                            <w:bottom w:val="none" w:sz="0" w:space="0" w:color="auto"/>
                            <w:right w:val="none" w:sz="0" w:space="0" w:color="auto"/>
                          </w:divBdr>
                          <w:divsChild>
                            <w:div w:id="203836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5612908">
          <w:marLeft w:val="0"/>
          <w:marRight w:val="0"/>
          <w:marTop w:val="0"/>
          <w:marBottom w:val="0"/>
          <w:divBdr>
            <w:top w:val="none" w:sz="0" w:space="0" w:color="auto"/>
            <w:left w:val="none" w:sz="0" w:space="0" w:color="auto"/>
            <w:bottom w:val="none" w:sz="0" w:space="0" w:color="auto"/>
            <w:right w:val="none" w:sz="0" w:space="0" w:color="auto"/>
          </w:divBdr>
          <w:divsChild>
            <w:div w:id="1205557740">
              <w:marLeft w:val="0"/>
              <w:marRight w:val="0"/>
              <w:marTop w:val="0"/>
              <w:marBottom w:val="0"/>
              <w:divBdr>
                <w:top w:val="none" w:sz="0" w:space="0" w:color="auto"/>
                <w:left w:val="none" w:sz="0" w:space="0" w:color="auto"/>
                <w:bottom w:val="none" w:sz="0" w:space="0" w:color="auto"/>
                <w:right w:val="none" w:sz="0" w:space="0" w:color="auto"/>
              </w:divBdr>
              <w:divsChild>
                <w:div w:id="653336944">
                  <w:marLeft w:val="0"/>
                  <w:marRight w:val="0"/>
                  <w:marTop w:val="0"/>
                  <w:marBottom w:val="0"/>
                  <w:divBdr>
                    <w:top w:val="none" w:sz="0" w:space="0" w:color="auto"/>
                    <w:left w:val="none" w:sz="0" w:space="0" w:color="auto"/>
                    <w:bottom w:val="none" w:sz="0" w:space="0" w:color="auto"/>
                    <w:right w:val="none" w:sz="0" w:space="0" w:color="auto"/>
                  </w:divBdr>
                  <w:divsChild>
                    <w:div w:id="1064714435">
                      <w:marLeft w:val="0"/>
                      <w:marRight w:val="0"/>
                      <w:marTop w:val="0"/>
                      <w:marBottom w:val="0"/>
                      <w:divBdr>
                        <w:top w:val="none" w:sz="0" w:space="0" w:color="auto"/>
                        <w:left w:val="none" w:sz="0" w:space="0" w:color="auto"/>
                        <w:bottom w:val="none" w:sz="0" w:space="0" w:color="auto"/>
                        <w:right w:val="none" w:sz="0" w:space="0" w:color="auto"/>
                      </w:divBdr>
                      <w:divsChild>
                        <w:div w:id="1566063261">
                          <w:marLeft w:val="0"/>
                          <w:marRight w:val="0"/>
                          <w:marTop w:val="0"/>
                          <w:marBottom w:val="0"/>
                          <w:divBdr>
                            <w:top w:val="none" w:sz="0" w:space="0" w:color="auto"/>
                            <w:left w:val="none" w:sz="0" w:space="0" w:color="auto"/>
                            <w:bottom w:val="none" w:sz="0" w:space="0" w:color="auto"/>
                            <w:right w:val="none" w:sz="0" w:space="0" w:color="auto"/>
                          </w:divBdr>
                          <w:divsChild>
                            <w:div w:id="1392726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0241804">
              <w:marLeft w:val="0"/>
              <w:marRight w:val="0"/>
              <w:marTop w:val="75"/>
              <w:marBottom w:val="0"/>
              <w:divBdr>
                <w:top w:val="none" w:sz="0" w:space="0" w:color="auto"/>
                <w:left w:val="none" w:sz="0" w:space="0" w:color="auto"/>
                <w:bottom w:val="none" w:sz="0" w:space="0" w:color="auto"/>
                <w:right w:val="none" w:sz="0" w:space="0" w:color="auto"/>
              </w:divBdr>
              <w:divsChild>
                <w:div w:id="657076053">
                  <w:marLeft w:val="0"/>
                  <w:marRight w:val="0"/>
                  <w:marTop w:val="0"/>
                  <w:marBottom w:val="0"/>
                  <w:divBdr>
                    <w:top w:val="none" w:sz="0" w:space="0" w:color="auto"/>
                    <w:left w:val="none" w:sz="0" w:space="0" w:color="auto"/>
                    <w:bottom w:val="none" w:sz="0" w:space="0" w:color="auto"/>
                    <w:right w:val="none" w:sz="0" w:space="0" w:color="auto"/>
                  </w:divBdr>
                  <w:divsChild>
                    <w:div w:id="1825778885">
                      <w:marLeft w:val="0"/>
                      <w:marRight w:val="0"/>
                      <w:marTop w:val="0"/>
                      <w:marBottom w:val="0"/>
                      <w:divBdr>
                        <w:top w:val="none" w:sz="0" w:space="0" w:color="auto"/>
                        <w:left w:val="none" w:sz="0" w:space="0" w:color="auto"/>
                        <w:bottom w:val="none" w:sz="0" w:space="0" w:color="auto"/>
                        <w:right w:val="none" w:sz="0" w:space="0" w:color="auto"/>
                      </w:divBdr>
                      <w:divsChild>
                        <w:div w:id="13270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54944">
          <w:marLeft w:val="0"/>
          <w:marRight w:val="0"/>
          <w:marTop w:val="0"/>
          <w:marBottom w:val="0"/>
          <w:divBdr>
            <w:top w:val="none" w:sz="0" w:space="0" w:color="auto"/>
            <w:left w:val="none" w:sz="0" w:space="0" w:color="auto"/>
            <w:bottom w:val="none" w:sz="0" w:space="0" w:color="auto"/>
            <w:right w:val="none" w:sz="0" w:space="0" w:color="auto"/>
          </w:divBdr>
          <w:divsChild>
            <w:div w:id="2783899">
              <w:marLeft w:val="0"/>
              <w:marRight w:val="0"/>
              <w:marTop w:val="0"/>
              <w:marBottom w:val="0"/>
              <w:divBdr>
                <w:top w:val="none" w:sz="0" w:space="0" w:color="auto"/>
                <w:left w:val="none" w:sz="0" w:space="0" w:color="auto"/>
                <w:bottom w:val="none" w:sz="0" w:space="0" w:color="auto"/>
                <w:right w:val="none" w:sz="0" w:space="0" w:color="auto"/>
              </w:divBdr>
              <w:divsChild>
                <w:div w:id="264464781">
                  <w:marLeft w:val="0"/>
                  <w:marRight w:val="0"/>
                  <w:marTop w:val="0"/>
                  <w:marBottom w:val="0"/>
                  <w:divBdr>
                    <w:top w:val="none" w:sz="0" w:space="0" w:color="auto"/>
                    <w:left w:val="none" w:sz="0" w:space="0" w:color="auto"/>
                    <w:bottom w:val="none" w:sz="0" w:space="0" w:color="auto"/>
                    <w:right w:val="none" w:sz="0" w:space="0" w:color="auto"/>
                  </w:divBdr>
                  <w:divsChild>
                    <w:div w:id="17507498">
                      <w:marLeft w:val="0"/>
                      <w:marRight w:val="0"/>
                      <w:marTop w:val="0"/>
                      <w:marBottom w:val="0"/>
                      <w:divBdr>
                        <w:top w:val="none" w:sz="0" w:space="0" w:color="auto"/>
                        <w:left w:val="none" w:sz="0" w:space="0" w:color="auto"/>
                        <w:bottom w:val="none" w:sz="0" w:space="0" w:color="auto"/>
                        <w:right w:val="none" w:sz="0" w:space="0" w:color="auto"/>
                      </w:divBdr>
                      <w:divsChild>
                        <w:div w:id="811556994">
                          <w:marLeft w:val="0"/>
                          <w:marRight w:val="0"/>
                          <w:marTop w:val="0"/>
                          <w:marBottom w:val="0"/>
                          <w:divBdr>
                            <w:top w:val="none" w:sz="0" w:space="0" w:color="auto"/>
                            <w:left w:val="none" w:sz="0" w:space="0" w:color="auto"/>
                            <w:bottom w:val="none" w:sz="0" w:space="0" w:color="auto"/>
                            <w:right w:val="none" w:sz="0" w:space="0" w:color="auto"/>
                          </w:divBdr>
                          <w:divsChild>
                            <w:div w:id="151068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9158313">
              <w:marLeft w:val="0"/>
              <w:marRight w:val="0"/>
              <w:marTop w:val="75"/>
              <w:marBottom w:val="0"/>
              <w:divBdr>
                <w:top w:val="none" w:sz="0" w:space="0" w:color="auto"/>
                <w:left w:val="none" w:sz="0" w:space="0" w:color="auto"/>
                <w:bottom w:val="none" w:sz="0" w:space="0" w:color="auto"/>
                <w:right w:val="none" w:sz="0" w:space="0" w:color="auto"/>
              </w:divBdr>
              <w:divsChild>
                <w:div w:id="534000832">
                  <w:marLeft w:val="0"/>
                  <w:marRight w:val="0"/>
                  <w:marTop w:val="0"/>
                  <w:marBottom w:val="0"/>
                  <w:divBdr>
                    <w:top w:val="none" w:sz="0" w:space="0" w:color="auto"/>
                    <w:left w:val="none" w:sz="0" w:space="0" w:color="auto"/>
                    <w:bottom w:val="none" w:sz="0" w:space="0" w:color="auto"/>
                    <w:right w:val="none" w:sz="0" w:space="0" w:color="auto"/>
                  </w:divBdr>
                  <w:divsChild>
                    <w:div w:id="638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5802">
          <w:marLeft w:val="0"/>
          <w:marRight w:val="0"/>
          <w:marTop w:val="0"/>
          <w:marBottom w:val="0"/>
          <w:divBdr>
            <w:top w:val="none" w:sz="0" w:space="0" w:color="auto"/>
            <w:left w:val="none" w:sz="0" w:space="0" w:color="auto"/>
            <w:bottom w:val="none" w:sz="0" w:space="0" w:color="auto"/>
            <w:right w:val="none" w:sz="0" w:space="0" w:color="auto"/>
          </w:divBdr>
          <w:divsChild>
            <w:div w:id="588387873">
              <w:marLeft w:val="0"/>
              <w:marRight w:val="0"/>
              <w:marTop w:val="0"/>
              <w:marBottom w:val="0"/>
              <w:divBdr>
                <w:top w:val="none" w:sz="0" w:space="0" w:color="auto"/>
                <w:left w:val="none" w:sz="0" w:space="0" w:color="auto"/>
                <w:bottom w:val="none" w:sz="0" w:space="0" w:color="auto"/>
                <w:right w:val="none" w:sz="0" w:space="0" w:color="auto"/>
              </w:divBdr>
              <w:divsChild>
                <w:div w:id="1549411054">
                  <w:marLeft w:val="0"/>
                  <w:marRight w:val="0"/>
                  <w:marTop w:val="0"/>
                  <w:marBottom w:val="0"/>
                  <w:divBdr>
                    <w:top w:val="none" w:sz="0" w:space="0" w:color="auto"/>
                    <w:left w:val="none" w:sz="0" w:space="0" w:color="auto"/>
                    <w:bottom w:val="none" w:sz="0" w:space="0" w:color="auto"/>
                    <w:right w:val="none" w:sz="0" w:space="0" w:color="auto"/>
                  </w:divBdr>
                  <w:divsChild>
                    <w:div w:id="1903175565">
                      <w:marLeft w:val="0"/>
                      <w:marRight w:val="0"/>
                      <w:marTop w:val="0"/>
                      <w:marBottom w:val="0"/>
                      <w:divBdr>
                        <w:top w:val="none" w:sz="0" w:space="0" w:color="auto"/>
                        <w:left w:val="none" w:sz="0" w:space="0" w:color="auto"/>
                        <w:bottom w:val="none" w:sz="0" w:space="0" w:color="auto"/>
                        <w:right w:val="none" w:sz="0" w:space="0" w:color="auto"/>
                      </w:divBdr>
                      <w:divsChild>
                        <w:div w:id="1347093837">
                          <w:marLeft w:val="0"/>
                          <w:marRight w:val="0"/>
                          <w:marTop w:val="0"/>
                          <w:marBottom w:val="0"/>
                          <w:divBdr>
                            <w:top w:val="none" w:sz="0" w:space="0" w:color="auto"/>
                            <w:left w:val="none" w:sz="0" w:space="0" w:color="auto"/>
                            <w:bottom w:val="none" w:sz="0" w:space="0" w:color="auto"/>
                            <w:right w:val="none" w:sz="0" w:space="0" w:color="auto"/>
                          </w:divBdr>
                          <w:divsChild>
                            <w:div w:id="1816216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735644">
          <w:marLeft w:val="0"/>
          <w:marRight w:val="0"/>
          <w:marTop w:val="0"/>
          <w:marBottom w:val="0"/>
          <w:divBdr>
            <w:top w:val="none" w:sz="0" w:space="0" w:color="auto"/>
            <w:left w:val="none" w:sz="0" w:space="0" w:color="auto"/>
            <w:bottom w:val="none" w:sz="0" w:space="0" w:color="auto"/>
            <w:right w:val="none" w:sz="0" w:space="0" w:color="auto"/>
          </w:divBdr>
          <w:divsChild>
            <w:div w:id="731735633">
              <w:marLeft w:val="0"/>
              <w:marRight w:val="0"/>
              <w:marTop w:val="0"/>
              <w:marBottom w:val="0"/>
              <w:divBdr>
                <w:top w:val="none" w:sz="0" w:space="0" w:color="auto"/>
                <w:left w:val="none" w:sz="0" w:space="0" w:color="auto"/>
                <w:bottom w:val="none" w:sz="0" w:space="0" w:color="auto"/>
                <w:right w:val="none" w:sz="0" w:space="0" w:color="auto"/>
              </w:divBdr>
              <w:divsChild>
                <w:div w:id="494107197">
                  <w:marLeft w:val="0"/>
                  <w:marRight w:val="0"/>
                  <w:marTop w:val="0"/>
                  <w:marBottom w:val="0"/>
                  <w:divBdr>
                    <w:top w:val="none" w:sz="0" w:space="0" w:color="auto"/>
                    <w:left w:val="none" w:sz="0" w:space="0" w:color="auto"/>
                    <w:bottom w:val="none" w:sz="0" w:space="0" w:color="auto"/>
                    <w:right w:val="none" w:sz="0" w:space="0" w:color="auto"/>
                  </w:divBdr>
                  <w:divsChild>
                    <w:div w:id="629282475">
                      <w:marLeft w:val="0"/>
                      <w:marRight w:val="0"/>
                      <w:marTop w:val="0"/>
                      <w:marBottom w:val="0"/>
                      <w:divBdr>
                        <w:top w:val="none" w:sz="0" w:space="0" w:color="auto"/>
                        <w:left w:val="none" w:sz="0" w:space="0" w:color="auto"/>
                        <w:bottom w:val="none" w:sz="0" w:space="0" w:color="auto"/>
                        <w:right w:val="none" w:sz="0" w:space="0" w:color="auto"/>
                      </w:divBdr>
                      <w:divsChild>
                        <w:div w:id="280458045">
                          <w:marLeft w:val="0"/>
                          <w:marRight w:val="0"/>
                          <w:marTop w:val="0"/>
                          <w:marBottom w:val="0"/>
                          <w:divBdr>
                            <w:top w:val="none" w:sz="0" w:space="0" w:color="auto"/>
                            <w:left w:val="none" w:sz="0" w:space="0" w:color="auto"/>
                            <w:bottom w:val="none" w:sz="0" w:space="0" w:color="auto"/>
                            <w:right w:val="none" w:sz="0" w:space="0" w:color="auto"/>
                          </w:divBdr>
                          <w:divsChild>
                            <w:div w:id="1926299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8358509">
              <w:marLeft w:val="0"/>
              <w:marRight w:val="0"/>
              <w:marTop w:val="75"/>
              <w:marBottom w:val="0"/>
              <w:divBdr>
                <w:top w:val="none" w:sz="0" w:space="0" w:color="auto"/>
                <w:left w:val="none" w:sz="0" w:space="0" w:color="auto"/>
                <w:bottom w:val="none" w:sz="0" w:space="0" w:color="auto"/>
                <w:right w:val="none" w:sz="0" w:space="0" w:color="auto"/>
              </w:divBdr>
              <w:divsChild>
                <w:div w:id="478806658">
                  <w:marLeft w:val="0"/>
                  <w:marRight w:val="0"/>
                  <w:marTop w:val="0"/>
                  <w:marBottom w:val="0"/>
                  <w:divBdr>
                    <w:top w:val="none" w:sz="0" w:space="0" w:color="auto"/>
                    <w:left w:val="none" w:sz="0" w:space="0" w:color="auto"/>
                    <w:bottom w:val="none" w:sz="0" w:space="0" w:color="auto"/>
                    <w:right w:val="none" w:sz="0" w:space="0" w:color="auto"/>
                  </w:divBdr>
                  <w:divsChild>
                    <w:div w:id="16440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92468">
          <w:marLeft w:val="0"/>
          <w:marRight w:val="0"/>
          <w:marTop w:val="0"/>
          <w:marBottom w:val="0"/>
          <w:divBdr>
            <w:top w:val="none" w:sz="0" w:space="0" w:color="auto"/>
            <w:left w:val="none" w:sz="0" w:space="0" w:color="auto"/>
            <w:bottom w:val="none" w:sz="0" w:space="0" w:color="auto"/>
            <w:right w:val="none" w:sz="0" w:space="0" w:color="auto"/>
          </w:divBdr>
          <w:divsChild>
            <w:div w:id="585311110">
              <w:marLeft w:val="0"/>
              <w:marRight w:val="0"/>
              <w:marTop w:val="75"/>
              <w:marBottom w:val="0"/>
              <w:divBdr>
                <w:top w:val="none" w:sz="0" w:space="0" w:color="auto"/>
                <w:left w:val="none" w:sz="0" w:space="0" w:color="auto"/>
                <w:bottom w:val="none" w:sz="0" w:space="0" w:color="auto"/>
                <w:right w:val="none" w:sz="0" w:space="0" w:color="auto"/>
              </w:divBdr>
              <w:divsChild>
                <w:div w:id="405760315">
                  <w:marLeft w:val="0"/>
                  <w:marRight w:val="0"/>
                  <w:marTop w:val="0"/>
                  <w:marBottom w:val="0"/>
                  <w:divBdr>
                    <w:top w:val="none" w:sz="0" w:space="0" w:color="auto"/>
                    <w:left w:val="none" w:sz="0" w:space="0" w:color="auto"/>
                    <w:bottom w:val="none" w:sz="0" w:space="0" w:color="auto"/>
                    <w:right w:val="none" w:sz="0" w:space="0" w:color="auto"/>
                  </w:divBdr>
                  <w:divsChild>
                    <w:div w:id="1277298472">
                      <w:marLeft w:val="0"/>
                      <w:marRight w:val="0"/>
                      <w:marTop w:val="0"/>
                      <w:marBottom w:val="0"/>
                      <w:divBdr>
                        <w:top w:val="none" w:sz="0" w:space="0" w:color="auto"/>
                        <w:left w:val="none" w:sz="0" w:space="0" w:color="auto"/>
                        <w:bottom w:val="none" w:sz="0" w:space="0" w:color="auto"/>
                        <w:right w:val="none" w:sz="0" w:space="0" w:color="auto"/>
                      </w:divBdr>
                      <w:divsChild>
                        <w:div w:id="1426729205">
                          <w:marLeft w:val="0"/>
                          <w:marRight w:val="0"/>
                          <w:marTop w:val="0"/>
                          <w:marBottom w:val="0"/>
                          <w:divBdr>
                            <w:top w:val="none" w:sz="0" w:space="0" w:color="auto"/>
                            <w:left w:val="none" w:sz="0" w:space="0" w:color="auto"/>
                            <w:bottom w:val="none" w:sz="0" w:space="0" w:color="auto"/>
                            <w:right w:val="none" w:sz="0" w:space="0" w:color="auto"/>
                          </w:divBdr>
                          <w:divsChild>
                            <w:div w:id="94134311">
                              <w:marLeft w:val="0"/>
                              <w:marRight w:val="0"/>
                              <w:marTop w:val="0"/>
                              <w:marBottom w:val="120"/>
                              <w:divBdr>
                                <w:top w:val="none" w:sz="0" w:space="0" w:color="auto"/>
                                <w:left w:val="none" w:sz="0" w:space="0" w:color="auto"/>
                                <w:bottom w:val="none" w:sz="0" w:space="0" w:color="auto"/>
                                <w:right w:val="none" w:sz="0" w:space="0" w:color="auto"/>
                              </w:divBdr>
                              <w:divsChild>
                                <w:div w:id="1157111820">
                                  <w:marLeft w:val="0"/>
                                  <w:marRight w:val="0"/>
                                  <w:marTop w:val="0"/>
                                  <w:marBottom w:val="0"/>
                                  <w:divBdr>
                                    <w:top w:val="none" w:sz="0" w:space="0" w:color="auto"/>
                                    <w:left w:val="none" w:sz="0" w:space="0" w:color="auto"/>
                                    <w:bottom w:val="none" w:sz="0" w:space="0" w:color="auto"/>
                                    <w:right w:val="none" w:sz="0" w:space="0" w:color="auto"/>
                                  </w:divBdr>
                                  <w:divsChild>
                                    <w:div w:id="2083487091">
                                      <w:marLeft w:val="96"/>
                                      <w:marRight w:val="96"/>
                                      <w:marTop w:val="0"/>
                                      <w:marBottom w:val="120"/>
                                      <w:divBdr>
                                        <w:top w:val="dashed" w:sz="6" w:space="0" w:color="808080"/>
                                        <w:left w:val="dashed" w:sz="6" w:space="0" w:color="808080"/>
                                        <w:bottom w:val="dashed" w:sz="6" w:space="5" w:color="808080"/>
                                        <w:right w:val="dashed" w:sz="6" w:space="0" w:color="808080"/>
                                      </w:divBdr>
                                      <w:divsChild>
                                        <w:div w:id="61830189">
                                          <w:marLeft w:val="0"/>
                                          <w:marRight w:val="0"/>
                                          <w:marTop w:val="0"/>
                                          <w:marBottom w:val="0"/>
                                          <w:divBdr>
                                            <w:top w:val="none" w:sz="0" w:space="0" w:color="auto"/>
                                            <w:left w:val="none" w:sz="0" w:space="0" w:color="auto"/>
                                            <w:bottom w:val="none" w:sz="0" w:space="0" w:color="auto"/>
                                            <w:right w:val="none" w:sz="0" w:space="0" w:color="auto"/>
                                          </w:divBdr>
                                          <w:divsChild>
                                            <w:div w:id="89817027">
                                              <w:marLeft w:val="0"/>
                                              <w:marRight w:val="0"/>
                                              <w:marTop w:val="0"/>
                                              <w:marBottom w:val="0"/>
                                              <w:divBdr>
                                                <w:top w:val="none" w:sz="0" w:space="0" w:color="auto"/>
                                                <w:left w:val="none" w:sz="0" w:space="0" w:color="auto"/>
                                                <w:bottom w:val="none" w:sz="0" w:space="0" w:color="auto"/>
                                                <w:right w:val="none" w:sz="0" w:space="0" w:color="auto"/>
                                              </w:divBdr>
                                              <w:divsChild>
                                                <w:div w:id="1212963306">
                                                  <w:marLeft w:val="0"/>
                                                  <w:marRight w:val="0"/>
                                                  <w:marTop w:val="0"/>
                                                  <w:marBottom w:val="0"/>
                                                  <w:divBdr>
                                                    <w:top w:val="none" w:sz="0" w:space="0" w:color="auto"/>
                                                    <w:left w:val="none" w:sz="0" w:space="0" w:color="auto"/>
                                                    <w:bottom w:val="none" w:sz="0" w:space="0" w:color="auto"/>
                                                    <w:right w:val="none" w:sz="0" w:space="0" w:color="auto"/>
                                                  </w:divBdr>
                                                  <w:divsChild>
                                                    <w:div w:id="666174232">
                                                      <w:marLeft w:val="0"/>
                                                      <w:marRight w:val="0"/>
                                                      <w:marTop w:val="0"/>
                                                      <w:marBottom w:val="0"/>
                                                      <w:divBdr>
                                                        <w:top w:val="none" w:sz="0" w:space="0" w:color="auto"/>
                                                        <w:left w:val="none" w:sz="0" w:space="0" w:color="auto"/>
                                                        <w:bottom w:val="none" w:sz="0" w:space="0" w:color="auto"/>
                                                        <w:right w:val="none" w:sz="0" w:space="0" w:color="auto"/>
                                                      </w:divBdr>
                                                      <w:divsChild>
                                                        <w:div w:id="2046175663">
                                                          <w:marLeft w:val="0"/>
                                                          <w:marRight w:val="0"/>
                                                          <w:marTop w:val="0"/>
                                                          <w:marBottom w:val="0"/>
                                                          <w:divBdr>
                                                            <w:top w:val="none" w:sz="0" w:space="0" w:color="auto"/>
                                                            <w:left w:val="none" w:sz="0" w:space="0" w:color="auto"/>
                                                            <w:bottom w:val="none" w:sz="0" w:space="0" w:color="auto"/>
                                                            <w:right w:val="none" w:sz="0" w:space="0" w:color="auto"/>
                                                          </w:divBdr>
                                                          <w:divsChild>
                                                            <w:div w:id="1348099635">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 w:id="15846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0200">
                                              <w:marLeft w:val="0"/>
                                              <w:marRight w:val="0"/>
                                              <w:marTop w:val="0"/>
                                              <w:marBottom w:val="0"/>
                                              <w:divBdr>
                                                <w:top w:val="none" w:sz="0" w:space="0" w:color="auto"/>
                                                <w:left w:val="none" w:sz="0" w:space="0" w:color="auto"/>
                                                <w:bottom w:val="none" w:sz="0" w:space="0" w:color="auto"/>
                                                <w:right w:val="none" w:sz="0" w:space="0" w:color="auto"/>
                                              </w:divBdr>
                                              <w:divsChild>
                                                <w:div w:id="1809937147">
                                                  <w:marLeft w:val="0"/>
                                                  <w:marRight w:val="0"/>
                                                  <w:marTop w:val="0"/>
                                                  <w:marBottom w:val="0"/>
                                                  <w:divBdr>
                                                    <w:top w:val="none" w:sz="0" w:space="0" w:color="auto"/>
                                                    <w:left w:val="none" w:sz="0" w:space="0" w:color="auto"/>
                                                    <w:bottom w:val="none" w:sz="0" w:space="0" w:color="auto"/>
                                                    <w:right w:val="none" w:sz="0" w:space="0" w:color="auto"/>
                                                  </w:divBdr>
                                                  <w:divsChild>
                                                    <w:div w:id="1022825163">
                                                      <w:marLeft w:val="0"/>
                                                      <w:marRight w:val="0"/>
                                                      <w:marTop w:val="0"/>
                                                      <w:marBottom w:val="0"/>
                                                      <w:divBdr>
                                                        <w:top w:val="none" w:sz="0" w:space="0" w:color="auto"/>
                                                        <w:left w:val="none" w:sz="0" w:space="0" w:color="auto"/>
                                                        <w:bottom w:val="none" w:sz="0" w:space="0" w:color="auto"/>
                                                        <w:right w:val="none" w:sz="0" w:space="0" w:color="auto"/>
                                                      </w:divBdr>
                                                    </w:div>
                                                    <w:div w:id="1048190617">
                                                      <w:marLeft w:val="0"/>
                                                      <w:marRight w:val="0"/>
                                                      <w:marTop w:val="0"/>
                                                      <w:marBottom w:val="0"/>
                                                      <w:divBdr>
                                                        <w:top w:val="none" w:sz="0" w:space="0" w:color="auto"/>
                                                        <w:left w:val="none" w:sz="0" w:space="0" w:color="auto"/>
                                                        <w:bottom w:val="none" w:sz="0" w:space="0" w:color="auto"/>
                                                        <w:right w:val="none" w:sz="0" w:space="0" w:color="auto"/>
                                                      </w:divBdr>
                                                      <w:divsChild>
                                                        <w:div w:id="1239554658">
                                                          <w:marLeft w:val="0"/>
                                                          <w:marRight w:val="0"/>
                                                          <w:marTop w:val="0"/>
                                                          <w:marBottom w:val="0"/>
                                                          <w:divBdr>
                                                            <w:top w:val="none" w:sz="0" w:space="0" w:color="auto"/>
                                                            <w:left w:val="none" w:sz="0" w:space="0" w:color="auto"/>
                                                            <w:bottom w:val="none" w:sz="0" w:space="0" w:color="auto"/>
                                                            <w:right w:val="none" w:sz="0" w:space="0" w:color="auto"/>
                                                          </w:divBdr>
                                                          <w:divsChild>
                                                            <w:div w:id="1911227918">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 w:id="992954052">
                                              <w:marLeft w:val="0"/>
                                              <w:marRight w:val="0"/>
                                              <w:marTop w:val="0"/>
                                              <w:marBottom w:val="0"/>
                                              <w:divBdr>
                                                <w:top w:val="none" w:sz="0" w:space="0" w:color="auto"/>
                                                <w:left w:val="none" w:sz="0" w:space="0" w:color="auto"/>
                                                <w:bottom w:val="none" w:sz="0" w:space="0" w:color="auto"/>
                                                <w:right w:val="none" w:sz="0" w:space="0" w:color="auto"/>
                                              </w:divBdr>
                                              <w:divsChild>
                                                <w:div w:id="827601344">
                                                  <w:marLeft w:val="0"/>
                                                  <w:marRight w:val="0"/>
                                                  <w:marTop w:val="0"/>
                                                  <w:marBottom w:val="0"/>
                                                  <w:divBdr>
                                                    <w:top w:val="none" w:sz="0" w:space="0" w:color="auto"/>
                                                    <w:left w:val="none" w:sz="0" w:space="0" w:color="auto"/>
                                                    <w:bottom w:val="none" w:sz="0" w:space="0" w:color="auto"/>
                                                    <w:right w:val="none" w:sz="0" w:space="0" w:color="auto"/>
                                                  </w:divBdr>
                                                  <w:divsChild>
                                                    <w:div w:id="646471973">
                                                      <w:marLeft w:val="0"/>
                                                      <w:marRight w:val="0"/>
                                                      <w:marTop w:val="0"/>
                                                      <w:marBottom w:val="0"/>
                                                      <w:divBdr>
                                                        <w:top w:val="none" w:sz="0" w:space="0" w:color="auto"/>
                                                        <w:left w:val="none" w:sz="0" w:space="0" w:color="auto"/>
                                                        <w:bottom w:val="none" w:sz="0" w:space="0" w:color="auto"/>
                                                        <w:right w:val="none" w:sz="0" w:space="0" w:color="auto"/>
                                                      </w:divBdr>
                                                    </w:div>
                                                    <w:div w:id="857964437">
                                                      <w:marLeft w:val="0"/>
                                                      <w:marRight w:val="0"/>
                                                      <w:marTop w:val="0"/>
                                                      <w:marBottom w:val="0"/>
                                                      <w:divBdr>
                                                        <w:top w:val="none" w:sz="0" w:space="0" w:color="auto"/>
                                                        <w:left w:val="none" w:sz="0" w:space="0" w:color="auto"/>
                                                        <w:bottom w:val="none" w:sz="0" w:space="0" w:color="auto"/>
                                                        <w:right w:val="none" w:sz="0" w:space="0" w:color="auto"/>
                                                      </w:divBdr>
                                                      <w:divsChild>
                                                        <w:div w:id="2122872014">
                                                          <w:marLeft w:val="0"/>
                                                          <w:marRight w:val="0"/>
                                                          <w:marTop w:val="0"/>
                                                          <w:marBottom w:val="0"/>
                                                          <w:divBdr>
                                                            <w:top w:val="none" w:sz="0" w:space="0" w:color="auto"/>
                                                            <w:left w:val="none" w:sz="0" w:space="0" w:color="auto"/>
                                                            <w:bottom w:val="none" w:sz="0" w:space="0" w:color="auto"/>
                                                            <w:right w:val="none" w:sz="0" w:space="0" w:color="auto"/>
                                                          </w:divBdr>
                                                          <w:divsChild>
                                                            <w:div w:id="2056615337">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 w:id="1062098226">
                                              <w:marLeft w:val="0"/>
                                              <w:marRight w:val="0"/>
                                              <w:marTop w:val="0"/>
                                              <w:marBottom w:val="0"/>
                                              <w:divBdr>
                                                <w:top w:val="none" w:sz="0" w:space="0" w:color="auto"/>
                                                <w:left w:val="none" w:sz="0" w:space="0" w:color="auto"/>
                                                <w:bottom w:val="none" w:sz="0" w:space="0" w:color="auto"/>
                                                <w:right w:val="none" w:sz="0" w:space="0" w:color="auto"/>
                                              </w:divBdr>
                                              <w:divsChild>
                                                <w:div w:id="34737845">
                                                  <w:marLeft w:val="0"/>
                                                  <w:marRight w:val="0"/>
                                                  <w:marTop w:val="0"/>
                                                  <w:marBottom w:val="0"/>
                                                  <w:divBdr>
                                                    <w:top w:val="none" w:sz="0" w:space="0" w:color="auto"/>
                                                    <w:left w:val="none" w:sz="0" w:space="0" w:color="auto"/>
                                                    <w:bottom w:val="none" w:sz="0" w:space="0" w:color="auto"/>
                                                    <w:right w:val="none" w:sz="0" w:space="0" w:color="auto"/>
                                                  </w:divBdr>
                                                  <w:divsChild>
                                                    <w:div w:id="801381478">
                                                      <w:marLeft w:val="0"/>
                                                      <w:marRight w:val="0"/>
                                                      <w:marTop w:val="0"/>
                                                      <w:marBottom w:val="0"/>
                                                      <w:divBdr>
                                                        <w:top w:val="none" w:sz="0" w:space="0" w:color="auto"/>
                                                        <w:left w:val="none" w:sz="0" w:space="0" w:color="auto"/>
                                                        <w:bottom w:val="none" w:sz="0" w:space="0" w:color="auto"/>
                                                        <w:right w:val="none" w:sz="0" w:space="0" w:color="auto"/>
                                                      </w:divBdr>
                                                      <w:divsChild>
                                                        <w:div w:id="409931161">
                                                          <w:marLeft w:val="0"/>
                                                          <w:marRight w:val="0"/>
                                                          <w:marTop w:val="0"/>
                                                          <w:marBottom w:val="0"/>
                                                          <w:divBdr>
                                                            <w:top w:val="none" w:sz="0" w:space="0" w:color="auto"/>
                                                            <w:left w:val="none" w:sz="0" w:space="0" w:color="auto"/>
                                                            <w:bottom w:val="none" w:sz="0" w:space="0" w:color="auto"/>
                                                            <w:right w:val="none" w:sz="0" w:space="0" w:color="auto"/>
                                                          </w:divBdr>
                                                          <w:divsChild>
                                                            <w:div w:id="199972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 w:id="18246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0563">
                                              <w:marLeft w:val="0"/>
                                              <w:marRight w:val="0"/>
                                              <w:marTop w:val="0"/>
                                              <w:marBottom w:val="0"/>
                                              <w:divBdr>
                                                <w:top w:val="none" w:sz="0" w:space="0" w:color="auto"/>
                                                <w:left w:val="none" w:sz="0" w:space="0" w:color="auto"/>
                                                <w:bottom w:val="none" w:sz="0" w:space="0" w:color="auto"/>
                                                <w:right w:val="none" w:sz="0" w:space="0" w:color="auto"/>
                                              </w:divBdr>
                                              <w:divsChild>
                                                <w:div w:id="1670908303">
                                                  <w:marLeft w:val="0"/>
                                                  <w:marRight w:val="0"/>
                                                  <w:marTop w:val="0"/>
                                                  <w:marBottom w:val="0"/>
                                                  <w:divBdr>
                                                    <w:top w:val="none" w:sz="0" w:space="0" w:color="auto"/>
                                                    <w:left w:val="none" w:sz="0" w:space="0" w:color="auto"/>
                                                    <w:bottom w:val="none" w:sz="0" w:space="0" w:color="auto"/>
                                                    <w:right w:val="none" w:sz="0" w:space="0" w:color="auto"/>
                                                  </w:divBdr>
                                                  <w:divsChild>
                                                    <w:div w:id="1522163710">
                                                      <w:marLeft w:val="0"/>
                                                      <w:marRight w:val="0"/>
                                                      <w:marTop w:val="0"/>
                                                      <w:marBottom w:val="0"/>
                                                      <w:divBdr>
                                                        <w:top w:val="none" w:sz="0" w:space="0" w:color="auto"/>
                                                        <w:left w:val="none" w:sz="0" w:space="0" w:color="auto"/>
                                                        <w:bottom w:val="none" w:sz="0" w:space="0" w:color="auto"/>
                                                        <w:right w:val="none" w:sz="0" w:space="0" w:color="auto"/>
                                                      </w:divBdr>
                                                    </w:div>
                                                    <w:div w:id="1682513671">
                                                      <w:marLeft w:val="0"/>
                                                      <w:marRight w:val="0"/>
                                                      <w:marTop w:val="0"/>
                                                      <w:marBottom w:val="0"/>
                                                      <w:divBdr>
                                                        <w:top w:val="none" w:sz="0" w:space="0" w:color="auto"/>
                                                        <w:left w:val="none" w:sz="0" w:space="0" w:color="auto"/>
                                                        <w:bottom w:val="none" w:sz="0" w:space="0" w:color="auto"/>
                                                        <w:right w:val="none" w:sz="0" w:space="0" w:color="auto"/>
                                                      </w:divBdr>
                                                      <w:divsChild>
                                                        <w:div w:id="1793742630">
                                                          <w:marLeft w:val="0"/>
                                                          <w:marRight w:val="0"/>
                                                          <w:marTop w:val="0"/>
                                                          <w:marBottom w:val="0"/>
                                                          <w:divBdr>
                                                            <w:top w:val="none" w:sz="0" w:space="0" w:color="auto"/>
                                                            <w:left w:val="none" w:sz="0" w:space="0" w:color="auto"/>
                                                            <w:bottom w:val="none" w:sz="0" w:space="0" w:color="auto"/>
                                                            <w:right w:val="none" w:sz="0" w:space="0" w:color="auto"/>
                                                          </w:divBdr>
                                                          <w:divsChild>
                                                            <w:div w:id="79568454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 w:id="1099567760">
                                              <w:marLeft w:val="0"/>
                                              <w:marRight w:val="0"/>
                                              <w:marTop w:val="0"/>
                                              <w:marBottom w:val="0"/>
                                              <w:divBdr>
                                                <w:top w:val="none" w:sz="0" w:space="0" w:color="auto"/>
                                                <w:left w:val="none" w:sz="0" w:space="0" w:color="auto"/>
                                                <w:bottom w:val="none" w:sz="0" w:space="0" w:color="auto"/>
                                                <w:right w:val="none" w:sz="0" w:space="0" w:color="auto"/>
                                              </w:divBdr>
                                              <w:divsChild>
                                                <w:div w:id="1388799088">
                                                  <w:marLeft w:val="0"/>
                                                  <w:marRight w:val="0"/>
                                                  <w:marTop w:val="0"/>
                                                  <w:marBottom w:val="0"/>
                                                  <w:divBdr>
                                                    <w:top w:val="none" w:sz="0" w:space="0" w:color="auto"/>
                                                    <w:left w:val="none" w:sz="0" w:space="0" w:color="auto"/>
                                                    <w:bottom w:val="none" w:sz="0" w:space="0" w:color="auto"/>
                                                    <w:right w:val="none" w:sz="0" w:space="0" w:color="auto"/>
                                                  </w:divBdr>
                                                  <w:divsChild>
                                                    <w:div w:id="539050911">
                                                      <w:marLeft w:val="0"/>
                                                      <w:marRight w:val="0"/>
                                                      <w:marTop w:val="0"/>
                                                      <w:marBottom w:val="0"/>
                                                      <w:divBdr>
                                                        <w:top w:val="none" w:sz="0" w:space="0" w:color="auto"/>
                                                        <w:left w:val="none" w:sz="0" w:space="0" w:color="auto"/>
                                                        <w:bottom w:val="none" w:sz="0" w:space="0" w:color="auto"/>
                                                        <w:right w:val="none" w:sz="0" w:space="0" w:color="auto"/>
                                                      </w:divBdr>
                                                      <w:divsChild>
                                                        <w:div w:id="1994597022">
                                                          <w:marLeft w:val="0"/>
                                                          <w:marRight w:val="0"/>
                                                          <w:marTop w:val="0"/>
                                                          <w:marBottom w:val="0"/>
                                                          <w:divBdr>
                                                            <w:top w:val="none" w:sz="0" w:space="0" w:color="auto"/>
                                                            <w:left w:val="none" w:sz="0" w:space="0" w:color="auto"/>
                                                            <w:bottom w:val="none" w:sz="0" w:space="0" w:color="auto"/>
                                                            <w:right w:val="none" w:sz="0" w:space="0" w:color="auto"/>
                                                          </w:divBdr>
                                                          <w:divsChild>
                                                            <w:div w:id="1133981682">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 w:id="19961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099">
                                              <w:marLeft w:val="0"/>
                                              <w:marRight w:val="0"/>
                                              <w:marTop w:val="0"/>
                                              <w:marBottom w:val="0"/>
                                              <w:divBdr>
                                                <w:top w:val="none" w:sz="0" w:space="0" w:color="auto"/>
                                                <w:left w:val="none" w:sz="0" w:space="0" w:color="auto"/>
                                                <w:bottom w:val="none" w:sz="0" w:space="0" w:color="auto"/>
                                                <w:right w:val="none" w:sz="0" w:space="0" w:color="auto"/>
                                              </w:divBdr>
                                              <w:divsChild>
                                                <w:div w:id="1769545663">
                                                  <w:marLeft w:val="0"/>
                                                  <w:marRight w:val="0"/>
                                                  <w:marTop w:val="0"/>
                                                  <w:marBottom w:val="0"/>
                                                  <w:divBdr>
                                                    <w:top w:val="none" w:sz="0" w:space="0" w:color="auto"/>
                                                    <w:left w:val="none" w:sz="0" w:space="0" w:color="auto"/>
                                                    <w:bottom w:val="none" w:sz="0" w:space="0" w:color="auto"/>
                                                    <w:right w:val="none" w:sz="0" w:space="0" w:color="auto"/>
                                                  </w:divBdr>
                                                  <w:divsChild>
                                                    <w:div w:id="950434581">
                                                      <w:marLeft w:val="0"/>
                                                      <w:marRight w:val="0"/>
                                                      <w:marTop w:val="0"/>
                                                      <w:marBottom w:val="0"/>
                                                      <w:divBdr>
                                                        <w:top w:val="none" w:sz="0" w:space="0" w:color="auto"/>
                                                        <w:left w:val="none" w:sz="0" w:space="0" w:color="auto"/>
                                                        <w:bottom w:val="none" w:sz="0" w:space="0" w:color="auto"/>
                                                        <w:right w:val="none" w:sz="0" w:space="0" w:color="auto"/>
                                                      </w:divBdr>
                                                    </w:div>
                                                    <w:div w:id="1338119299">
                                                      <w:marLeft w:val="0"/>
                                                      <w:marRight w:val="0"/>
                                                      <w:marTop w:val="0"/>
                                                      <w:marBottom w:val="0"/>
                                                      <w:divBdr>
                                                        <w:top w:val="none" w:sz="0" w:space="0" w:color="auto"/>
                                                        <w:left w:val="none" w:sz="0" w:space="0" w:color="auto"/>
                                                        <w:bottom w:val="none" w:sz="0" w:space="0" w:color="auto"/>
                                                        <w:right w:val="none" w:sz="0" w:space="0" w:color="auto"/>
                                                      </w:divBdr>
                                                      <w:divsChild>
                                                        <w:div w:id="1324234434">
                                                          <w:marLeft w:val="0"/>
                                                          <w:marRight w:val="0"/>
                                                          <w:marTop w:val="0"/>
                                                          <w:marBottom w:val="0"/>
                                                          <w:divBdr>
                                                            <w:top w:val="none" w:sz="0" w:space="0" w:color="auto"/>
                                                            <w:left w:val="none" w:sz="0" w:space="0" w:color="auto"/>
                                                            <w:bottom w:val="none" w:sz="0" w:space="0" w:color="auto"/>
                                                            <w:right w:val="none" w:sz="0" w:space="0" w:color="auto"/>
                                                          </w:divBdr>
                                                          <w:divsChild>
                                                            <w:div w:id="9070733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 w:id="2128235511">
                                              <w:marLeft w:val="0"/>
                                              <w:marRight w:val="0"/>
                                              <w:marTop w:val="0"/>
                                              <w:marBottom w:val="0"/>
                                              <w:divBdr>
                                                <w:top w:val="none" w:sz="0" w:space="0" w:color="auto"/>
                                                <w:left w:val="none" w:sz="0" w:space="0" w:color="auto"/>
                                                <w:bottom w:val="none" w:sz="0" w:space="0" w:color="auto"/>
                                                <w:right w:val="none" w:sz="0" w:space="0" w:color="auto"/>
                                              </w:divBdr>
                                              <w:divsChild>
                                                <w:div w:id="394088393">
                                                  <w:marLeft w:val="0"/>
                                                  <w:marRight w:val="0"/>
                                                  <w:marTop w:val="0"/>
                                                  <w:marBottom w:val="0"/>
                                                  <w:divBdr>
                                                    <w:top w:val="none" w:sz="0" w:space="0" w:color="auto"/>
                                                    <w:left w:val="none" w:sz="0" w:space="0" w:color="auto"/>
                                                    <w:bottom w:val="none" w:sz="0" w:space="0" w:color="auto"/>
                                                    <w:right w:val="none" w:sz="0" w:space="0" w:color="auto"/>
                                                  </w:divBdr>
                                                  <w:divsChild>
                                                    <w:div w:id="59520948">
                                                      <w:marLeft w:val="0"/>
                                                      <w:marRight w:val="0"/>
                                                      <w:marTop w:val="0"/>
                                                      <w:marBottom w:val="0"/>
                                                      <w:divBdr>
                                                        <w:top w:val="none" w:sz="0" w:space="0" w:color="auto"/>
                                                        <w:left w:val="none" w:sz="0" w:space="0" w:color="auto"/>
                                                        <w:bottom w:val="none" w:sz="0" w:space="0" w:color="auto"/>
                                                        <w:right w:val="none" w:sz="0" w:space="0" w:color="auto"/>
                                                      </w:divBdr>
                                                      <w:divsChild>
                                                        <w:div w:id="1956250147">
                                                          <w:marLeft w:val="0"/>
                                                          <w:marRight w:val="0"/>
                                                          <w:marTop w:val="0"/>
                                                          <w:marBottom w:val="0"/>
                                                          <w:divBdr>
                                                            <w:top w:val="none" w:sz="0" w:space="0" w:color="auto"/>
                                                            <w:left w:val="none" w:sz="0" w:space="0" w:color="auto"/>
                                                            <w:bottom w:val="none" w:sz="0" w:space="0" w:color="auto"/>
                                                            <w:right w:val="none" w:sz="0" w:space="0" w:color="auto"/>
                                                          </w:divBdr>
                                                          <w:divsChild>
                                                            <w:div w:id="1645154852">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 w:id="6572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5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9678">
              <w:marLeft w:val="0"/>
              <w:marRight w:val="0"/>
              <w:marTop w:val="0"/>
              <w:marBottom w:val="0"/>
              <w:divBdr>
                <w:top w:val="none" w:sz="0" w:space="0" w:color="auto"/>
                <w:left w:val="none" w:sz="0" w:space="0" w:color="auto"/>
                <w:bottom w:val="none" w:sz="0" w:space="0" w:color="auto"/>
                <w:right w:val="none" w:sz="0" w:space="0" w:color="auto"/>
              </w:divBdr>
              <w:divsChild>
                <w:div w:id="494760045">
                  <w:marLeft w:val="0"/>
                  <w:marRight w:val="0"/>
                  <w:marTop w:val="0"/>
                  <w:marBottom w:val="0"/>
                  <w:divBdr>
                    <w:top w:val="none" w:sz="0" w:space="0" w:color="auto"/>
                    <w:left w:val="none" w:sz="0" w:space="0" w:color="auto"/>
                    <w:bottom w:val="none" w:sz="0" w:space="0" w:color="auto"/>
                    <w:right w:val="none" w:sz="0" w:space="0" w:color="auto"/>
                  </w:divBdr>
                  <w:divsChild>
                    <w:div w:id="1519080745">
                      <w:marLeft w:val="0"/>
                      <w:marRight w:val="0"/>
                      <w:marTop w:val="0"/>
                      <w:marBottom w:val="0"/>
                      <w:divBdr>
                        <w:top w:val="none" w:sz="0" w:space="0" w:color="auto"/>
                        <w:left w:val="none" w:sz="0" w:space="0" w:color="auto"/>
                        <w:bottom w:val="none" w:sz="0" w:space="0" w:color="auto"/>
                        <w:right w:val="none" w:sz="0" w:space="0" w:color="auto"/>
                      </w:divBdr>
                      <w:divsChild>
                        <w:div w:id="40400910">
                          <w:marLeft w:val="0"/>
                          <w:marRight w:val="0"/>
                          <w:marTop w:val="0"/>
                          <w:marBottom w:val="0"/>
                          <w:divBdr>
                            <w:top w:val="none" w:sz="0" w:space="0" w:color="auto"/>
                            <w:left w:val="none" w:sz="0" w:space="0" w:color="auto"/>
                            <w:bottom w:val="none" w:sz="0" w:space="0" w:color="auto"/>
                            <w:right w:val="none" w:sz="0" w:space="0" w:color="auto"/>
                          </w:divBdr>
                          <w:divsChild>
                            <w:div w:id="118959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3179012">
          <w:marLeft w:val="0"/>
          <w:marRight w:val="0"/>
          <w:marTop w:val="0"/>
          <w:marBottom w:val="0"/>
          <w:divBdr>
            <w:top w:val="none" w:sz="0" w:space="0" w:color="auto"/>
            <w:left w:val="none" w:sz="0" w:space="0" w:color="auto"/>
            <w:bottom w:val="none" w:sz="0" w:space="0" w:color="auto"/>
            <w:right w:val="none" w:sz="0" w:space="0" w:color="auto"/>
          </w:divBdr>
          <w:divsChild>
            <w:div w:id="1760826772">
              <w:marLeft w:val="0"/>
              <w:marRight w:val="0"/>
              <w:marTop w:val="75"/>
              <w:marBottom w:val="0"/>
              <w:divBdr>
                <w:top w:val="none" w:sz="0" w:space="0" w:color="auto"/>
                <w:left w:val="none" w:sz="0" w:space="0" w:color="auto"/>
                <w:bottom w:val="none" w:sz="0" w:space="0" w:color="auto"/>
                <w:right w:val="none" w:sz="0" w:space="0" w:color="auto"/>
              </w:divBdr>
              <w:divsChild>
                <w:div w:id="1681808577">
                  <w:marLeft w:val="0"/>
                  <w:marRight w:val="0"/>
                  <w:marTop w:val="0"/>
                  <w:marBottom w:val="0"/>
                  <w:divBdr>
                    <w:top w:val="none" w:sz="0" w:space="0" w:color="auto"/>
                    <w:left w:val="none" w:sz="0" w:space="0" w:color="auto"/>
                    <w:bottom w:val="none" w:sz="0" w:space="0" w:color="auto"/>
                    <w:right w:val="none" w:sz="0" w:space="0" w:color="auto"/>
                  </w:divBdr>
                  <w:divsChild>
                    <w:div w:id="1012292777">
                      <w:marLeft w:val="0"/>
                      <w:marRight w:val="0"/>
                      <w:marTop w:val="0"/>
                      <w:marBottom w:val="0"/>
                      <w:divBdr>
                        <w:top w:val="none" w:sz="0" w:space="0" w:color="auto"/>
                        <w:left w:val="none" w:sz="0" w:space="0" w:color="auto"/>
                        <w:bottom w:val="none" w:sz="0" w:space="0" w:color="auto"/>
                        <w:right w:val="none" w:sz="0" w:space="0" w:color="auto"/>
                      </w:divBdr>
                      <w:divsChild>
                        <w:div w:id="12329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10405">
              <w:marLeft w:val="0"/>
              <w:marRight w:val="0"/>
              <w:marTop w:val="0"/>
              <w:marBottom w:val="0"/>
              <w:divBdr>
                <w:top w:val="none" w:sz="0" w:space="0" w:color="auto"/>
                <w:left w:val="none" w:sz="0" w:space="0" w:color="auto"/>
                <w:bottom w:val="none" w:sz="0" w:space="0" w:color="auto"/>
                <w:right w:val="none" w:sz="0" w:space="0" w:color="auto"/>
              </w:divBdr>
              <w:divsChild>
                <w:div w:id="332681945">
                  <w:marLeft w:val="0"/>
                  <w:marRight w:val="0"/>
                  <w:marTop w:val="0"/>
                  <w:marBottom w:val="0"/>
                  <w:divBdr>
                    <w:top w:val="none" w:sz="0" w:space="0" w:color="auto"/>
                    <w:left w:val="none" w:sz="0" w:space="0" w:color="auto"/>
                    <w:bottom w:val="none" w:sz="0" w:space="0" w:color="auto"/>
                    <w:right w:val="none" w:sz="0" w:space="0" w:color="auto"/>
                  </w:divBdr>
                  <w:divsChild>
                    <w:div w:id="1731610413">
                      <w:marLeft w:val="0"/>
                      <w:marRight w:val="0"/>
                      <w:marTop w:val="0"/>
                      <w:marBottom w:val="0"/>
                      <w:divBdr>
                        <w:top w:val="none" w:sz="0" w:space="0" w:color="auto"/>
                        <w:left w:val="none" w:sz="0" w:space="0" w:color="auto"/>
                        <w:bottom w:val="none" w:sz="0" w:space="0" w:color="auto"/>
                        <w:right w:val="none" w:sz="0" w:space="0" w:color="auto"/>
                      </w:divBdr>
                      <w:divsChild>
                        <w:div w:id="1094401291">
                          <w:marLeft w:val="0"/>
                          <w:marRight w:val="0"/>
                          <w:marTop w:val="0"/>
                          <w:marBottom w:val="0"/>
                          <w:divBdr>
                            <w:top w:val="none" w:sz="0" w:space="0" w:color="auto"/>
                            <w:left w:val="none" w:sz="0" w:space="0" w:color="auto"/>
                            <w:bottom w:val="none" w:sz="0" w:space="0" w:color="auto"/>
                            <w:right w:val="none" w:sz="0" w:space="0" w:color="auto"/>
                          </w:divBdr>
                          <w:divsChild>
                            <w:div w:id="457258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6335316">
          <w:marLeft w:val="0"/>
          <w:marRight w:val="0"/>
          <w:marTop w:val="0"/>
          <w:marBottom w:val="0"/>
          <w:divBdr>
            <w:top w:val="none" w:sz="0" w:space="0" w:color="auto"/>
            <w:left w:val="none" w:sz="0" w:space="0" w:color="auto"/>
            <w:bottom w:val="none" w:sz="0" w:space="0" w:color="auto"/>
            <w:right w:val="none" w:sz="0" w:space="0" w:color="auto"/>
          </w:divBdr>
          <w:divsChild>
            <w:div w:id="1963725351">
              <w:marLeft w:val="0"/>
              <w:marRight w:val="0"/>
              <w:marTop w:val="0"/>
              <w:marBottom w:val="0"/>
              <w:divBdr>
                <w:top w:val="none" w:sz="0" w:space="0" w:color="auto"/>
                <w:left w:val="none" w:sz="0" w:space="0" w:color="auto"/>
                <w:bottom w:val="none" w:sz="0" w:space="0" w:color="auto"/>
                <w:right w:val="none" w:sz="0" w:space="0" w:color="auto"/>
              </w:divBdr>
              <w:divsChild>
                <w:div w:id="597174538">
                  <w:marLeft w:val="0"/>
                  <w:marRight w:val="0"/>
                  <w:marTop w:val="0"/>
                  <w:marBottom w:val="0"/>
                  <w:divBdr>
                    <w:top w:val="none" w:sz="0" w:space="0" w:color="auto"/>
                    <w:left w:val="none" w:sz="0" w:space="0" w:color="auto"/>
                    <w:bottom w:val="none" w:sz="0" w:space="0" w:color="auto"/>
                    <w:right w:val="none" w:sz="0" w:space="0" w:color="auto"/>
                  </w:divBdr>
                  <w:divsChild>
                    <w:div w:id="194118197">
                      <w:marLeft w:val="0"/>
                      <w:marRight w:val="0"/>
                      <w:marTop w:val="0"/>
                      <w:marBottom w:val="0"/>
                      <w:divBdr>
                        <w:top w:val="none" w:sz="0" w:space="0" w:color="auto"/>
                        <w:left w:val="none" w:sz="0" w:space="0" w:color="auto"/>
                        <w:bottom w:val="none" w:sz="0" w:space="0" w:color="auto"/>
                        <w:right w:val="none" w:sz="0" w:space="0" w:color="auto"/>
                      </w:divBdr>
                      <w:divsChild>
                        <w:div w:id="555622846">
                          <w:marLeft w:val="0"/>
                          <w:marRight w:val="0"/>
                          <w:marTop w:val="0"/>
                          <w:marBottom w:val="0"/>
                          <w:divBdr>
                            <w:top w:val="none" w:sz="0" w:space="0" w:color="auto"/>
                            <w:left w:val="none" w:sz="0" w:space="0" w:color="auto"/>
                            <w:bottom w:val="none" w:sz="0" w:space="0" w:color="auto"/>
                            <w:right w:val="none" w:sz="0" w:space="0" w:color="auto"/>
                          </w:divBdr>
                          <w:divsChild>
                            <w:div w:id="335768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5512202">
          <w:marLeft w:val="0"/>
          <w:marRight w:val="0"/>
          <w:marTop w:val="0"/>
          <w:marBottom w:val="0"/>
          <w:divBdr>
            <w:top w:val="none" w:sz="0" w:space="0" w:color="auto"/>
            <w:left w:val="none" w:sz="0" w:space="0" w:color="auto"/>
            <w:bottom w:val="none" w:sz="0" w:space="0" w:color="auto"/>
            <w:right w:val="none" w:sz="0" w:space="0" w:color="auto"/>
          </w:divBdr>
          <w:divsChild>
            <w:div w:id="304316268">
              <w:marLeft w:val="0"/>
              <w:marRight w:val="0"/>
              <w:marTop w:val="75"/>
              <w:marBottom w:val="0"/>
              <w:divBdr>
                <w:top w:val="none" w:sz="0" w:space="0" w:color="auto"/>
                <w:left w:val="none" w:sz="0" w:space="0" w:color="auto"/>
                <w:bottom w:val="none" w:sz="0" w:space="0" w:color="auto"/>
                <w:right w:val="none" w:sz="0" w:space="0" w:color="auto"/>
              </w:divBdr>
              <w:divsChild>
                <w:div w:id="133641247">
                  <w:marLeft w:val="0"/>
                  <w:marRight w:val="0"/>
                  <w:marTop w:val="0"/>
                  <w:marBottom w:val="0"/>
                  <w:divBdr>
                    <w:top w:val="none" w:sz="0" w:space="0" w:color="auto"/>
                    <w:left w:val="none" w:sz="0" w:space="0" w:color="auto"/>
                    <w:bottom w:val="none" w:sz="0" w:space="0" w:color="auto"/>
                    <w:right w:val="none" w:sz="0" w:space="0" w:color="auto"/>
                  </w:divBdr>
                  <w:divsChild>
                    <w:div w:id="1143081695">
                      <w:marLeft w:val="0"/>
                      <w:marRight w:val="0"/>
                      <w:marTop w:val="0"/>
                      <w:marBottom w:val="0"/>
                      <w:divBdr>
                        <w:top w:val="none" w:sz="0" w:space="0" w:color="auto"/>
                        <w:left w:val="none" w:sz="0" w:space="0" w:color="auto"/>
                        <w:bottom w:val="none" w:sz="0" w:space="0" w:color="auto"/>
                        <w:right w:val="none" w:sz="0" w:space="0" w:color="auto"/>
                      </w:divBdr>
                      <w:divsChild>
                        <w:div w:id="1077895430">
                          <w:marLeft w:val="0"/>
                          <w:marRight w:val="0"/>
                          <w:marTop w:val="0"/>
                          <w:marBottom w:val="0"/>
                          <w:divBdr>
                            <w:top w:val="none" w:sz="0" w:space="0" w:color="auto"/>
                            <w:left w:val="none" w:sz="0" w:space="0" w:color="auto"/>
                            <w:bottom w:val="none" w:sz="0" w:space="0" w:color="auto"/>
                            <w:right w:val="none" w:sz="0" w:space="0" w:color="auto"/>
                          </w:divBdr>
                          <w:divsChild>
                            <w:div w:id="1274676433">
                              <w:marLeft w:val="0"/>
                              <w:marRight w:val="0"/>
                              <w:marTop w:val="0"/>
                              <w:marBottom w:val="120"/>
                              <w:divBdr>
                                <w:top w:val="none" w:sz="0" w:space="0" w:color="auto"/>
                                <w:left w:val="none" w:sz="0" w:space="0" w:color="auto"/>
                                <w:bottom w:val="none" w:sz="0" w:space="0" w:color="auto"/>
                                <w:right w:val="none" w:sz="0" w:space="0" w:color="auto"/>
                              </w:divBdr>
                              <w:divsChild>
                                <w:div w:id="62024003">
                                  <w:marLeft w:val="0"/>
                                  <w:marRight w:val="0"/>
                                  <w:marTop w:val="0"/>
                                  <w:marBottom w:val="0"/>
                                  <w:divBdr>
                                    <w:top w:val="none" w:sz="0" w:space="0" w:color="auto"/>
                                    <w:left w:val="none" w:sz="0" w:space="0" w:color="auto"/>
                                    <w:bottom w:val="none" w:sz="0" w:space="0" w:color="auto"/>
                                    <w:right w:val="none" w:sz="0" w:space="0" w:color="auto"/>
                                  </w:divBdr>
                                  <w:divsChild>
                                    <w:div w:id="158690258">
                                      <w:marLeft w:val="0"/>
                                      <w:marRight w:val="0"/>
                                      <w:marTop w:val="0"/>
                                      <w:marBottom w:val="0"/>
                                      <w:divBdr>
                                        <w:top w:val="none" w:sz="0" w:space="0" w:color="auto"/>
                                        <w:left w:val="none" w:sz="0" w:space="0" w:color="auto"/>
                                        <w:bottom w:val="none" w:sz="0" w:space="0" w:color="auto"/>
                                        <w:right w:val="none" w:sz="0" w:space="0" w:color="auto"/>
                                      </w:divBdr>
                                      <w:divsChild>
                                        <w:div w:id="139705334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2085638992">
              <w:marLeft w:val="0"/>
              <w:marRight w:val="0"/>
              <w:marTop w:val="0"/>
              <w:marBottom w:val="0"/>
              <w:divBdr>
                <w:top w:val="none" w:sz="0" w:space="0" w:color="auto"/>
                <w:left w:val="none" w:sz="0" w:space="0" w:color="auto"/>
                <w:bottom w:val="none" w:sz="0" w:space="0" w:color="auto"/>
                <w:right w:val="none" w:sz="0" w:space="0" w:color="auto"/>
              </w:divBdr>
              <w:divsChild>
                <w:div w:id="1822235493">
                  <w:marLeft w:val="0"/>
                  <w:marRight w:val="0"/>
                  <w:marTop w:val="0"/>
                  <w:marBottom w:val="0"/>
                  <w:divBdr>
                    <w:top w:val="none" w:sz="0" w:space="0" w:color="auto"/>
                    <w:left w:val="none" w:sz="0" w:space="0" w:color="auto"/>
                    <w:bottom w:val="none" w:sz="0" w:space="0" w:color="auto"/>
                    <w:right w:val="none" w:sz="0" w:space="0" w:color="auto"/>
                  </w:divBdr>
                  <w:divsChild>
                    <w:div w:id="2015759657">
                      <w:marLeft w:val="0"/>
                      <w:marRight w:val="0"/>
                      <w:marTop w:val="0"/>
                      <w:marBottom w:val="0"/>
                      <w:divBdr>
                        <w:top w:val="none" w:sz="0" w:space="0" w:color="auto"/>
                        <w:left w:val="none" w:sz="0" w:space="0" w:color="auto"/>
                        <w:bottom w:val="none" w:sz="0" w:space="0" w:color="auto"/>
                        <w:right w:val="none" w:sz="0" w:space="0" w:color="auto"/>
                      </w:divBdr>
                      <w:divsChild>
                        <w:div w:id="688533627">
                          <w:marLeft w:val="0"/>
                          <w:marRight w:val="0"/>
                          <w:marTop w:val="0"/>
                          <w:marBottom w:val="0"/>
                          <w:divBdr>
                            <w:top w:val="none" w:sz="0" w:space="0" w:color="auto"/>
                            <w:left w:val="none" w:sz="0" w:space="0" w:color="auto"/>
                            <w:bottom w:val="none" w:sz="0" w:space="0" w:color="auto"/>
                            <w:right w:val="none" w:sz="0" w:space="0" w:color="auto"/>
                          </w:divBdr>
                          <w:divsChild>
                            <w:div w:id="1813937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8929349">
          <w:marLeft w:val="0"/>
          <w:marRight w:val="0"/>
          <w:marTop w:val="0"/>
          <w:marBottom w:val="0"/>
          <w:divBdr>
            <w:top w:val="none" w:sz="0" w:space="0" w:color="auto"/>
            <w:left w:val="none" w:sz="0" w:space="0" w:color="auto"/>
            <w:bottom w:val="none" w:sz="0" w:space="0" w:color="auto"/>
            <w:right w:val="none" w:sz="0" w:space="0" w:color="auto"/>
          </w:divBdr>
          <w:divsChild>
            <w:div w:id="918518202">
              <w:marLeft w:val="0"/>
              <w:marRight w:val="0"/>
              <w:marTop w:val="0"/>
              <w:marBottom w:val="0"/>
              <w:divBdr>
                <w:top w:val="none" w:sz="0" w:space="0" w:color="auto"/>
                <w:left w:val="none" w:sz="0" w:space="0" w:color="auto"/>
                <w:bottom w:val="none" w:sz="0" w:space="0" w:color="auto"/>
                <w:right w:val="none" w:sz="0" w:space="0" w:color="auto"/>
              </w:divBdr>
              <w:divsChild>
                <w:div w:id="2056848969">
                  <w:marLeft w:val="0"/>
                  <w:marRight w:val="0"/>
                  <w:marTop w:val="0"/>
                  <w:marBottom w:val="0"/>
                  <w:divBdr>
                    <w:top w:val="none" w:sz="0" w:space="0" w:color="auto"/>
                    <w:left w:val="none" w:sz="0" w:space="0" w:color="auto"/>
                    <w:bottom w:val="none" w:sz="0" w:space="0" w:color="auto"/>
                    <w:right w:val="none" w:sz="0" w:space="0" w:color="auto"/>
                  </w:divBdr>
                  <w:divsChild>
                    <w:div w:id="12345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44244">
          <w:marLeft w:val="0"/>
          <w:marRight w:val="0"/>
          <w:marTop w:val="0"/>
          <w:marBottom w:val="0"/>
          <w:divBdr>
            <w:top w:val="none" w:sz="0" w:space="0" w:color="auto"/>
            <w:left w:val="none" w:sz="0" w:space="0" w:color="auto"/>
            <w:bottom w:val="none" w:sz="0" w:space="0" w:color="auto"/>
            <w:right w:val="none" w:sz="0" w:space="0" w:color="auto"/>
          </w:divBdr>
          <w:divsChild>
            <w:div w:id="1973750544">
              <w:marLeft w:val="0"/>
              <w:marRight w:val="0"/>
              <w:marTop w:val="75"/>
              <w:marBottom w:val="0"/>
              <w:divBdr>
                <w:top w:val="none" w:sz="0" w:space="0" w:color="auto"/>
                <w:left w:val="none" w:sz="0" w:space="0" w:color="auto"/>
                <w:bottom w:val="none" w:sz="0" w:space="0" w:color="auto"/>
                <w:right w:val="none" w:sz="0" w:space="0" w:color="auto"/>
              </w:divBdr>
              <w:divsChild>
                <w:div w:id="164443089">
                  <w:marLeft w:val="0"/>
                  <w:marRight w:val="0"/>
                  <w:marTop w:val="0"/>
                  <w:marBottom w:val="0"/>
                  <w:divBdr>
                    <w:top w:val="none" w:sz="0" w:space="0" w:color="auto"/>
                    <w:left w:val="none" w:sz="0" w:space="0" w:color="auto"/>
                    <w:bottom w:val="none" w:sz="0" w:space="0" w:color="auto"/>
                    <w:right w:val="none" w:sz="0" w:space="0" w:color="auto"/>
                  </w:divBdr>
                  <w:divsChild>
                    <w:div w:id="5993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480">
              <w:marLeft w:val="0"/>
              <w:marRight w:val="0"/>
              <w:marTop w:val="0"/>
              <w:marBottom w:val="0"/>
              <w:divBdr>
                <w:top w:val="none" w:sz="0" w:space="0" w:color="auto"/>
                <w:left w:val="none" w:sz="0" w:space="0" w:color="auto"/>
                <w:bottom w:val="none" w:sz="0" w:space="0" w:color="auto"/>
                <w:right w:val="none" w:sz="0" w:space="0" w:color="auto"/>
              </w:divBdr>
              <w:divsChild>
                <w:div w:id="1990284811">
                  <w:marLeft w:val="0"/>
                  <w:marRight w:val="0"/>
                  <w:marTop w:val="0"/>
                  <w:marBottom w:val="0"/>
                  <w:divBdr>
                    <w:top w:val="none" w:sz="0" w:space="0" w:color="auto"/>
                    <w:left w:val="none" w:sz="0" w:space="0" w:color="auto"/>
                    <w:bottom w:val="none" w:sz="0" w:space="0" w:color="auto"/>
                    <w:right w:val="none" w:sz="0" w:space="0" w:color="auto"/>
                  </w:divBdr>
                  <w:divsChild>
                    <w:div w:id="1089933586">
                      <w:marLeft w:val="0"/>
                      <w:marRight w:val="0"/>
                      <w:marTop w:val="0"/>
                      <w:marBottom w:val="0"/>
                      <w:divBdr>
                        <w:top w:val="none" w:sz="0" w:space="0" w:color="auto"/>
                        <w:left w:val="none" w:sz="0" w:space="0" w:color="auto"/>
                        <w:bottom w:val="none" w:sz="0" w:space="0" w:color="auto"/>
                        <w:right w:val="none" w:sz="0" w:space="0" w:color="auto"/>
                      </w:divBdr>
                      <w:divsChild>
                        <w:div w:id="1093280255">
                          <w:marLeft w:val="0"/>
                          <w:marRight w:val="0"/>
                          <w:marTop w:val="0"/>
                          <w:marBottom w:val="0"/>
                          <w:divBdr>
                            <w:top w:val="none" w:sz="0" w:space="0" w:color="auto"/>
                            <w:left w:val="none" w:sz="0" w:space="0" w:color="auto"/>
                            <w:bottom w:val="none" w:sz="0" w:space="0" w:color="auto"/>
                            <w:right w:val="none" w:sz="0" w:space="0" w:color="auto"/>
                          </w:divBdr>
                          <w:divsChild>
                            <w:div w:id="126319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7296738">
          <w:marLeft w:val="0"/>
          <w:marRight w:val="0"/>
          <w:marTop w:val="0"/>
          <w:marBottom w:val="0"/>
          <w:divBdr>
            <w:top w:val="none" w:sz="0" w:space="0" w:color="auto"/>
            <w:left w:val="none" w:sz="0" w:space="0" w:color="auto"/>
            <w:bottom w:val="none" w:sz="0" w:space="0" w:color="auto"/>
            <w:right w:val="none" w:sz="0" w:space="0" w:color="auto"/>
          </w:divBdr>
          <w:divsChild>
            <w:div w:id="1849636551">
              <w:marLeft w:val="0"/>
              <w:marRight w:val="0"/>
              <w:marTop w:val="0"/>
              <w:marBottom w:val="0"/>
              <w:divBdr>
                <w:top w:val="none" w:sz="0" w:space="0" w:color="auto"/>
                <w:left w:val="none" w:sz="0" w:space="0" w:color="auto"/>
                <w:bottom w:val="none" w:sz="0" w:space="0" w:color="auto"/>
                <w:right w:val="none" w:sz="0" w:space="0" w:color="auto"/>
              </w:divBdr>
              <w:divsChild>
                <w:div w:id="1643119169">
                  <w:marLeft w:val="0"/>
                  <w:marRight w:val="0"/>
                  <w:marTop w:val="0"/>
                  <w:marBottom w:val="0"/>
                  <w:divBdr>
                    <w:top w:val="none" w:sz="0" w:space="0" w:color="auto"/>
                    <w:left w:val="none" w:sz="0" w:space="0" w:color="auto"/>
                    <w:bottom w:val="none" w:sz="0" w:space="0" w:color="auto"/>
                    <w:right w:val="none" w:sz="0" w:space="0" w:color="auto"/>
                  </w:divBdr>
                  <w:divsChild>
                    <w:div w:id="1299602511">
                      <w:marLeft w:val="0"/>
                      <w:marRight w:val="0"/>
                      <w:marTop w:val="0"/>
                      <w:marBottom w:val="0"/>
                      <w:divBdr>
                        <w:top w:val="none" w:sz="0" w:space="0" w:color="auto"/>
                        <w:left w:val="none" w:sz="0" w:space="0" w:color="auto"/>
                        <w:bottom w:val="none" w:sz="0" w:space="0" w:color="auto"/>
                        <w:right w:val="none" w:sz="0" w:space="0" w:color="auto"/>
                      </w:divBdr>
                      <w:divsChild>
                        <w:div w:id="453255306">
                          <w:marLeft w:val="0"/>
                          <w:marRight w:val="0"/>
                          <w:marTop w:val="0"/>
                          <w:marBottom w:val="0"/>
                          <w:divBdr>
                            <w:top w:val="none" w:sz="0" w:space="0" w:color="auto"/>
                            <w:left w:val="none" w:sz="0" w:space="0" w:color="auto"/>
                            <w:bottom w:val="none" w:sz="0" w:space="0" w:color="auto"/>
                            <w:right w:val="none" w:sz="0" w:space="0" w:color="auto"/>
                          </w:divBdr>
                          <w:divsChild>
                            <w:div w:id="1835486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9610117">
          <w:marLeft w:val="0"/>
          <w:marRight w:val="0"/>
          <w:marTop w:val="0"/>
          <w:marBottom w:val="0"/>
          <w:divBdr>
            <w:top w:val="none" w:sz="0" w:space="0" w:color="auto"/>
            <w:left w:val="none" w:sz="0" w:space="0" w:color="auto"/>
            <w:bottom w:val="none" w:sz="0" w:space="0" w:color="auto"/>
            <w:right w:val="none" w:sz="0" w:space="0" w:color="auto"/>
          </w:divBdr>
          <w:divsChild>
            <w:div w:id="872889288">
              <w:marLeft w:val="0"/>
              <w:marRight w:val="0"/>
              <w:marTop w:val="75"/>
              <w:marBottom w:val="0"/>
              <w:divBdr>
                <w:top w:val="none" w:sz="0" w:space="0" w:color="auto"/>
                <w:left w:val="none" w:sz="0" w:space="0" w:color="auto"/>
                <w:bottom w:val="none" w:sz="0" w:space="0" w:color="auto"/>
                <w:right w:val="none" w:sz="0" w:space="0" w:color="auto"/>
              </w:divBdr>
              <w:divsChild>
                <w:div w:id="25302442">
                  <w:marLeft w:val="0"/>
                  <w:marRight w:val="0"/>
                  <w:marTop w:val="0"/>
                  <w:marBottom w:val="0"/>
                  <w:divBdr>
                    <w:top w:val="none" w:sz="0" w:space="0" w:color="auto"/>
                    <w:left w:val="none" w:sz="0" w:space="0" w:color="auto"/>
                    <w:bottom w:val="none" w:sz="0" w:space="0" w:color="auto"/>
                    <w:right w:val="none" w:sz="0" w:space="0" w:color="auto"/>
                  </w:divBdr>
                  <w:divsChild>
                    <w:div w:id="1997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854">
              <w:marLeft w:val="0"/>
              <w:marRight w:val="0"/>
              <w:marTop w:val="0"/>
              <w:marBottom w:val="0"/>
              <w:divBdr>
                <w:top w:val="none" w:sz="0" w:space="0" w:color="auto"/>
                <w:left w:val="none" w:sz="0" w:space="0" w:color="auto"/>
                <w:bottom w:val="none" w:sz="0" w:space="0" w:color="auto"/>
                <w:right w:val="none" w:sz="0" w:space="0" w:color="auto"/>
              </w:divBdr>
              <w:divsChild>
                <w:div w:id="1911619693">
                  <w:marLeft w:val="0"/>
                  <w:marRight w:val="0"/>
                  <w:marTop w:val="0"/>
                  <w:marBottom w:val="0"/>
                  <w:divBdr>
                    <w:top w:val="none" w:sz="0" w:space="0" w:color="auto"/>
                    <w:left w:val="none" w:sz="0" w:space="0" w:color="auto"/>
                    <w:bottom w:val="none" w:sz="0" w:space="0" w:color="auto"/>
                    <w:right w:val="none" w:sz="0" w:space="0" w:color="auto"/>
                  </w:divBdr>
                  <w:divsChild>
                    <w:div w:id="492335729">
                      <w:marLeft w:val="0"/>
                      <w:marRight w:val="0"/>
                      <w:marTop w:val="0"/>
                      <w:marBottom w:val="0"/>
                      <w:divBdr>
                        <w:top w:val="none" w:sz="0" w:space="0" w:color="auto"/>
                        <w:left w:val="none" w:sz="0" w:space="0" w:color="auto"/>
                        <w:bottom w:val="none" w:sz="0" w:space="0" w:color="auto"/>
                        <w:right w:val="none" w:sz="0" w:space="0" w:color="auto"/>
                      </w:divBdr>
                      <w:divsChild>
                        <w:div w:id="1811169255">
                          <w:marLeft w:val="0"/>
                          <w:marRight w:val="0"/>
                          <w:marTop w:val="0"/>
                          <w:marBottom w:val="0"/>
                          <w:divBdr>
                            <w:top w:val="none" w:sz="0" w:space="0" w:color="auto"/>
                            <w:left w:val="none" w:sz="0" w:space="0" w:color="auto"/>
                            <w:bottom w:val="none" w:sz="0" w:space="0" w:color="auto"/>
                            <w:right w:val="none" w:sz="0" w:space="0" w:color="auto"/>
                          </w:divBdr>
                          <w:divsChild>
                            <w:div w:id="9989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3924911">
          <w:marLeft w:val="0"/>
          <w:marRight w:val="0"/>
          <w:marTop w:val="0"/>
          <w:marBottom w:val="0"/>
          <w:divBdr>
            <w:top w:val="none" w:sz="0" w:space="0" w:color="auto"/>
            <w:left w:val="none" w:sz="0" w:space="0" w:color="auto"/>
            <w:bottom w:val="none" w:sz="0" w:space="0" w:color="auto"/>
            <w:right w:val="none" w:sz="0" w:space="0" w:color="auto"/>
          </w:divBdr>
          <w:divsChild>
            <w:div w:id="898982094">
              <w:marLeft w:val="0"/>
              <w:marRight w:val="0"/>
              <w:marTop w:val="75"/>
              <w:marBottom w:val="0"/>
              <w:divBdr>
                <w:top w:val="none" w:sz="0" w:space="0" w:color="auto"/>
                <w:left w:val="none" w:sz="0" w:space="0" w:color="auto"/>
                <w:bottom w:val="none" w:sz="0" w:space="0" w:color="auto"/>
                <w:right w:val="none" w:sz="0" w:space="0" w:color="auto"/>
              </w:divBdr>
              <w:divsChild>
                <w:div w:id="1600868893">
                  <w:marLeft w:val="0"/>
                  <w:marRight w:val="0"/>
                  <w:marTop w:val="0"/>
                  <w:marBottom w:val="0"/>
                  <w:divBdr>
                    <w:top w:val="none" w:sz="0" w:space="0" w:color="auto"/>
                    <w:left w:val="none" w:sz="0" w:space="0" w:color="auto"/>
                    <w:bottom w:val="none" w:sz="0" w:space="0" w:color="auto"/>
                    <w:right w:val="none" w:sz="0" w:space="0" w:color="auto"/>
                  </w:divBdr>
                  <w:divsChild>
                    <w:div w:id="2023431242">
                      <w:marLeft w:val="0"/>
                      <w:marRight w:val="0"/>
                      <w:marTop w:val="0"/>
                      <w:marBottom w:val="0"/>
                      <w:divBdr>
                        <w:top w:val="none" w:sz="0" w:space="0" w:color="auto"/>
                        <w:left w:val="none" w:sz="0" w:space="0" w:color="auto"/>
                        <w:bottom w:val="none" w:sz="0" w:space="0" w:color="auto"/>
                        <w:right w:val="none" w:sz="0" w:space="0" w:color="auto"/>
                      </w:divBdr>
                      <w:divsChild>
                        <w:div w:id="26875845">
                          <w:marLeft w:val="0"/>
                          <w:marRight w:val="0"/>
                          <w:marTop w:val="0"/>
                          <w:marBottom w:val="0"/>
                          <w:divBdr>
                            <w:top w:val="none" w:sz="0" w:space="0" w:color="auto"/>
                            <w:left w:val="none" w:sz="0" w:space="0" w:color="auto"/>
                            <w:bottom w:val="none" w:sz="0" w:space="0" w:color="auto"/>
                            <w:right w:val="none" w:sz="0" w:space="0" w:color="auto"/>
                          </w:divBdr>
                          <w:divsChild>
                            <w:div w:id="1437285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66665640">
              <w:marLeft w:val="0"/>
              <w:marRight w:val="0"/>
              <w:marTop w:val="0"/>
              <w:marBottom w:val="0"/>
              <w:divBdr>
                <w:top w:val="none" w:sz="0" w:space="0" w:color="auto"/>
                <w:left w:val="none" w:sz="0" w:space="0" w:color="auto"/>
                <w:bottom w:val="none" w:sz="0" w:space="0" w:color="auto"/>
                <w:right w:val="none" w:sz="0" w:space="0" w:color="auto"/>
              </w:divBdr>
              <w:divsChild>
                <w:div w:id="276253729">
                  <w:marLeft w:val="0"/>
                  <w:marRight w:val="0"/>
                  <w:marTop w:val="0"/>
                  <w:marBottom w:val="0"/>
                  <w:divBdr>
                    <w:top w:val="none" w:sz="0" w:space="0" w:color="auto"/>
                    <w:left w:val="none" w:sz="0" w:space="0" w:color="auto"/>
                    <w:bottom w:val="none" w:sz="0" w:space="0" w:color="auto"/>
                    <w:right w:val="none" w:sz="0" w:space="0" w:color="auto"/>
                  </w:divBdr>
                  <w:divsChild>
                    <w:div w:id="1952126254">
                      <w:marLeft w:val="0"/>
                      <w:marRight w:val="0"/>
                      <w:marTop w:val="0"/>
                      <w:marBottom w:val="0"/>
                      <w:divBdr>
                        <w:top w:val="none" w:sz="0" w:space="0" w:color="auto"/>
                        <w:left w:val="none" w:sz="0" w:space="0" w:color="auto"/>
                        <w:bottom w:val="none" w:sz="0" w:space="0" w:color="auto"/>
                        <w:right w:val="none" w:sz="0" w:space="0" w:color="auto"/>
                      </w:divBdr>
                      <w:divsChild>
                        <w:div w:id="1202595262">
                          <w:marLeft w:val="0"/>
                          <w:marRight w:val="0"/>
                          <w:marTop w:val="0"/>
                          <w:marBottom w:val="0"/>
                          <w:divBdr>
                            <w:top w:val="none" w:sz="0" w:space="0" w:color="auto"/>
                            <w:left w:val="none" w:sz="0" w:space="0" w:color="auto"/>
                            <w:bottom w:val="none" w:sz="0" w:space="0" w:color="auto"/>
                            <w:right w:val="none" w:sz="0" w:space="0" w:color="auto"/>
                          </w:divBdr>
                          <w:divsChild>
                            <w:div w:id="1789662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9923432">
          <w:marLeft w:val="0"/>
          <w:marRight w:val="0"/>
          <w:marTop w:val="0"/>
          <w:marBottom w:val="0"/>
          <w:divBdr>
            <w:top w:val="none" w:sz="0" w:space="0" w:color="auto"/>
            <w:left w:val="none" w:sz="0" w:space="0" w:color="auto"/>
            <w:bottom w:val="none" w:sz="0" w:space="0" w:color="auto"/>
            <w:right w:val="none" w:sz="0" w:space="0" w:color="auto"/>
          </w:divBdr>
          <w:divsChild>
            <w:div w:id="1772047081">
              <w:marLeft w:val="0"/>
              <w:marRight w:val="0"/>
              <w:marTop w:val="0"/>
              <w:marBottom w:val="0"/>
              <w:divBdr>
                <w:top w:val="none" w:sz="0" w:space="0" w:color="auto"/>
                <w:left w:val="none" w:sz="0" w:space="0" w:color="auto"/>
                <w:bottom w:val="none" w:sz="0" w:space="0" w:color="auto"/>
                <w:right w:val="none" w:sz="0" w:space="0" w:color="auto"/>
              </w:divBdr>
              <w:divsChild>
                <w:div w:id="1956011714">
                  <w:marLeft w:val="0"/>
                  <w:marRight w:val="0"/>
                  <w:marTop w:val="0"/>
                  <w:marBottom w:val="0"/>
                  <w:divBdr>
                    <w:top w:val="none" w:sz="0" w:space="0" w:color="auto"/>
                    <w:left w:val="none" w:sz="0" w:space="0" w:color="auto"/>
                    <w:bottom w:val="none" w:sz="0" w:space="0" w:color="auto"/>
                    <w:right w:val="none" w:sz="0" w:space="0" w:color="auto"/>
                  </w:divBdr>
                  <w:divsChild>
                    <w:div w:id="1096443978">
                      <w:marLeft w:val="0"/>
                      <w:marRight w:val="0"/>
                      <w:marTop w:val="0"/>
                      <w:marBottom w:val="0"/>
                      <w:divBdr>
                        <w:top w:val="none" w:sz="0" w:space="0" w:color="auto"/>
                        <w:left w:val="none" w:sz="0" w:space="0" w:color="auto"/>
                        <w:bottom w:val="none" w:sz="0" w:space="0" w:color="auto"/>
                        <w:right w:val="none" w:sz="0" w:space="0" w:color="auto"/>
                      </w:divBdr>
                      <w:divsChild>
                        <w:div w:id="1919367781">
                          <w:marLeft w:val="0"/>
                          <w:marRight w:val="0"/>
                          <w:marTop w:val="0"/>
                          <w:marBottom w:val="0"/>
                          <w:divBdr>
                            <w:top w:val="none" w:sz="0" w:space="0" w:color="auto"/>
                            <w:left w:val="none" w:sz="0" w:space="0" w:color="auto"/>
                            <w:bottom w:val="none" w:sz="0" w:space="0" w:color="auto"/>
                            <w:right w:val="none" w:sz="0" w:space="0" w:color="auto"/>
                          </w:divBdr>
                          <w:divsChild>
                            <w:div w:id="645162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0109165">
          <w:marLeft w:val="0"/>
          <w:marRight w:val="0"/>
          <w:marTop w:val="0"/>
          <w:marBottom w:val="0"/>
          <w:divBdr>
            <w:top w:val="none" w:sz="0" w:space="0" w:color="auto"/>
            <w:left w:val="none" w:sz="0" w:space="0" w:color="auto"/>
            <w:bottom w:val="none" w:sz="0" w:space="0" w:color="auto"/>
            <w:right w:val="none" w:sz="0" w:space="0" w:color="auto"/>
          </w:divBdr>
          <w:divsChild>
            <w:div w:id="376779619">
              <w:marLeft w:val="0"/>
              <w:marRight w:val="0"/>
              <w:marTop w:val="75"/>
              <w:marBottom w:val="0"/>
              <w:divBdr>
                <w:top w:val="none" w:sz="0" w:space="0" w:color="auto"/>
                <w:left w:val="none" w:sz="0" w:space="0" w:color="auto"/>
                <w:bottom w:val="none" w:sz="0" w:space="0" w:color="auto"/>
                <w:right w:val="none" w:sz="0" w:space="0" w:color="auto"/>
              </w:divBdr>
              <w:divsChild>
                <w:div w:id="1820876674">
                  <w:marLeft w:val="0"/>
                  <w:marRight w:val="0"/>
                  <w:marTop w:val="0"/>
                  <w:marBottom w:val="0"/>
                  <w:divBdr>
                    <w:top w:val="none" w:sz="0" w:space="0" w:color="auto"/>
                    <w:left w:val="none" w:sz="0" w:space="0" w:color="auto"/>
                    <w:bottom w:val="none" w:sz="0" w:space="0" w:color="auto"/>
                    <w:right w:val="none" w:sz="0" w:space="0" w:color="auto"/>
                  </w:divBdr>
                  <w:divsChild>
                    <w:div w:id="7879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7160">
              <w:marLeft w:val="0"/>
              <w:marRight w:val="0"/>
              <w:marTop w:val="0"/>
              <w:marBottom w:val="0"/>
              <w:divBdr>
                <w:top w:val="none" w:sz="0" w:space="0" w:color="auto"/>
                <w:left w:val="none" w:sz="0" w:space="0" w:color="auto"/>
                <w:bottom w:val="none" w:sz="0" w:space="0" w:color="auto"/>
                <w:right w:val="none" w:sz="0" w:space="0" w:color="auto"/>
              </w:divBdr>
              <w:divsChild>
                <w:div w:id="208034177">
                  <w:marLeft w:val="0"/>
                  <w:marRight w:val="0"/>
                  <w:marTop w:val="0"/>
                  <w:marBottom w:val="0"/>
                  <w:divBdr>
                    <w:top w:val="none" w:sz="0" w:space="0" w:color="auto"/>
                    <w:left w:val="none" w:sz="0" w:space="0" w:color="auto"/>
                    <w:bottom w:val="none" w:sz="0" w:space="0" w:color="auto"/>
                    <w:right w:val="none" w:sz="0" w:space="0" w:color="auto"/>
                  </w:divBdr>
                  <w:divsChild>
                    <w:div w:id="1715305207">
                      <w:marLeft w:val="0"/>
                      <w:marRight w:val="0"/>
                      <w:marTop w:val="0"/>
                      <w:marBottom w:val="0"/>
                      <w:divBdr>
                        <w:top w:val="none" w:sz="0" w:space="0" w:color="auto"/>
                        <w:left w:val="none" w:sz="0" w:space="0" w:color="auto"/>
                        <w:bottom w:val="none" w:sz="0" w:space="0" w:color="auto"/>
                        <w:right w:val="none" w:sz="0" w:space="0" w:color="auto"/>
                      </w:divBdr>
                      <w:divsChild>
                        <w:div w:id="532503377">
                          <w:marLeft w:val="0"/>
                          <w:marRight w:val="0"/>
                          <w:marTop w:val="0"/>
                          <w:marBottom w:val="0"/>
                          <w:divBdr>
                            <w:top w:val="none" w:sz="0" w:space="0" w:color="auto"/>
                            <w:left w:val="none" w:sz="0" w:space="0" w:color="auto"/>
                            <w:bottom w:val="none" w:sz="0" w:space="0" w:color="auto"/>
                            <w:right w:val="none" w:sz="0" w:space="0" w:color="auto"/>
                          </w:divBdr>
                          <w:divsChild>
                            <w:div w:id="402148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6207463">
          <w:marLeft w:val="0"/>
          <w:marRight w:val="0"/>
          <w:marTop w:val="0"/>
          <w:marBottom w:val="0"/>
          <w:divBdr>
            <w:top w:val="none" w:sz="0" w:space="0" w:color="auto"/>
            <w:left w:val="none" w:sz="0" w:space="0" w:color="auto"/>
            <w:bottom w:val="none" w:sz="0" w:space="0" w:color="auto"/>
            <w:right w:val="none" w:sz="0" w:space="0" w:color="auto"/>
          </w:divBdr>
          <w:divsChild>
            <w:div w:id="332993544">
              <w:marLeft w:val="0"/>
              <w:marRight w:val="0"/>
              <w:marTop w:val="0"/>
              <w:marBottom w:val="0"/>
              <w:divBdr>
                <w:top w:val="none" w:sz="0" w:space="0" w:color="auto"/>
                <w:left w:val="none" w:sz="0" w:space="0" w:color="auto"/>
                <w:bottom w:val="none" w:sz="0" w:space="0" w:color="auto"/>
                <w:right w:val="none" w:sz="0" w:space="0" w:color="auto"/>
              </w:divBdr>
              <w:divsChild>
                <w:div w:id="394358132">
                  <w:marLeft w:val="0"/>
                  <w:marRight w:val="0"/>
                  <w:marTop w:val="0"/>
                  <w:marBottom w:val="0"/>
                  <w:divBdr>
                    <w:top w:val="none" w:sz="0" w:space="0" w:color="auto"/>
                    <w:left w:val="none" w:sz="0" w:space="0" w:color="auto"/>
                    <w:bottom w:val="none" w:sz="0" w:space="0" w:color="auto"/>
                    <w:right w:val="none" w:sz="0" w:space="0" w:color="auto"/>
                  </w:divBdr>
                  <w:divsChild>
                    <w:div w:id="314068084">
                      <w:marLeft w:val="0"/>
                      <w:marRight w:val="0"/>
                      <w:marTop w:val="0"/>
                      <w:marBottom w:val="0"/>
                      <w:divBdr>
                        <w:top w:val="none" w:sz="0" w:space="0" w:color="auto"/>
                        <w:left w:val="none" w:sz="0" w:space="0" w:color="auto"/>
                        <w:bottom w:val="none" w:sz="0" w:space="0" w:color="auto"/>
                        <w:right w:val="none" w:sz="0" w:space="0" w:color="auto"/>
                      </w:divBdr>
                      <w:divsChild>
                        <w:div w:id="1847792525">
                          <w:marLeft w:val="0"/>
                          <w:marRight w:val="0"/>
                          <w:marTop w:val="0"/>
                          <w:marBottom w:val="0"/>
                          <w:divBdr>
                            <w:top w:val="none" w:sz="0" w:space="0" w:color="auto"/>
                            <w:left w:val="none" w:sz="0" w:space="0" w:color="auto"/>
                            <w:bottom w:val="none" w:sz="0" w:space="0" w:color="auto"/>
                            <w:right w:val="none" w:sz="0" w:space="0" w:color="auto"/>
                          </w:divBdr>
                          <w:divsChild>
                            <w:div w:id="1985038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105282">
              <w:marLeft w:val="0"/>
              <w:marRight w:val="0"/>
              <w:marTop w:val="75"/>
              <w:marBottom w:val="0"/>
              <w:divBdr>
                <w:top w:val="none" w:sz="0" w:space="0" w:color="auto"/>
                <w:left w:val="none" w:sz="0" w:space="0" w:color="auto"/>
                <w:bottom w:val="none" w:sz="0" w:space="0" w:color="auto"/>
                <w:right w:val="none" w:sz="0" w:space="0" w:color="auto"/>
              </w:divBdr>
              <w:divsChild>
                <w:div w:id="760486822">
                  <w:marLeft w:val="0"/>
                  <w:marRight w:val="0"/>
                  <w:marTop w:val="0"/>
                  <w:marBottom w:val="0"/>
                  <w:divBdr>
                    <w:top w:val="none" w:sz="0" w:space="0" w:color="auto"/>
                    <w:left w:val="none" w:sz="0" w:space="0" w:color="auto"/>
                    <w:bottom w:val="none" w:sz="0" w:space="0" w:color="auto"/>
                    <w:right w:val="none" w:sz="0" w:space="0" w:color="auto"/>
                  </w:divBdr>
                  <w:divsChild>
                    <w:div w:id="55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41339">
          <w:marLeft w:val="0"/>
          <w:marRight w:val="0"/>
          <w:marTop w:val="0"/>
          <w:marBottom w:val="0"/>
          <w:divBdr>
            <w:top w:val="none" w:sz="0" w:space="0" w:color="auto"/>
            <w:left w:val="none" w:sz="0" w:space="0" w:color="auto"/>
            <w:bottom w:val="none" w:sz="0" w:space="0" w:color="auto"/>
            <w:right w:val="none" w:sz="0" w:space="0" w:color="auto"/>
          </w:divBdr>
          <w:divsChild>
            <w:div w:id="1366979555">
              <w:marLeft w:val="0"/>
              <w:marRight w:val="0"/>
              <w:marTop w:val="0"/>
              <w:marBottom w:val="0"/>
              <w:divBdr>
                <w:top w:val="none" w:sz="0" w:space="0" w:color="auto"/>
                <w:left w:val="none" w:sz="0" w:space="0" w:color="auto"/>
                <w:bottom w:val="none" w:sz="0" w:space="0" w:color="auto"/>
                <w:right w:val="none" w:sz="0" w:space="0" w:color="auto"/>
              </w:divBdr>
              <w:divsChild>
                <w:div w:id="690302975">
                  <w:marLeft w:val="0"/>
                  <w:marRight w:val="0"/>
                  <w:marTop w:val="0"/>
                  <w:marBottom w:val="0"/>
                  <w:divBdr>
                    <w:top w:val="none" w:sz="0" w:space="0" w:color="auto"/>
                    <w:left w:val="none" w:sz="0" w:space="0" w:color="auto"/>
                    <w:bottom w:val="none" w:sz="0" w:space="0" w:color="auto"/>
                    <w:right w:val="none" w:sz="0" w:space="0" w:color="auto"/>
                  </w:divBdr>
                  <w:divsChild>
                    <w:div w:id="5737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9591">
          <w:marLeft w:val="0"/>
          <w:marRight w:val="0"/>
          <w:marTop w:val="0"/>
          <w:marBottom w:val="0"/>
          <w:divBdr>
            <w:top w:val="none" w:sz="0" w:space="0" w:color="auto"/>
            <w:left w:val="none" w:sz="0" w:space="0" w:color="auto"/>
            <w:bottom w:val="none" w:sz="0" w:space="0" w:color="auto"/>
            <w:right w:val="none" w:sz="0" w:space="0" w:color="auto"/>
          </w:divBdr>
          <w:divsChild>
            <w:div w:id="470828977">
              <w:marLeft w:val="0"/>
              <w:marRight w:val="0"/>
              <w:marTop w:val="0"/>
              <w:marBottom w:val="0"/>
              <w:divBdr>
                <w:top w:val="none" w:sz="0" w:space="0" w:color="auto"/>
                <w:left w:val="none" w:sz="0" w:space="0" w:color="auto"/>
                <w:bottom w:val="none" w:sz="0" w:space="0" w:color="auto"/>
                <w:right w:val="none" w:sz="0" w:space="0" w:color="auto"/>
              </w:divBdr>
              <w:divsChild>
                <w:div w:id="832140230">
                  <w:marLeft w:val="0"/>
                  <w:marRight w:val="0"/>
                  <w:marTop w:val="0"/>
                  <w:marBottom w:val="0"/>
                  <w:divBdr>
                    <w:top w:val="none" w:sz="0" w:space="0" w:color="auto"/>
                    <w:left w:val="none" w:sz="0" w:space="0" w:color="auto"/>
                    <w:bottom w:val="none" w:sz="0" w:space="0" w:color="auto"/>
                    <w:right w:val="none" w:sz="0" w:space="0" w:color="auto"/>
                  </w:divBdr>
                  <w:divsChild>
                    <w:div w:id="4410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3706">
          <w:marLeft w:val="0"/>
          <w:marRight w:val="0"/>
          <w:marTop w:val="0"/>
          <w:marBottom w:val="0"/>
          <w:divBdr>
            <w:top w:val="none" w:sz="0" w:space="0" w:color="auto"/>
            <w:left w:val="none" w:sz="0" w:space="0" w:color="auto"/>
            <w:bottom w:val="none" w:sz="0" w:space="0" w:color="auto"/>
            <w:right w:val="none" w:sz="0" w:space="0" w:color="auto"/>
          </w:divBdr>
          <w:divsChild>
            <w:div w:id="1279289411">
              <w:marLeft w:val="0"/>
              <w:marRight w:val="0"/>
              <w:marTop w:val="0"/>
              <w:marBottom w:val="0"/>
              <w:divBdr>
                <w:top w:val="none" w:sz="0" w:space="0" w:color="auto"/>
                <w:left w:val="none" w:sz="0" w:space="0" w:color="auto"/>
                <w:bottom w:val="none" w:sz="0" w:space="0" w:color="auto"/>
                <w:right w:val="none" w:sz="0" w:space="0" w:color="auto"/>
              </w:divBdr>
              <w:divsChild>
                <w:div w:id="1230843445">
                  <w:marLeft w:val="0"/>
                  <w:marRight w:val="0"/>
                  <w:marTop w:val="0"/>
                  <w:marBottom w:val="0"/>
                  <w:divBdr>
                    <w:top w:val="none" w:sz="0" w:space="0" w:color="auto"/>
                    <w:left w:val="none" w:sz="0" w:space="0" w:color="auto"/>
                    <w:bottom w:val="none" w:sz="0" w:space="0" w:color="auto"/>
                    <w:right w:val="none" w:sz="0" w:space="0" w:color="auto"/>
                  </w:divBdr>
                  <w:divsChild>
                    <w:div w:id="877746050">
                      <w:marLeft w:val="0"/>
                      <w:marRight w:val="0"/>
                      <w:marTop w:val="0"/>
                      <w:marBottom w:val="0"/>
                      <w:divBdr>
                        <w:top w:val="none" w:sz="0" w:space="0" w:color="auto"/>
                        <w:left w:val="none" w:sz="0" w:space="0" w:color="auto"/>
                        <w:bottom w:val="none" w:sz="0" w:space="0" w:color="auto"/>
                        <w:right w:val="none" w:sz="0" w:space="0" w:color="auto"/>
                      </w:divBdr>
                      <w:divsChild>
                        <w:div w:id="302270510">
                          <w:marLeft w:val="0"/>
                          <w:marRight w:val="0"/>
                          <w:marTop w:val="0"/>
                          <w:marBottom w:val="0"/>
                          <w:divBdr>
                            <w:top w:val="none" w:sz="0" w:space="0" w:color="auto"/>
                            <w:left w:val="none" w:sz="0" w:space="0" w:color="auto"/>
                            <w:bottom w:val="none" w:sz="0" w:space="0" w:color="auto"/>
                            <w:right w:val="none" w:sz="0" w:space="0" w:color="auto"/>
                          </w:divBdr>
                          <w:divsChild>
                            <w:div w:id="1680236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2461501">
          <w:marLeft w:val="0"/>
          <w:marRight w:val="0"/>
          <w:marTop w:val="0"/>
          <w:marBottom w:val="0"/>
          <w:divBdr>
            <w:top w:val="none" w:sz="0" w:space="0" w:color="auto"/>
            <w:left w:val="none" w:sz="0" w:space="0" w:color="auto"/>
            <w:bottom w:val="none" w:sz="0" w:space="0" w:color="auto"/>
            <w:right w:val="none" w:sz="0" w:space="0" w:color="auto"/>
          </w:divBdr>
          <w:divsChild>
            <w:div w:id="1096556911">
              <w:marLeft w:val="0"/>
              <w:marRight w:val="0"/>
              <w:marTop w:val="0"/>
              <w:marBottom w:val="0"/>
              <w:divBdr>
                <w:top w:val="none" w:sz="0" w:space="0" w:color="auto"/>
                <w:left w:val="none" w:sz="0" w:space="0" w:color="auto"/>
                <w:bottom w:val="none" w:sz="0" w:space="0" w:color="auto"/>
                <w:right w:val="none" w:sz="0" w:space="0" w:color="auto"/>
              </w:divBdr>
              <w:divsChild>
                <w:div w:id="1679652637">
                  <w:marLeft w:val="0"/>
                  <w:marRight w:val="0"/>
                  <w:marTop w:val="0"/>
                  <w:marBottom w:val="0"/>
                  <w:divBdr>
                    <w:top w:val="none" w:sz="0" w:space="0" w:color="auto"/>
                    <w:left w:val="none" w:sz="0" w:space="0" w:color="auto"/>
                    <w:bottom w:val="none" w:sz="0" w:space="0" w:color="auto"/>
                    <w:right w:val="none" w:sz="0" w:space="0" w:color="auto"/>
                  </w:divBdr>
                  <w:divsChild>
                    <w:div w:id="1713383272">
                      <w:marLeft w:val="0"/>
                      <w:marRight w:val="0"/>
                      <w:marTop w:val="0"/>
                      <w:marBottom w:val="0"/>
                      <w:divBdr>
                        <w:top w:val="none" w:sz="0" w:space="0" w:color="auto"/>
                        <w:left w:val="none" w:sz="0" w:space="0" w:color="auto"/>
                        <w:bottom w:val="none" w:sz="0" w:space="0" w:color="auto"/>
                        <w:right w:val="none" w:sz="0" w:space="0" w:color="auto"/>
                      </w:divBdr>
                      <w:divsChild>
                        <w:div w:id="1557426513">
                          <w:marLeft w:val="0"/>
                          <w:marRight w:val="0"/>
                          <w:marTop w:val="0"/>
                          <w:marBottom w:val="0"/>
                          <w:divBdr>
                            <w:top w:val="none" w:sz="0" w:space="0" w:color="auto"/>
                            <w:left w:val="none" w:sz="0" w:space="0" w:color="auto"/>
                            <w:bottom w:val="none" w:sz="0" w:space="0" w:color="auto"/>
                            <w:right w:val="none" w:sz="0" w:space="0" w:color="auto"/>
                          </w:divBdr>
                          <w:divsChild>
                            <w:div w:id="1243683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7646637">
              <w:marLeft w:val="0"/>
              <w:marRight w:val="0"/>
              <w:marTop w:val="75"/>
              <w:marBottom w:val="0"/>
              <w:divBdr>
                <w:top w:val="none" w:sz="0" w:space="0" w:color="auto"/>
                <w:left w:val="none" w:sz="0" w:space="0" w:color="auto"/>
                <w:bottom w:val="none" w:sz="0" w:space="0" w:color="auto"/>
                <w:right w:val="none" w:sz="0" w:space="0" w:color="auto"/>
              </w:divBdr>
              <w:divsChild>
                <w:div w:id="1115488562">
                  <w:marLeft w:val="0"/>
                  <w:marRight w:val="0"/>
                  <w:marTop w:val="0"/>
                  <w:marBottom w:val="0"/>
                  <w:divBdr>
                    <w:top w:val="none" w:sz="0" w:space="0" w:color="auto"/>
                    <w:left w:val="none" w:sz="0" w:space="0" w:color="auto"/>
                    <w:bottom w:val="none" w:sz="0" w:space="0" w:color="auto"/>
                    <w:right w:val="none" w:sz="0" w:space="0" w:color="auto"/>
                  </w:divBdr>
                  <w:divsChild>
                    <w:div w:id="9255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6561">
          <w:marLeft w:val="0"/>
          <w:marRight w:val="0"/>
          <w:marTop w:val="0"/>
          <w:marBottom w:val="0"/>
          <w:divBdr>
            <w:top w:val="none" w:sz="0" w:space="0" w:color="auto"/>
            <w:left w:val="none" w:sz="0" w:space="0" w:color="auto"/>
            <w:bottom w:val="none" w:sz="0" w:space="0" w:color="auto"/>
            <w:right w:val="none" w:sz="0" w:space="0" w:color="auto"/>
          </w:divBdr>
          <w:divsChild>
            <w:div w:id="768815808">
              <w:marLeft w:val="0"/>
              <w:marRight w:val="0"/>
              <w:marTop w:val="0"/>
              <w:marBottom w:val="0"/>
              <w:divBdr>
                <w:top w:val="none" w:sz="0" w:space="0" w:color="auto"/>
                <w:left w:val="none" w:sz="0" w:space="0" w:color="auto"/>
                <w:bottom w:val="none" w:sz="0" w:space="0" w:color="auto"/>
                <w:right w:val="none" w:sz="0" w:space="0" w:color="auto"/>
              </w:divBdr>
              <w:divsChild>
                <w:div w:id="151989936">
                  <w:marLeft w:val="0"/>
                  <w:marRight w:val="0"/>
                  <w:marTop w:val="0"/>
                  <w:marBottom w:val="0"/>
                  <w:divBdr>
                    <w:top w:val="none" w:sz="0" w:space="0" w:color="auto"/>
                    <w:left w:val="none" w:sz="0" w:space="0" w:color="auto"/>
                    <w:bottom w:val="none" w:sz="0" w:space="0" w:color="auto"/>
                    <w:right w:val="none" w:sz="0" w:space="0" w:color="auto"/>
                  </w:divBdr>
                  <w:divsChild>
                    <w:div w:id="6793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4043">
          <w:marLeft w:val="0"/>
          <w:marRight w:val="0"/>
          <w:marTop w:val="0"/>
          <w:marBottom w:val="0"/>
          <w:divBdr>
            <w:top w:val="none" w:sz="0" w:space="0" w:color="auto"/>
            <w:left w:val="none" w:sz="0" w:space="0" w:color="auto"/>
            <w:bottom w:val="none" w:sz="0" w:space="0" w:color="auto"/>
            <w:right w:val="none" w:sz="0" w:space="0" w:color="auto"/>
          </w:divBdr>
          <w:divsChild>
            <w:div w:id="1665469821">
              <w:marLeft w:val="0"/>
              <w:marRight w:val="0"/>
              <w:marTop w:val="0"/>
              <w:marBottom w:val="0"/>
              <w:divBdr>
                <w:top w:val="none" w:sz="0" w:space="0" w:color="auto"/>
                <w:left w:val="none" w:sz="0" w:space="0" w:color="auto"/>
                <w:bottom w:val="none" w:sz="0" w:space="0" w:color="auto"/>
                <w:right w:val="none" w:sz="0" w:space="0" w:color="auto"/>
              </w:divBdr>
              <w:divsChild>
                <w:div w:id="866022267">
                  <w:marLeft w:val="0"/>
                  <w:marRight w:val="0"/>
                  <w:marTop w:val="0"/>
                  <w:marBottom w:val="0"/>
                  <w:divBdr>
                    <w:top w:val="none" w:sz="0" w:space="0" w:color="auto"/>
                    <w:left w:val="none" w:sz="0" w:space="0" w:color="auto"/>
                    <w:bottom w:val="none" w:sz="0" w:space="0" w:color="auto"/>
                    <w:right w:val="none" w:sz="0" w:space="0" w:color="auto"/>
                  </w:divBdr>
                  <w:divsChild>
                    <w:div w:id="14667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6724">
          <w:marLeft w:val="0"/>
          <w:marRight w:val="0"/>
          <w:marTop w:val="0"/>
          <w:marBottom w:val="0"/>
          <w:divBdr>
            <w:top w:val="none" w:sz="0" w:space="0" w:color="auto"/>
            <w:left w:val="none" w:sz="0" w:space="0" w:color="auto"/>
            <w:bottom w:val="none" w:sz="0" w:space="0" w:color="auto"/>
            <w:right w:val="none" w:sz="0" w:space="0" w:color="auto"/>
          </w:divBdr>
          <w:divsChild>
            <w:div w:id="1897816179">
              <w:marLeft w:val="0"/>
              <w:marRight w:val="0"/>
              <w:marTop w:val="0"/>
              <w:marBottom w:val="0"/>
              <w:divBdr>
                <w:top w:val="none" w:sz="0" w:space="0" w:color="auto"/>
                <w:left w:val="none" w:sz="0" w:space="0" w:color="auto"/>
                <w:bottom w:val="none" w:sz="0" w:space="0" w:color="auto"/>
                <w:right w:val="none" w:sz="0" w:space="0" w:color="auto"/>
              </w:divBdr>
              <w:divsChild>
                <w:div w:id="1262493521">
                  <w:marLeft w:val="0"/>
                  <w:marRight w:val="0"/>
                  <w:marTop w:val="0"/>
                  <w:marBottom w:val="0"/>
                  <w:divBdr>
                    <w:top w:val="none" w:sz="0" w:space="0" w:color="auto"/>
                    <w:left w:val="none" w:sz="0" w:space="0" w:color="auto"/>
                    <w:bottom w:val="none" w:sz="0" w:space="0" w:color="auto"/>
                    <w:right w:val="none" w:sz="0" w:space="0" w:color="auto"/>
                  </w:divBdr>
                  <w:divsChild>
                    <w:div w:id="1241401311">
                      <w:marLeft w:val="0"/>
                      <w:marRight w:val="0"/>
                      <w:marTop w:val="0"/>
                      <w:marBottom w:val="0"/>
                      <w:divBdr>
                        <w:top w:val="none" w:sz="0" w:space="0" w:color="auto"/>
                        <w:left w:val="none" w:sz="0" w:space="0" w:color="auto"/>
                        <w:bottom w:val="none" w:sz="0" w:space="0" w:color="auto"/>
                        <w:right w:val="none" w:sz="0" w:space="0" w:color="auto"/>
                      </w:divBdr>
                      <w:divsChild>
                        <w:div w:id="2036029575">
                          <w:marLeft w:val="0"/>
                          <w:marRight w:val="0"/>
                          <w:marTop w:val="0"/>
                          <w:marBottom w:val="0"/>
                          <w:divBdr>
                            <w:top w:val="none" w:sz="0" w:space="0" w:color="auto"/>
                            <w:left w:val="none" w:sz="0" w:space="0" w:color="auto"/>
                            <w:bottom w:val="none" w:sz="0" w:space="0" w:color="auto"/>
                            <w:right w:val="none" w:sz="0" w:space="0" w:color="auto"/>
                          </w:divBdr>
                          <w:divsChild>
                            <w:div w:id="609363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0519701">
              <w:marLeft w:val="0"/>
              <w:marRight w:val="0"/>
              <w:marTop w:val="75"/>
              <w:marBottom w:val="0"/>
              <w:divBdr>
                <w:top w:val="none" w:sz="0" w:space="0" w:color="auto"/>
                <w:left w:val="none" w:sz="0" w:space="0" w:color="auto"/>
                <w:bottom w:val="none" w:sz="0" w:space="0" w:color="auto"/>
                <w:right w:val="none" w:sz="0" w:space="0" w:color="auto"/>
              </w:divBdr>
              <w:divsChild>
                <w:div w:id="540090507">
                  <w:marLeft w:val="0"/>
                  <w:marRight w:val="0"/>
                  <w:marTop w:val="0"/>
                  <w:marBottom w:val="0"/>
                  <w:divBdr>
                    <w:top w:val="none" w:sz="0" w:space="0" w:color="auto"/>
                    <w:left w:val="none" w:sz="0" w:space="0" w:color="auto"/>
                    <w:bottom w:val="none" w:sz="0" w:space="0" w:color="auto"/>
                    <w:right w:val="none" w:sz="0" w:space="0" w:color="auto"/>
                  </w:divBdr>
                  <w:divsChild>
                    <w:div w:id="1524588832">
                      <w:marLeft w:val="0"/>
                      <w:marRight w:val="0"/>
                      <w:marTop w:val="0"/>
                      <w:marBottom w:val="0"/>
                      <w:divBdr>
                        <w:top w:val="none" w:sz="0" w:space="0" w:color="auto"/>
                        <w:left w:val="none" w:sz="0" w:space="0" w:color="auto"/>
                        <w:bottom w:val="none" w:sz="0" w:space="0" w:color="auto"/>
                        <w:right w:val="none" w:sz="0" w:space="0" w:color="auto"/>
                      </w:divBdr>
                      <w:divsChild>
                        <w:div w:id="747649320">
                          <w:marLeft w:val="0"/>
                          <w:marRight w:val="0"/>
                          <w:marTop w:val="0"/>
                          <w:marBottom w:val="0"/>
                          <w:divBdr>
                            <w:top w:val="none" w:sz="0" w:space="0" w:color="auto"/>
                            <w:left w:val="none" w:sz="0" w:space="0" w:color="auto"/>
                            <w:bottom w:val="none" w:sz="0" w:space="0" w:color="auto"/>
                            <w:right w:val="none" w:sz="0" w:space="0" w:color="auto"/>
                          </w:divBdr>
                          <w:divsChild>
                            <w:div w:id="1339189833">
                              <w:marLeft w:val="0"/>
                              <w:marRight w:val="0"/>
                              <w:marTop w:val="0"/>
                              <w:marBottom w:val="120"/>
                              <w:divBdr>
                                <w:top w:val="none" w:sz="0" w:space="0" w:color="auto"/>
                                <w:left w:val="none" w:sz="0" w:space="0" w:color="auto"/>
                                <w:bottom w:val="none" w:sz="0" w:space="0" w:color="auto"/>
                                <w:right w:val="none" w:sz="0" w:space="0" w:color="auto"/>
                              </w:divBdr>
                              <w:divsChild>
                                <w:div w:id="1565482640">
                                  <w:marLeft w:val="0"/>
                                  <w:marRight w:val="0"/>
                                  <w:marTop w:val="0"/>
                                  <w:marBottom w:val="0"/>
                                  <w:divBdr>
                                    <w:top w:val="none" w:sz="0" w:space="0" w:color="auto"/>
                                    <w:left w:val="none" w:sz="0" w:space="0" w:color="auto"/>
                                    <w:bottom w:val="none" w:sz="0" w:space="0" w:color="auto"/>
                                    <w:right w:val="none" w:sz="0" w:space="0" w:color="auto"/>
                                  </w:divBdr>
                                  <w:divsChild>
                                    <w:div w:id="168718967">
                                      <w:marLeft w:val="0"/>
                                      <w:marRight w:val="0"/>
                                      <w:marTop w:val="0"/>
                                      <w:marBottom w:val="0"/>
                                      <w:divBdr>
                                        <w:top w:val="none" w:sz="0" w:space="0" w:color="auto"/>
                                        <w:left w:val="none" w:sz="0" w:space="0" w:color="auto"/>
                                        <w:bottom w:val="none" w:sz="0" w:space="0" w:color="auto"/>
                                        <w:right w:val="none" w:sz="0" w:space="0" w:color="auto"/>
                                      </w:divBdr>
                                      <w:divsChild>
                                        <w:div w:id="91613528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2127188511">
          <w:marLeft w:val="0"/>
          <w:marRight w:val="0"/>
          <w:marTop w:val="0"/>
          <w:marBottom w:val="0"/>
          <w:divBdr>
            <w:top w:val="none" w:sz="0" w:space="0" w:color="auto"/>
            <w:left w:val="none" w:sz="0" w:space="0" w:color="auto"/>
            <w:bottom w:val="none" w:sz="0" w:space="0" w:color="auto"/>
            <w:right w:val="none" w:sz="0" w:space="0" w:color="auto"/>
          </w:divBdr>
          <w:divsChild>
            <w:div w:id="1330063015">
              <w:marLeft w:val="0"/>
              <w:marRight w:val="0"/>
              <w:marTop w:val="0"/>
              <w:marBottom w:val="0"/>
              <w:divBdr>
                <w:top w:val="none" w:sz="0" w:space="0" w:color="auto"/>
                <w:left w:val="none" w:sz="0" w:space="0" w:color="auto"/>
                <w:bottom w:val="none" w:sz="0" w:space="0" w:color="auto"/>
                <w:right w:val="none" w:sz="0" w:space="0" w:color="auto"/>
              </w:divBdr>
              <w:divsChild>
                <w:div w:id="1263301418">
                  <w:marLeft w:val="0"/>
                  <w:marRight w:val="0"/>
                  <w:marTop w:val="0"/>
                  <w:marBottom w:val="0"/>
                  <w:divBdr>
                    <w:top w:val="none" w:sz="0" w:space="0" w:color="auto"/>
                    <w:left w:val="none" w:sz="0" w:space="0" w:color="auto"/>
                    <w:bottom w:val="none" w:sz="0" w:space="0" w:color="auto"/>
                    <w:right w:val="none" w:sz="0" w:space="0" w:color="auto"/>
                  </w:divBdr>
                  <w:divsChild>
                    <w:div w:id="1044064881">
                      <w:marLeft w:val="0"/>
                      <w:marRight w:val="0"/>
                      <w:marTop w:val="0"/>
                      <w:marBottom w:val="0"/>
                      <w:divBdr>
                        <w:top w:val="none" w:sz="0" w:space="0" w:color="auto"/>
                        <w:left w:val="none" w:sz="0" w:space="0" w:color="auto"/>
                        <w:bottom w:val="none" w:sz="0" w:space="0" w:color="auto"/>
                        <w:right w:val="none" w:sz="0" w:space="0" w:color="auto"/>
                      </w:divBdr>
                      <w:divsChild>
                        <w:div w:id="1029068114">
                          <w:marLeft w:val="0"/>
                          <w:marRight w:val="0"/>
                          <w:marTop w:val="0"/>
                          <w:marBottom w:val="0"/>
                          <w:divBdr>
                            <w:top w:val="none" w:sz="0" w:space="0" w:color="auto"/>
                            <w:left w:val="none" w:sz="0" w:space="0" w:color="auto"/>
                            <w:bottom w:val="none" w:sz="0" w:space="0" w:color="auto"/>
                            <w:right w:val="none" w:sz="0" w:space="0" w:color="auto"/>
                          </w:divBdr>
                          <w:divsChild>
                            <w:div w:id="928080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1420736">
              <w:marLeft w:val="0"/>
              <w:marRight w:val="0"/>
              <w:marTop w:val="75"/>
              <w:marBottom w:val="0"/>
              <w:divBdr>
                <w:top w:val="none" w:sz="0" w:space="0" w:color="auto"/>
                <w:left w:val="none" w:sz="0" w:space="0" w:color="auto"/>
                <w:bottom w:val="none" w:sz="0" w:space="0" w:color="auto"/>
                <w:right w:val="none" w:sz="0" w:space="0" w:color="auto"/>
              </w:divBdr>
              <w:divsChild>
                <w:div w:id="2061398457">
                  <w:marLeft w:val="0"/>
                  <w:marRight w:val="0"/>
                  <w:marTop w:val="0"/>
                  <w:marBottom w:val="0"/>
                  <w:divBdr>
                    <w:top w:val="none" w:sz="0" w:space="0" w:color="auto"/>
                    <w:left w:val="none" w:sz="0" w:space="0" w:color="auto"/>
                    <w:bottom w:val="none" w:sz="0" w:space="0" w:color="auto"/>
                    <w:right w:val="none" w:sz="0" w:space="0" w:color="auto"/>
                  </w:divBdr>
                  <w:divsChild>
                    <w:div w:id="790782946">
                      <w:marLeft w:val="0"/>
                      <w:marRight w:val="0"/>
                      <w:marTop w:val="0"/>
                      <w:marBottom w:val="0"/>
                      <w:divBdr>
                        <w:top w:val="none" w:sz="0" w:space="0" w:color="auto"/>
                        <w:left w:val="none" w:sz="0" w:space="0" w:color="auto"/>
                        <w:bottom w:val="none" w:sz="0" w:space="0" w:color="auto"/>
                        <w:right w:val="none" w:sz="0" w:space="0" w:color="auto"/>
                      </w:divBdr>
                      <w:divsChild>
                        <w:div w:id="1404134965">
                          <w:marLeft w:val="0"/>
                          <w:marRight w:val="0"/>
                          <w:marTop w:val="0"/>
                          <w:marBottom w:val="0"/>
                          <w:divBdr>
                            <w:top w:val="none" w:sz="0" w:space="0" w:color="auto"/>
                            <w:left w:val="none" w:sz="0" w:space="0" w:color="auto"/>
                            <w:bottom w:val="none" w:sz="0" w:space="0" w:color="auto"/>
                            <w:right w:val="none" w:sz="0" w:space="0" w:color="auto"/>
                          </w:divBdr>
                          <w:divsChild>
                            <w:div w:id="289168693">
                              <w:marLeft w:val="0"/>
                              <w:marRight w:val="0"/>
                              <w:marTop w:val="0"/>
                              <w:marBottom w:val="120"/>
                              <w:divBdr>
                                <w:top w:val="none" w:sz="0" w:space="0" w:color="auto"/>
                                <w:left w:val="none" w:sz="0" w:space="0" w:color="auto"/>
                                <w:bottom w:val="none" w:sz="0" w:space="0" w:color="auto"/>
                                <w:right w:val="none" w:sz="0" w:space="0" w:color="auto"/>
                              </w:divBdr>
                              <w:divsChild>
                                <w:div w:id="1589117205">
                                  <w:marLeft w:val="0"/>
                                  <w:marRight w:val="0"/>
                                  <w:marTop w:val="0"/>
                                  <w:marBottom w:val="0"/>
                                  <w:divBdr>
                                    <w:top w:val="none" w:sz="0" w:space="0" w:color="auto"/>
                                    <w:left w:val="none" w:sz="0" w:space="0" w:color="auto"/>
                                    <w:bottom w:val="none" w:sz="0" w:space="0" w:color="auto"/>
                                    <w:right w:val="none" w:sz="0" w:space="0" w:color="auto"/>
                                  </w:divBdr>
                                  <w:divsChild>
                                    <w:div w:id="366298793">
                                      <w:marLeft w:val="0"/>
                                      <w:marRight w:val="0"/>
                                      <w:marTop w:val="0"/>
                                      <w:marBottom w:val="0"/>
                                      <w:divBdr>
                                        <w:top w:val="none" w:sz="0" w:space="0" w:color="auto"/>
                                        <w:left w:val="none" w:sz="0" w:space="0" w:color="auto"/>
                                        <w:bottom w:val="none" w:sz="0" w:space="0" w:color="auto"/>
                                        <w:right w:val="none" w:sz="0" w:space="0" w:color="auto"/>
                                      </w:divBdr>
                                      <w:divsChild>
                                        <w:div w:id="166176261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 w:id="17820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1591">
      <w:bodyDiv w:val="1"/>
      <w:marLeft w:val="0"/>
      <w:marRight w:val="0"/>
      <w:marTop w:val="0"/>
      <w:marBottom w:val="0"/>
      <w:divBdr>
        <w:top w:val="none" w:sz="0" w:space="0" w:color="auto"/>
        <w:left w:val="none" w:sz="0" w:space="0" w:color="auto"/>
        <w:bottom w:val="none" w:sz="0" w:space="0" w:color="auto"/>
        <w:right w:val="none" w:sz="0" w:space="0" w:color="auto"/>
      </w:divBdr>
    </w:div>
    <w:div w:id="86931478">
      <w:bodyDiv w:val="1"/>
      <w:marLeft w:val="0"/>
      <w:marRight w:val="0"/>
      <w:marTop w:val="0"/>
      <w:marBottom w:val="0"/>
      <w:divBdr>
        <w:top w:val="none" w:sz="0" w:space="0" w:color="auto"/>
        <w:left w:val="none" w:sz="0" w:space="0" w:color="auto"/>
        <w:bottom w:val="none" w:sz="0" w:space="0" w:color="auto"/>
        <w:right w:val="none" w:sz="0" w:space="0" w:color="auto"/>
      </w:divBdr>
    </w:div>
    <w:div w:id="94205684">
      <w:bodyDiv w:val="1"/>
      <w:marLeft w:val="0"/>
      <w:marRight w:val="0"/>
      <w:marTop w:val="0"/>
      <w:marBottom w:val="0"/>
      <w:divBdr>
        <w:top w:val="none" w:sz="0" w:space="0" w:color="auto"/>
        <w:left w:val="none" w:sz="0" w:space="0" w:color="auto"/>
        <w:bottom w:val="none" w:sz="0" w:space="0" w:color="auto"/>
        <w:right w:val="none" w:sz="0" w:space="0" w:color="auto"/>
      </w:divBdr>
    </w:div>
    <w:div w:id="97989973">
      <w:bodyDiv w:val="1"/>
      <w:marLeft w:val="0"/>
      <w:marRight w:val="0"/>
      <w:marTop w:val="0"/>
      <w:marBottom w:val="0"/>
      <w:divBdr>
        <w:top w:val="none" w:sz="0" w:space="0" w:color="auto"/>
        <w:left w:val="none" w:sz="0" w:space="0" w:color="auto"/>
        <w:bottom w:val="none" w:sz="0" w:space="0" w:color="auto"/>
        <w:right w:val="none" w:sz="0" w:space="0" w:color="auto"/>
      </w:divBdr>
    </w:div>
    <w:div w:id="102463171">
      <w:bodyDiv w:val="1"/>
      <w:marLeft w:val="0"/>
      <w:marRight w:val="0"/>
      <w:marTop w:val="0"/>
      <w:marBottom w:val="0"/>
      <w:divBdr>
        <w:top w:val="none" w:sz="0" w:space="0" w:color="auto"/>
        <w:left w:val="none" w:sz="0" w:space="0" w:color="auto"/>
        <w:bottom w:val="none" w:sz="0" w:space="0" w:color="auto"/>
        <w:right w:val="none" w:sz="0" w:space="0" w:color="auto"/>
      </w:divBdr>
    </w:div>
    <w:div w:id="111441434">
      <w:bodyDiv w:val="1"/>
      <w:marLeft w:val="0"/>
      <w:marRight w:val="0"/>
      <w:marTop w:val="0"/>
      <w:marBottom w:val="0"/>
      <w:divBdr>
        <w:top w:val="none" w:sz="0" w:space="0" w:color="auto"/>
        <w:left w:val="none" w:sz="0" w:space="0" w:color="auto"/>
        <w:bottom w:val="none" w:sz="0" w:space="0" w:color="auto"/>
        <w:right w:val="none" w:sz="0" w:space="0" w:color="auto"/>
      </w:divBdr>
    </w:div>
    <w:div w:id="111822597">
      <w:bodyDiv w:val="1"/>
      <w:marLeft w:val="0"/>
      <w:marRight w:val="0"/>
      <w:marTop w:val="0"/>
      <w:marBottom w:val="0"/>
      <w:divBdr>
        <w:top w:val="none" w:sz="0" w:space="0" w:color="auto"/>
        <w:left w:val="none" w:sz="0" w:space="0" w:color="auto"/>
        <w:bottom w:val="none" w:sz="0" w:space="0" w:color="auto"/>
        <w:right w:val="none" w:sz="0" w:space="0" w:color="auto"/>
      </w:divBdr>
    </w:div>
    <w:div w:id="115763360">
      <w:bodyDiv w:val="1"/>
      <w:marLeft w:val="0"/>
      <w:marRight w:val="0"/>
      <w:marTop w:val="0"/>
      <w:marBottom w:val="0"/>
      <w:divBdr>
        <w:top w:val="none" w:sz="0" w:space="0" w:color="auto"/>
        <w:left w:val="none" w:sz="0" w:space="0" w:color="auto"/>
        <w:bottom w:val="none" w:sz="0" w:space="0" w:color="auto"/>
        <w:right w:val="none" w:sz="0" w:space="0" w:color="auto"/>
      </w:divBdr>
    </w:div>
    <w:div w:id="121389064">
      <w:bodyDiv w:val="1"/>
      <w:marLeft w:val="0"/>
      <w:marRight w:val="0"/>
      <w:marTop w:val="0"/>
      <w:marBottom w:val="0"/>
      <w:divBdr>
        <w:top w:val="none" w:sz="0" w:space="0" w:color="auto"/>
        <w:left w:val="none" w:sz="0" w:space="0" w:color="auto"/>
        <w:bottom w:val="none" w:sz="0" w:space="0" w:color="auto"/>
        <w:right w:val="none" w:sz="0" w:space="0" w:color="auto"/>
      </w:divBdr>
    </w:div>
    <w:div w:id="128284285">
      <w:bodyDiv w:val="1"/>
      <w:marLeft w:val="0"/>
      <w:marRight w:val="0"/>
      <w:marTop w:val="0"/>
      <w:marBottom w:val="0"/>
      <w:divBdr>
        <w:top w:val="none" w:sz="0" w:space="0" w:color="auto"/>
        <w:left w:val="none" w:sz="0" w:space="0" w:color="auto"/>
        <w:bottom w:val="none" w:sz="0" w:space="0" w:color="auto"/>
        <w:right w:val="none" w:sz="0" w:space="0" w:color="auto"/>
      </w:divBdr>
    </w:div>
    <w:div w:id="137962299">
      <w:bodyDiv w:val="1"/>
      <w:marLeft w:val="0"/>
      <w:marRight w:val="0"/>
      <w:marTop w:val="0"/>
      <w:marBottom w:val="0"/>
      <w:divBdr>
        <w:top w:val="none" w:sz="0" w:space="0" w:color="auto"/>
        <w:left w:val="none" w:sz="0" w:space="0" w:color="auto"/>
        <w:bottom w:val="none" w:sz="0" w:space="0" w:color="auto"/>
        <w:right w:val="none" w:sz="0" w:space="0" w:color="auto"/>
      </w:divBdr>
    </w:div>
    <w:div w:id="147941508">
      <w:bodyDiv w:val="1"/>
      <w:marLeft w:val="0"/>
      <w:marRight w:val="0"/>
      <w:marTop w:val="0"/>
      <w:marBottom w:val="0"/>
      <w:divBdr>
        <w:top w:val="none" w:sz="0" w:space="0" w:color="auto"/>
        <w:left w:val="none" w:sz="0" w:space="0" w:color="auto"/>
        <w:bottom w:val="none" w:sz="0" w:space="0" w:color="auto"/>
        <w:right w:val="none" w:sz="0" w:space="0" w:color="auto"/>
      </w:divBdr>
    </w:div>
    <w:div w:id="150484902">
      <w:bodyDiv w:val="1"/>
      <w:marLeft w:val="0"/>
      <w:marRight w:val="0"/>
      <w:marTop w:val="0"/>
      <w:marBottom w:val="0"/>
      <w:divBdr>
        <w:top w:val="none" w:sz="0" w:space="0" w:color="auto"/>
        <w:left w:val="none" w:sz="0" w:space="0" w:color="auto"/>
        <w:bottom w:val="none" w:sz="0" w:space="0" w:color="auto"/>
        <w:right w:val="none" w:sz="0" w:space="0" w:color="auto"/>
      </w:divBdr>
    </w:div>
    <w:div w:id="159934355">
      <w:bodyDiv w:val="1"/>
      <w:marLeft w:val="0"/>
      <w:marRight w:val="0"/>
      <w:marTop w:val="0"/>
      <w:marBottom w:val="0"/>
      <w:divBdr>
        <w:top w:val="none" w:sz="0" w:space="0" w:color="auto"/>
        <w:left w:val="none" w:sz="0" w:space="0" w:color="auto"/>
        <w:bottom w:val="none" w:sz="0" w:space="0" w:color="auto"/>
        <w:right w:val="none" w:sz="0" w:space="0" w:color="auto"/>
      </w:divBdr>
    </w:div>
    <w:div w:id="164365409">
      <w:bodyDiv w:val="1"/>
      <w:marLeft w:val="0"/>
      <w:marRight w:val="0"/>
      <w:marTop w:val="0"/>
      <w:marBottom w:val="0"/>
      <w:divBdr>
        <w:top w:val="none" w:sz="0" w:space="0" w:color="auto"/>
        <w:left w:val="none" w:sz="0" w:space="0" w:color="auto"/>
        <w:bottom w:val="none" w:sz="0" w:space="0" w:color="auto"/>
        <w:right w:val="none" w:sz="0" w:space="0" w:color="auto"/>
      </w:divBdr>
    </w:div>
    <w:div w:id="177669790">
      <w:bodyDiv w:val="1"/>
      <w:marLeft w:val="0"/>
      <w:marRight w:val="0"/>
      <w:marTop w:val="0"/>
      <w:marBottom w:val="0"/>
      <w:divBdr>
        <w:top w:val="none" w:sz="0" w:space="0" w:color="auto"/>
        <w:left w:val="none" w:sz="0" w:space="0" w:color="auto"/>
        <w:bottom w:val="none" w:sz="0" w:space="0" w:color="auto"/>
        <w:right w:val="none" w:sz="0" w:space="0" w:color="auto"/>
      </w:divBdr>
    </w:div>
    <w:div w:id="177816116">
      <w:bodyDiv w:val="1"/>
      <w:marLeft w:val="0"/>
      <w:marRight w:val="0"/>
      <w:marTop w:val="0"/>
      <w:marBottom w:val="0"/>
      <w:divBdr>
        <w:top w:val="none" w:sz="0" w:space="0" w:color="auto"/>
        <w:left w:val="none" w:sz="0" w:space="0" w:color="auto"/>
        <w:bottom w:val="none" w:sz="0" w:space="0" w:color="auto"/>
        <w:right w:val="none" w:sz="0" w:space="0" w:color="auto"/>
      </w:divBdr>
    </w:div>
    <w:div w:id="182062860">
      <w:bodyDiv w:val="1"/>
      <w:marLeft w:val="0"/>
      <w:marRight w:val="0"/>
      <w:marTop w:val="0"/>
      <w:marBottom w:val="0"/>
      <w:divBdr>
        <w:top w:val="none" w:sz="0" w:space="0" w:color="auto"/>
        <w:left w:val="none" w:sz="0" w:space="0" w:color="auto"/>
        <w:bottom w:val="none" w:sz="0" w:space="0" w:color="auto"/>
        <w:right w:val="none" w:sz="0" w:space="0" w:color="auto"/>
      </w:divBdr>
    </w:div>
    <w:div w:id="182401699">
      <w:bodyDiv w:val="1"/>
      <w:marLeft w:val="0"/>
      <w:marRight w:val="0"/>
      <w:marTop w:val="0"/>
      <w:marBottom w:val="0"/>
      <w:divBdr>
        <w:top w:val="none" w:sz="0" w:space="0" w:color="auto"/>
        <w:left w:val="none" w:sz="0" w:space="0" w:color="auto"/>
        <w:bottom w:val="none" w:sz="0" w:space="0" w:color="auto"/>
        <w:right w:val="none" w:sz="0" w:space="0" w:color="auto"/>
      </w:divBdr>
    </w:div>
    <w:div w:id="191069427">
      <w:bodyDiv w:val="1"/>
      <w:marLeft w:val="0"/>
      <w:marRight w:val="0"/>
      <w:marTop w:val="0"/>
      <w:marBottom w:val="0"/>
      <w:divBdr>
        <w:top w:val="none" w:sz="0" w:space="0" w:color="auto"/>
        <w:left w:val="none" w:sz="0" w:space="0" w:color="auto"/>
        <w:bottom w:val="none" w:sz="0" w:space="0" w:color="auto"/>
        <w:right w:val="none" w:sz="0" w:space="0" w:color="auto"/>
      </w:divBdr>
    </w:div>
    <w:div w:id="194585644">
      <w:bodyDiv w:val="1"/>
      <w:marLeft w:val="0"/>
      <w:marRight w:val="0"/>
      <w:marTop w:val="0"/>
      <w:marBottom w:val="0"/>
      <w:divBdr>
        <w:top w:val="none" w:sz="0" w:space="0" w:color="auto"/>
        <w:left w:val="none" w:sz="0" w:space="0" w:color="auto"/>
        <w:bottom w:val="none" w:sz="0" w:space="0" w:color="auto"/>
        <w:right w:val="none" w:sz="0" w:space="0" w:color="auto"/>
      </w:divBdr>
    </w:div>
    <w:div w:id="200945746">
      <w:bodyDiv w:val="1"/>
      <w:marLeft w:val="0"/>
      <w:marRight w:val="0"/>
      <w:marTop w:val="0"/>
      <w:marBottom w:val="0"/>
      <w:divBdr>
        <w:top w:val="none" w:sz="0" w:space="0" w:color="auto"/>
        <w:left w:val="none" w:sz="0" w:space="0" w:color="auto"/>
        <w:bottom w:val="none" w:sz="0" w:space="0" w:color="auto"/>
        <w:right w:val="none" w:sz="0" w:space="0" w:color="auto"/>
      </w:divBdr>
    </w:div>
    <w:div w:id="205260918">
      <w:bodyDiv w:val="1"/>
      <w:marLeft w:val="0"/>
      <w:marRight w:val="0"/>
      <w:marTop w:val="0"/>
      <w:marBottom w:val="0"/>
      <w:divBdr>
        <w:top w:val="none" w:sz="0" w:space="0" w:color="auto"/>
        <w:left w:val="none" w:sz="0" w:space="0" w:color="auto"/>
        <w:bottom w:val="none" w:sz="0" w:space="0" w:color="auto"/>
        <w:right w:val="none" w:sz="0" w:space="0" w:color="auto"/>
      </w:divBdr>
    </w:div>
    <w:div w:id="206188057">
      <w:bodyDiv w:val="1"/>
      <w:marLeft w:val="0"/>
      <w:marRight w:val="0"/>
      <w:marTop w:val="0"/>
      <w:marBottom w:val="0"/>
      <w:divBdr>
        <w:top w:val="none" w:sz="0" w:space="0" w:color="auto"/>
        <w:left w:val="none" w:sz="0" w:space="0" w:color="auto"/>
        <w:bottom w:val="none" w:sz="0" w:space="0" w:color="auto"/>
        <w:right w:val="none" w:sz="0" w:space="0" w:color="auto"/>
      </w:divBdr>
    </w:div>
    <w:div w:id="208616540">
      <w:bodyDiv w:val="1"/>
      <w:marLeft w:val="0"/>
      <w:marRight w:val="0"/>
      <w:marTop w:val="0"/>
      <w:marBottom w:val="0"/>
      <w:divBdr>
        <w:top w:val="none" w:sz="0" w:space="0" w:color="auto"/>
        <w:left w:val="none" w:sz="0" w:space="0" w:color="auto"/>
        <w:bottom w:val="none" w:sz="0" w:space="0" w:color="auto"/>
        <w:right w:val="none" w:sz="0" w:space="0" w:color="auto"/>
      </w:divBdr>
    </w:div>
    <w:div w:id="213007697">
      <w:bodyDiv w:val="1"/>
      <w:marLeft w:val="0"/>
      <w:marRight w:val="0"/>
      <w:marTop w:val="0"/>
      <w:marBottom w:val="0"/>
      <w:divBdr>
        <w:top w:val="none" w:sz="0" w:space="0" w:color="auto"/>
        <w:left w:val="none" w:sz="0" w:space="0" w:color="auto"/>
        <w:bottom w:val="none" w:sz="0" w:space="0" w:color="auto"/>
        <w:right w:val="none" w:sz="0" w:space="0" w:color="auto"/>
      </w:divBdr>
    </w:div>
    <w:div w:id="214582522">
      <w:bodyDiv w:val="1"/>
      <w:marLeft w:val="0"/>
      <w:marRight w:val="0"/>
      <w:marTop w:val="0"/>
      <w:marBottom w:val="0"/>
      <w:divBdr>
        <w:top w:val="none" w:sz="0" w:space="0" w:color="auto"/>
        <w:left w:val="none" w:sz="0" w:space="0" w:color="auto"/>
        <w:bottom w:val="none" w:sz="0" w:space="0" w:color="auto"/>
        <w:right w:val="none" w:sz="0" w:space="0" w:color="auto"/>
      </w:divBdr>
    </w:div>
    <w:div w:id="232357730">
      <w:bodyDiv w:val="1"/>
      <w:marLeft w:val="0"/>
      <w:marRight w:val="0"/>
      <w:marTop w:val="0"/>
      <w:marBottom w:val="0"/>
      <w:divBdr>
        <w:top w:val="none" w:sz="0" w:space="0" w:color="auto"/>
        <w:left w:val="none" w:sz="0" w:space="0" w:color="auto"/>
        <w:bottom w:val="none" w:sz="0" w:space="0" w:color="auto"/>
        <w:right w:val="none" w:sz="0" w:space="0" w:color="auto"/>
      </w:divBdr>
    </w:div>
    <w:div w:id="233205912">
      <w:bodyDiv w:val="1"/>
      <w:marLeft w:val="0"/>
      <w:marRight w:val="0"/>
      <w:marTop w:val="0"/>
      <w:marBottom w:val="0"/>
      <w:divBdr>
        <w:top w:val="none" w:sz="0" w:space="0" w:color="auto"/>
        <w:left w:val="none" w:sz="0" w:space="0" w:color="auto"/>
        <w:bottom w:val="none" w:sz="0" w:space="0" w:color="auto"/>
        <w:right w:val="none" w:sz="0" w:space="0" w:color="auto"/>
      </w:divBdr>
    </w:div>
    <w:div w:id="233518239">
      <w:bodyDiv w:val="1"/>
      <w:marLeft w:val="0"/>
      <w:marRight w:val="0"/>
      <w:marTop w:val="0"/>
      <w:marBottom w:val="0"/>
      <w:divBdr>
        <w:top w:val="none" w:sz="0" w:space="0" w:color="auto"/>
        <w:left w:val="none" w:sz="0" w:space="0" w:color="auto"/>
        <w:bottom w:val="none" w:sz="0" w:space="0" w:color="auto"/>
        <w:right w:val="none" w:sz="0" w:space="0" w:color="auto"/>
      </w:divBdr>
      <w:divsChild>
        <w:div w:id="565066325">
          <w:marLeft w:val="0"/>
          <w:marRight w:val="0"/>
          <w:marTop w:val="0"/>
          <w:marBottom w:val="0"/>
          <w:divBdr>
            <w:top w:val="single" w:sz="2" w:space="0" w:color="D9D9E3"/>
            <w:left w:val="single" w:sz="2" w:space="0" w:color="D9D9E3"/>
            <w:bottom w:val="single" w:sz="2" w:space="0" w:color="D9D9E3"/>
            <w:right w:val="single" w:sz="2" w:space="0" w:color="D9D9E3"/>
          </w:divBdr>
          <w:divsChild>
            <w:div w:id="1385913598">
              <w:marLeft w:val="0"/>
              <w:marRight w:val="0"/>
              <w:marTop w:val="0"/>
              <w:marBottom w:val="0"/>
              <w:divBdr>
                <w:top w:val="single" w:sz="2" w:space="0" w:color="D9D9E3"/>
                <w:left w:val="single" w:sz="2" w:space="0" w:color="D9D9E3"/>
                <w:bottom w:val="single" w:sz="2" w:space="0" w:color="D9D9E3"/>
                <w:right w:val="single" w:sz="2" w:space="0" w:color="D9D9E3"/>
              </w:divBdr>
              <w:divsChild>
                <w:div w:id="1692561998">
                  <w:marLeft w:val="0"/>
                  <w:marRight w:val="0"/>
                  <w:marTop w:val="0"/>
                  <w:marBottom w:val="0"/>
                  <w:divBdr>
                    <w:top w:val="single" w:sz="2" w:space="0" w:color="D9D9E3"/>
                    <w:left w:val="single" w:sz="2" w:space="0" w:color="D9D9E3"/>
                    <w:bottom w:val="single" w:sz="2" w:space="0" w:color="D9D9E3"/>
                    <w:right w:val="single" w:sz="2" w:space="0" w:color="D9D9E3"/>
                  </w:divBdr>
                  <w:divsChild>
                    <w:div w:id="1775787004">
                      <w:marLeft w:val="0"/>
                      <w:marRight w:val="0"/>
                      <w:marTop w:val="0"/>
                      <w:marBottom w:val="0"/>
                      <w:divBdr>
                        <w:top w:val="single" w:sz="2" w:space="0" w:color="D9D9E3"/>
                        <w:left w:val="single" w:sz="2" w:space="0" w:color="D9D9E3"/>
                        <w:bottom w:val="single" w:sz="2" w:space="0" w:color="D9D9E3"/>
                        <w:right w:val="single" w:sz="2" w:space="0" w:color="D9D9E3"/>
                      </w:divBdr>
                      <w:divsChild>
                        <w:div w:id="1276865246">
                          <w:marLeft w:val="0"/>
                          <w:marRight w:val="0"/>
                          <w:marTop w:val="0"/>
                          <w:marBottom w:val="0"/>
                          <w:divBdr>
                            <w:top w:val="single" w:sz="2" w:space="0" w:color="auto"/>
                            <w:left w:val="single" w:sz="2" w:space="0" w:color="auto"/>
                            <w:bottom w:val="single" w:sz="6" w:space="0" w:color="auto"/>
                            <w:right w:val="single" w:sz="2" w:space="0" w:color="auto"/>
                          </w:divBdr>
                          <w:divsChild>
                            <w:div w:id="12959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354250">
                                  <w:marLeft w:val="0"/>
                                  <w:marRight w:val="0"/>
                                  <w:marTop w:val="0"/>
                                  <w:marBottom w:val="0"/>
                                  <w:divBdr>
                                    <w:top w:val="single" w:sz="2" w:space="0" w:color="D9D9E3"/>
                                    <w:left w:val="single" w:sz="2" w:space="0" w:color="D9D9E3"/>
                                    <w:bottom w:val="single" w:sz="2" w:space="0" w:color="D9D9E3"/>
                                    <w:right w:val="single" w:sz="2" w:space="0" w:color="D9D9E3"/>
                                  </w:divBdr>
                                  <w:divsChild>
                                    <w:div w:id="994264471">
                                      <w:marLeft w:val="0"/>
                                      <w:marRight w:val="0"/>
                                      <w:marTop w:val="0"/>
                                      <w:marBottom w:val="0"/>
                                      <w:divBdr>
                                        <w:top w:val="single" w:sz="2" w:space="0" w:color="D9D9E3"/>
                                        <w:left w:val="single" w:sz="2" w:space="0" w:color="D9D9E3"/>
                                        <w:bottom w:val="single" w:sz="2" w:space="0" w:color="D9D9E3"/>
                                        <w:right w:val="single" w:sz="2" w:space="0" w:color="D9D9E3"/>
                                      </w:divBdr>
                                      <w:divsChild>
                                        <w:div w:id="235554519">
                                          <w:marLeft w:val="0"/>
                                          <w:marRight w:val="0"/>
                                          <w:marTop w:val="0"/>
                                          <w:marBottom w:val="0"/>
                                          <w:divBdr>
                                            <w:top w:val="single" w:sz="2" w:space="0" w:color="D9D9E3"/>
                                            <w:left w:val="single" w:sz="2" w:space="0" w:color="D9D9E3"/>
                                            <w:bottom w:val="single" w:sz="2" w:space="0" w:color="D9D9E3"/>
                                            <w:right w:val="single" w:sz="2" w:space="0" w:color="D9D9E3"/>
                                          </w:divBdr>
                                          <w:divsChild>
                                            <w:div w:id="45803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0267953">
          <w:marLeft w:val="0"/>
          <w:marRight w:val="0"/>
          <w:marTop w:val="0"/>
          <w:marBottom w:val="0"/>
          <w:divBdr>
            <w:top w:val="none" w:sz="0" w:space="0" w:color="auto"/>
            <w:left w:val="none" w:sz="0" w:space="0" w:color="auto"/>
            <w:bottom w:val="none" w:sz="0" w:space="0" w:color="auto"/>
            <w:right w:val="none" w:sz="0" w:space="0" w:color="auto"/>
          </w:divBdr>
        </w:div>
      </w:divsChild>
    </w:div>
    <w:div w:id="233661992">
      <w:bodyDiv w:val="1"/>
      <w:marLeft w:val="0"/>
      <w:marRight w:val="0"/>
      <w:marTop w:val="0"/>
      <w:marBottom w:val="0"/>
      <w:divBdr>
        <w:top w:val="none" w:sz="0" w:space="0" w:color="auto"/>
        <w:left w:val="none" w:sz="0" w:space="0" w:color="auto"/>
        <w:bottom w:val="none" w:sz="0" w:space="0" w:color="auto"/>
        <w:right w:val="none" w:sz="0" w:space="0" w:color="auto"/>
      </w:divBdr>
    </w:div>
    <w:div w:id="237329411">
      <w:bodyDiv w:val="1"/>
      <w:marLeft w:val="0"/>
      <w:marRight w:val="0"/>
      <w:marTop w:val="0"/>
      <w:marBottom w:val="0"/>
      <w:divBdr>
        <w:top w:val="none" w:sz="0" w:space="0" w:color="auto"/>
        <w:left w:val="none" w:sz="0" w:space="0" w:color="auto"/>
        <w:bottom w:val="none" w:sz="0" w:space="0" w:color="auto"/>
        <w:right w:val="none" w:sz="0" w:space="0" w:color="auto"/>
      </w:divBdr>
    </w:div>
    <w:div w:id="260996623">
      <w:bodyDiv w:val="1"/>
      <w:marLeft w:val="0"/>
      <w:marRight w:val="0"/>
      <w:marTop w:val="0"/>
      <w:marBottom w:val="0"/>
      <w:divBdr>
        <w:top w:val="none" w:sz="0" w:space="0" w:color="auto"/>
        <w:left w:val="none" w:sz="0" w:space="0" w:color="auto"/>
        <w:bottom w:val="none" w:sz="0" w:space="0" w:color="auto"/>
        <w:right w:val="none" w:sz="0" w:space="0" w:color="auto"/>
      </w:divBdr>
    </w:div>
    <w:div w:id="263851807">
      <w:bodyDiv w:val="1"/>
      <w:marLeft w:val="0"/>
      <w:marRight w:val="0"/>
      <w:marTop w:val="0"/>
      <w:marBottom w:val="0"/>
      <w:divBdr>
        <w:top w:val="none" w:sz="0" w:space="0" w:color="auto"/>
        <w:left w:val="none" w:sz="0" w:space="0" w:color="auto"/>
        <w:bottom w:val="none" w:sz="0" w:space="0" w:color="auto"/>
        <w:right w:val="none" w:sz="0" w:space="0" w:color="auto"/>
      </w:divBdr>
    </w:div>
    <w:div w:id="266161893">
      <w:bodyDiv w:val="1"/>
      <w:marLeft w:val="0"/>
      <w:marRight w:val="0"/>
      <w:marTop w:val="0"/>
      <w:marBottom w:val="0"/>
      <w:divBdr>
        <w:top w:val="none" w:sz="0" w:space="0" w:color="auto"/>
        <w:left w:val="none" w:sz="0" w:space="0" w:color="auto"/>
        <w:bottom w:val="none" w:sz="0" w:space="0" w:color="auto"/>
        <w:right w:val="none" w:sz="0" w:space="0" w:color="auto"/>
      </w:divBdr>
    </w:div>
    <w:div w:id="270166827">
      <w:bodyDiv w:val="1"/>
      <w:marLeft w:val="0"/>
      <w:marRight w:val="0"/>
      <w:marTop w:val="0"/>
      <w:marBottom w:val="0"/>
      <w:divBdr>
        <w:top w:val="none" w:sz="0" w:space="0" w:color="auto"/>
        <w:left w:val="none" w:sz="0" w:space="0" w:color="auto"/>
        <w:bottom w:val="none" w:sz="0" w:space="0" w:color="auto"/>
        <w:right w:val="none" w:sz="0" w:space="0" w:color="auto"/>
      </w:divBdr>
    </w:div>
    <w:div w:id="271934691">
      <w:bodyDiv w:val="1"/>
      <w:marLeft w:val="0"/>
      <w:marRight w:val="0"/>
      <w:marTop w:val="0"/>
      <w:marBottom w:val="0"/>
      <w:divBdr>
        <w:top w:val="none" w:sz="0" w:space="0" w:color="auto"/>
        <w:left w:val="none" w:sz="0" w:space="0" w:color="auto"/>
        <w:bottom w:val="none" w:sz="0" w:space="0" w:color="auto"/>
        <w:right w:val="none" w:sz="0" w:space="0" w:color="auto"/>
      </w:divBdr>
      <w:divsChild>
        <w:div w:id="498467134">
          <w:marLeft w:val="0"/>
          <w:marRight w:val="0"/>
          <w:marTop w:val="0"/>
          <w:marBottom w:val="0"/>
          <w:divBdr>
            <w:top w:val="single" w:sz="2" w:space="0" w:color="D9D9E3"/>
            <w:left w:val="single" w:sz="2" w:space="0" w:color="D9D9E3"/>
            <w:bottom w:val="single" w:sz="2" w:space="0" w:color="D9D9E3"/>
            <w:right w:val="single" w:sz="2" w:space="0" w:color="D9D9E3"/>
          </w:divBdr>
          <w:divsChild>
            <w:div w:id="159857672">
              <w:marLeft w:val="0"/>
              <w:marRight w:val="0"/>
              <w:marTop w:val="0"/>
              <w:marBottom w:val="0"/>
              <w:divBdr>
                <w:top w:val="single" w:sz="2" w:space="0" w:color="D9D9E3"/>
                <w:left w:val="single" w:sz="2" w:space="0" w:color="D9D9E3"/>
                <w:bottom w:val="single" w:sz="2" w:space="0" w:color="D9D9E3"/>
                <w:right w:val="single" w:sz="2" w:space="0" w:color="D9D9E3"/>
              </w:divBdr>
              <w:divsChild>
                <w:div w:id="13466129">
                  <w:marLeft w:val="0"/>
                  <w:marRight w:val="0"/>
                  <w:marTop w:val="0"/>
                  <w:marBottom w:val="0"/>
                  <w:divBdr>
                    <w:top w:val="single" w:sz="2" w:space="0" w:color="D9D9E3"/>
                    <w:left w:val="single" w:sz="2" w:space="0" w:color="D9D9E3"/>
                    <w:bottom w:val="single" w:sz="2" w:space="0" w:color="D9D9E3"/>
                    <w:right w:val="single" w:sz="2" w:space="0" w:color="D9D9E3"/>
                  </w:divBdr>
                  <w:divsChild>
                    <w:div w:id="1269310093">
                      <w:marLeft w:val="0"/>
                      <w:marRight w:val="0"/>
                      <w:marTop w:val="0"/>
                      <w:marBottom w:val="0"/>
                      <w:divBdr>
                        <w:top w:val="single" w:sz="2" w:space="0" w:color="D9D9E3"/>
                        <w:left w:val="single" w:sz="2" w:space="0" w:color="D9D9E3"/>
                        <w:bottom w:val="single" w:sz="2" w:space="0" w:color="D9D9E3"/>
                        <w:right w:val="single" w:sz="2" w:space="0" w:color="D9D9E3"/>
                      </w:divBdr>
                      <w:divsChild>
                        <w:div w:id="595209024">
                          <w:marLeft w:val="0"/>
                          <w:marRight w:val="0"/>
                          <w:marTop w:val="0"/>
                          <w:marBottom w:val="0"/>
                          <w:divBdr>
                            <w:top w:val="single" w:sz="2" w:space="0" w:color="auto"/>
                            <w:left w:val="single" w:sz="2" w:space="0" w:color="auto"/>
                            <w:bottom w:val="single" w:sz="6" w:space="0" w:color="auto"/>
                            <w:right w:val="single" w:sz="2" w:space="0" w:color="auto"/>
                          </w:divBdr>
                          <w:divsChild>
                            <w:div w:id="52875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59942740">
                                  <w:marLeft w:val="0"/>
                                  <w:marRight w:val="0"/>
                                  <w:marTop w:val="0"/>
                                  <w:marBottom w:val="0"/>
                                  <w:divBdr>
                                    <w:top w:val="single" w:sz="2" w:space="0" w:color="D9D9E3"/>
                                    <w:left w:val="single" w:sz="2" w:space="0" w:color="D9D9E3"/>
                                    <w:bottom w:val="single" w:sz="2" w:space="0" w:color="D9D9E3"/>
                                    <w:right w:val="single" w:sz="2" w:space="0" w:color="D9D9E3"/>
                                  </w:divBdr>
                                  <w:divsChild>
                                    <w:div w:id="1037317277">
                                      <w:marLeft w:val="0"/>
                                      <w:marRight w:val="0"/>
                                      <w:marTop w:val="0"/>
                                      <w:marBottom w:val="0"/>
                                      <w:divBdr>
                                        <w:top w:val="single" w:sz="2" w:space="0" w:color="D9D9E3"/>
                                        <w:left w:val="single" w:sz="2" w:space="0" w:color="D9D9E3"/>
                                        <w:bottom w:val="single" w:sz="2" w:space="0" w:color="D9D9E3"/>
                                        <w:right w:val="single" w:sz="2" w:space="0" w:color="D9D9E3"/>
                                      </w:divBdr>
                                      <w:divsChild>
                                        <w:div w:id="1766607378">
                                          <w:marLeft w:val="0"/>
                                          <w:marRight w:val="0"/>
                                          <w:marTop w:val="0"/>
                                          <w:marBottom w:val="0"/>
                                          <w:divBdr>
                                            <w:top w:val="single" w:sz="2" w:space="0" w:color="D9D9E3"/>
                                            <w:left w:val="single" w:sz="2" w:space="0" w:color="D9D9E3"/>
                                            <w:bottom w:val="single" w:sz="2" w:space="0" w:color="D9D9E3"/>
                                            <w:right w:val="single" w:sz="2" w:space="0" w:color="D9D9E3"/>
                                          </w:divBdr>
                                          <w:divsChild>
                                            <w:div w:id="172113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7620232">
          <w:marLeft w:val="0"/>
          <w:marRight w:val="0"/>
          <w:marTop w:val="0"/>
          <w:marBottom w:val="0"/>
          <w:divBdr>
            <w:top w:val="none" w:sz="0" w:space="0" w:color="auto"/>
            <w:left w:val="none" w:sz="0" w:space="0" w:color="auto"/>
            <w:bottom w:val="none" w:sz="0" w:space="0" w:color="auto"/>
            <w:right w:val="none" w:sz="0" w:space="0" w:color="auto"/>
          </w:divBdr>
        </w:div>
      </w:divsChild>
    </w:div>
    <w:div w:id="284625425">
      <w:bodyDiv w:val="1"/>
      <w:marLeft w:val="0"/>
      <w:marRight w:val="0"/>
      <w:marTop w:val="0"/>
      <w:marBottom w:val="0"/>
      <w:divBdr>
        <w:top w:val="none" w:sz="0" w:space="0" w:color="auto"/>
        <w:left w:val="none" w:sz="0" w:space="0" w:color="auto"/>
        <w:bottom w:val="none" w:sz="0" w:space="0" w:color="auto"/>
        <w:right w:val="none" w:sz="0" w:space="0" w:color="auto"/>
      </w:divBdr>
    </w:div>
    <w:div w:id="284779101">
      <w:bodyDiv w:val="1"/>
      <w:marLeft w:val="0"/>
      <w:marRight w:val="0"/>
      <w:marTop w:val="0"/>
      <w:marBottom w:val="0"/>
      <w:divBdr>
        <w:top w:val="none" w:sz="0" w:space="0" w:color="auto"/>
        <w:left w:val="none" w:sz="0" w:space="0" w:color="auto"/>
        <w:bottom w:val="none" w:sz="0" w:space="0" w:color="auto"/>
        <w:right w:val="none" w:sz="0" w:space="0" w:color="auto"/>
      </w:divBdr>
    </w:div>
    <w:div w:id="285280813">
      <w:bodyDiv w:val="1"/>
      <w:marLeft w:val="0"/>
      <w:marRight w:val="0"/>
      <w:marTop w:val="0"/>
      <w:marBottom w:val="0"/>
      <w:divBdr>
        <w:top w:val="none" w:sz="0" w:space="0" w:color="auto"/>
        <w:left w:val="none" w:sz="0" w:space="0" w:color="auto"/>
        <w:bottom w:val="none" w:sz="0" w:space="0" w:color="auto"/>
        <w:right w:val="none" w:sz="0" w:space="0" w:color="auto"/>
      </w:divBdr>
    </w:div>
    <w:div w:id="286857969">
      <w:bodyDiv w:val="1"/>
      <w:marLeft w:val="0"/>
      <w:marRight w:val="0"/>
      <w:marTop w:val="0"/>
      <w:marBottom w:val="0"/>
      <w:divBdr>
        <w:top w:val="none" w:sz="0" w:space="0" w:color="auto"/>
        <w:left w:val="none" w:sz="0" w:space="0" w:color="auto"/>
        <w:bottom w:val="none" w:sz="0" w:space="0" w:color="auto"/>
        <w:right w:val="none" w:sz="0" w:space="0" w:color="auto"/>
      </w:divBdr>
    </w:div>
    <w:div w:id="289359153">
      <w:bodyDiv w:val="1"/>
      <w:marLeft w:val="0"/>
      <w:marRight w:val="0"/>
      <w:marTop w:val="0"/>
      <w:marBottom w:val="0"/>
      <w:divBdr>
        <w:top w:val="none" w:sz="0" w:space="0" w:color="auto"/>
        <w:left w:val="none" w:sz="0" w:space="0" w:color="auto"/>
        <w:bottom w:val="none" w:sz="0" w:space="0" w:color="auto"/>
        <w:right w:val="none" w:sz="0" w:space="0" w:color="auto"/>
      </w:divBdr>
    </w:div>
    <w:div w:id="307250069">
      <w:bodyDiv w:val="1"/>
      <w:marLeft w:val="0"/>
      <w:marRight w:val="0"/>
      <w:marTop w:val="0"/>
      <w:marBottom w:val="0"/>
      <w:divBdr>
        <w:top w:val="none" w:sz="0" w:space="0" w:color="auto"/>
        <w:left w:val="none" w:sz="0" w:space="0" w:color="auto"/>
        <w:bottom w:val="none" w:sz="0" w:space="0" w:color="auto"/>
        <w:right w:val="none" w:sz="0" w:space="0" w:color="auto"/>
      </w:divBdr>
    </w:div>
    <w:div w:id="309137785">
      <w:bodyDiv w:val="1"/>
      <w:marLeft w:val="0"/>
      <w:marRight w:val="0"/>
      <w:marTop w:val="0"/>
      <w:marBottom w:val="0"/>
      <w:divBdr>
        <w:top w:val="none" w:sz="0" w:space="0" w:color="auto"/>
        <w:left w:val="none" w:sz="0" w:space="0" w:color="auto"/>
        <w:bottom w:val="none" w:sz="0" w:space="0" w:color="auto"/>
        <w:right w:val="none" w:sz="0" w:space="0" w:color="auto"/>
      </w:divBdr>
    </w:div>
    <w:div w:id="310017584">
      <w:bodyDiv w:val="1"/>
      <w:marLeft w:val="0"/>
      <w:marRight w:val="0"/>
      <w:marTop w:val="0"/>
      <w:marBottom w:val="0"/>
      <w:divBdr>
        <w:top w:val="none" w:sz="0" w:space="0" w:color="auto"/>
        <w:left w:val="none" w:sz="0" w:space="0" w:color="auto"/>
        <w:bottom w:val="none" w:sz="0" w:space="0" w:color="auto"/>
        <w:right w:val="none" w:sz="0" w:space="0" w:color="auto"/>
      </w:divBdr>
    </w:div>
    <w:div w:id="310066760">
      <w:bodyDiv w:val="1"/>
      <w:marLeft w:val="0"/>
      <w:marRight w:val="0"/>
      <w:marTop w:val="0"/>
      <w:marBottom w:val="0"/>
      <w:divBdr>
        <w:top w:val="none" w:sz="0" w:space="0" w:color="auto"/>
        <w:left w:val="none" w:sz="0" w:space="0" w:color="auto"/>
        <w:bottom w:val="none" w:sz="0" w:space="0" w:color="auto"/>
        <w:right w:val="none" w:sz="0" w:space="0" w:color="auto"/>
      </w:divBdr>
    </w:div>
    <w:div w:id="316030825">
      <w:bodyDiv w:val="1"/>
      <w:marLeft w:val="0"/>
      <w:marRight w:val="0"/>
      <w:marTop w:val="0"/>
      <w:marBottom w:val="0"/>
      <w:divBdr>
        <w:top w:val="none" w:sz="0" w:space="0" w:color="auto"/>
        <w:left w:val="none" w:sz="0" w:space="0" w:color="auto"/>
        <w:bottom w:val="none" w:sz="0" w:space="0" w:color="auto"/>
        <w:right w:val="none" w:sz="0" w:space="0" w:color="auto"/>
      </w:divBdr>
    </w:div>
    <w:div w:id="330960338">
      <w:bodyDiv w:val="1"/>
      <w:marLeft w:val="0"/>
      <w:marRight w:val="0"/>
      <w:marTop w:val="0"/>
      <w:marBottom w:val="0"/>
      <w:divBdr>
        <w:top w:val="none" w:sz="0" w:space="0" w:color="auto"/>
        <w:left w:val="none" w:sz="0" w:space="0" w:color="auto"/>
        <w:bottom w:val="none" w:sz="0" w:space="0" w:color="auto"/>
        <w:right w:val="none" w:sz="0" w:space="0" w:color="auto"/>
      </w:divBdr>
    </w:div>
    <w:div w:id="332681100">
      <w:bodyDiv w:val="1"/>
      <w:marLeft w:val="0"/>
      <w:marRight w:val="0"/>
      <w:marTop w:val="0"/>
      <w:marBottom w:val="0"/>
      <w:divBdr>
        <w:top w:val="none" w:sz="0" w:space="0" w:color="auto"/>
        <w:left w:val="none" w:sz="0" w:space="0" w:color="auto"/>
        <w:bottom w:val="none" w:sz="0" w:space="0" w:color="auto"/>
        <w:right w:val="none" w:sz="0" w:space="0" w:color="auto"/>
      </w:divBdr>
    </w:div>
    <w:div w:id="339896257">
      <w:bodyDiv w:val="1"/>
      <w:marLeft w:val="0"/>
      <w:marRight w:val="0"/>
      <w:marTop w:val="0"/>
      <w:marBottom w:val="0"/>
      <w:divBdr>
        <w:top w:val="none" w:sz="0" w:space="0" w:color="auto"/>
        <w:left w:val="none" w:sz="0" w:space="0" w:color="auto"/>
        <w:bottom w:val="none" w:sz="0" w:space="0" w:color="auto"/>
        <w:right w:val="none" w:sz="0" w:space="0" w:color="auto"/>
      </w:divBdr>
    </w:div>
    <w:div w:id="343753914">
      <w:bodyDiv w:val="1"/>
      <w:marLeft w:val="0"/>
      <w:marRight w:val="0"/>
      <w:marTop w:val="0"/>
      <w:marBottom w:val="0"/>
      <w:divBdr>
        <w:top w:val="none" w:sz="0" w:space="0" w:color="auto"/>
        <w:left w:val="none" w:sz="0" w:space="0" w:color="auto"/>
        <w:bottom w:val="none" w:sz="0" w:space="0" w:color="auto"/>
        <w:right w:val="none" w:sz="0" w:space="0" w:color="auto"/>
      </w:divBdr>
    </w:div>
    <w:div w:id="345057920">
      <w:bodyDiv w:val="1"/>
      <w:marLeft w:val="0"/>
      <w:marRight w:val="0"/>
      <w:marTop w:val="0"/>
      <w:marBottom w:val="0"/>
      <w:divBdr>
        <w:top w:val="none" w:sz="0" w:space="0" w:color="auto"/>
        <w:left w:val="none" w:sz="0" w:space="0" w:color="auto"/>
        <w:bottom w:val="none" w:sz="0" w:space="0" w:color="auto"/>
        <w:right w:val="none" w:sz="0" w:space="0" w:color="auto"/>
      </w:divBdr>
    </w:div>
    <w:div w:id="346518443">
      <w:bodyDiv w:val="1"/>
      <w:marLeft w:val="0"/>
      <w:marRight w:val="0"/>
      <w:marTop w:val="0"/>
      <w:marBottom w:val="0"/>
      <w:divBdr>
        <w:top w:val="none" w:sz="0" w:space="0" w:color="auto"/>
        <w:left w:val="none" w:sz="0" w:space="0" w:color="auto"/>
        <w:bottom w:val="none" w:sz="0" w:space="0" w:color="auto"/>
        <w:right w:val="none" w:sz="0" w:space="0" w:color="auto"/>
      </w:divBdr>
    </w:div>
    <w:div w:id="348802833">
      <w:bodyDiv w:val="1"/>
      <w:marLeft w:val="0"/>
      <w:marRight w:val="0"/>
      <w:marTop w:val="0"/>
      <w:marBottom w:val="0"/>
      <w:divBdr>
        <w:top w:val="none" w:sz="0" w:space="0" w:color="auto"/>
        <w:left w:val="none" w:sz="0" w:space="0" w:color="auto"/>
        <w:bottom w:val="none" w:sz="0" w:space="0" w:color="auto"/>
        <w:right w:val="none" w:sz="0" w:space="0" w:color="auto"/>
      </w:divBdr>
    </w:div>
    <w:div w:id="352999864">
      <w:bodyDiv w:val="1"/>
      <w:marLeft w:val="0"/>
      <w:marRight w:val="0"/>
      <w:marTop w:val="0"/>
      <w:marBottom w:val="0"/>
      <w:divBdr>
        <w:top w:val="none" w:sz="0" w:space="0" w:color="auto"/>
        <w:left w:val="none" w:sz="0" w:space="0" w:color="auto"/>
        <w:bottom w:val="none" w:sz="0" w:space="0" w:color="auto"/>
        <w:right w:val="none" w:sz="0" w:space="0" w:color="auto"/>
      </w:divBdr>
    </w:div>
    <w:div w:id="357512879">
      <w:bodyDiv w:val="1"/>
      <w:marLeft w:val="0"/>
      <w:marRight w:val="0"/>
      <w:marTop w:val="0"/>
      <w:marBottom w:val="0"/>
      <w:divBdr>
        <w:top w:val="none" w:sz="0" w:space="0" w:color="auto"/>
        <w:left w:val="none" w:sz="0" w:space="0" w:color="auto"/>
        <w:bottom w:val="none" w:sz="0" w:space="0" w:color="auto"/>
        <w:right w:val="none" w:sz="0" w:space="0" w:color="auto"/>
      </w:divBdr>
    </w:div>
    <w:div w:id="370761438">
      <w:bodyDiv w:val="1"/>
      <w:marLeft w:val="0"/>
      <w:marRight w:val="0"/>
      <w:marTop w:val="0"/>
      <w:marBottom w:val="0"/>
      <w:divBdr>
        <w:top w:val="none" w:sz="0" w:space="0" w:color="auto"/>
        <w:left w:val="none" w:sz="0" w:space="0" w:color="auto"/>
        <w:bottom w:val="none" w:sz="0" w:space="0" w:color="auto"/>
        <w:right w:val="none" w:sz="0" w:space="0" w:color="auto"/>
      </w:divBdr>
    </w:div>
    <w:div w:id="374932151">
      <w:bodyDiv w:val="1"/>
      <w:marLeft w:val="0"/>
      <w:marRight w:val="0"/>
      <w:marTop w:val="0"/>
      <w:marBottom w:val="0"/>
      <w:divBdr>
        <w:top w:val="none" w:sz="0" w:space="0" w:color="auto"/>
        <w:left w:val="none" w:sz="0" w:space="0" w:color="auto"/>
        <w:bottom w:val="none" w:sz="0" w:space="0" w:color="auto"/>
        <w:right w:val="none" w:sz="0" w:space="0" w:color="auto"/>
      </w:divBdr>
    </w:div>
    <w:div w:id="380903026">
      <w:bodyDiv w:val="1"/>
      <w:marLeft w:val="0"/>
      <w:marRight w:val="0"/>
      <w:marTop w:val="0"/>
      <w:marBottom w:val="0"/>
      <w:divBdr>
        <w:top w:val="none" w:sz="0" w:space="0" w:color="auto"/>
        <w:left w:val="none" w:sz="0" w:space="0" w:color="auto"/>
        <w:bottom w:val="none" w:sz="0" w:space="0" w:color="auto"/>
        <w:right w:val="none" w:sz="0" w:space="0" w:color="auto"/>
      </w:divBdr>
    </w:div>
    <w:div w:id="381369764">
      <w:bodyDiv w:val="1"/>
      <w:marLeft w:val="0"/>
      <w:marRight w:val="0"/>
      <w:marTop w:val="0"/>
      <w:marBottom w:val="0"/>
      <w:divBdr>
        <w:top w:val="none" w:sz="0" w:space="0" w:color="auto"/>
        <w:left w:val="none" w:sz="0" w:space="0" w:color="auto"/>
        <w:bottom w:val="none" w:sz="0" w:space="0" w:color="auto"/>
        <w:right w:val="none" w:sz="0" w:space="0" w:color="auto"/>
      </w:divBdr>
    </w:div>
    <w:div w:id="382021006">
      <w:bodyDiv w:val="1"/>
      <w:marLeft w:val="0"/>
      <w:marRight w:val="0"/>
      <w:marTop w:val="0"/>
      <w:marBottom w:val="0"/>
      <w:divBdr>
        <w:top w:val="none" w:sz="0" w:space="0" w:color="auto"/>
        <w:left w:val="none" w:sz="0" w:space="0" w:color="auto"/>
        <w:bottom w:val="none" w:sz="0" w:space="0" w:color="auto"/>
        <w:right w:val="none" w:sz="0" w:space="0" w:color="auto"/>
      </w:divBdr>
    </w:div>
    <w:div w:id="382297280">
      <w:bodyDiv w:val="1"/>
      <w:marLeft w:val="0"/>
      <w:marRight w:val="0"/>
      <w:marTop w:val="0"/>
      <w:marBottom w:val="0"/>
      <w:divBdr>
        <w:top w:val="none" w:sz="0" w:space="0" w:color="auto"/>
        <w:left w:val="none" w:sz="0" w:space="0" w:color="auto"/>
        <w:bottom w:val="none" w:sz="0" w:space="0" w:color="auto"/>
        <w:right w:val="none" w:sz="0" w:space="0" w:color="auto"/>
      </w:divBdr>
    </w:div>
    <w:div w:id="382950503">
      <w:bodyDiv w:val="1"/>
      <w:marLeft w:val="0"/>
      <w:marRight w:val="0"/>
      <w:marTop w:val="0"/>
      <w:marBottom w:val="0"/>
      <w:divBdr>
        <w:top w:val="none" w:sz="0" w:space="0" w:color="auto"/>
        <w:left w:val="none" w:sz="0" w:space="0" w:color="auto"/>
        <w:bottom w:val="none" w:sz="0" w:space="0" w:color="auto"/>
        <w:right w:val="none" w:sz="0" w:space="0" w:color="auto"/>
      </w:divBdr>
    </w:div>
    <w:div w:id="386228358">
      <w:bodyDiv w:val="1"/>
      <w:marLeft w:val="0"/>
      <w:marRight w:val="0"/>
      <w:marTop w:val="0"/>
      <w:marBottom w:val="0"/>
      <w:divBdr>
        <w:top w:val="none" w:sz="0" w:space="0" w:color="auto"/>
        <w:left w:val="none" w:sz="0" w:space="0" w:color="auto"/>
        <w:bottom w:val="none" w:sz="0" w:space="0" w:color="auto"/>
        <w:right w:val="none" w:sz="0" w:space="0" w:color="auto"/>
      </w:divBdr>
    </w:div>
    <w:div w:id="387582029">
      <w:bodyDiv w:val="1"/>
      <w:marLeft w:val="0"/>
      <w:marRight w:val="0"/>
      <w:marTop w:val="0"/>
      <w:marBottom w:val="0"/>
      <w:divBdr>
        <w:top w:val="none" w:sz="0" w:space="0" w:color="auto"/>
        <w:left w:val="none" w:sz="0" w:space="0" w:color="auto"/>
        <w:bottom w:val="none" w:sz="0" w:space="0" w:color="auto"/>
        <w:right w:val="none" w:sz="0" w:space="0" w:color="auto"/>
      </w:divBdr>
    </w:div>
    <w:div w:id="389380980">
      <w:bodyDiv w:val="1"/>
      <w:marLeft w:val="0"/>
      <w:marRight w:val="0"/>
      <w:marTop w:val="0"/>
      <w:marBottom w:val="0"/>
      <w:divBdr>
        <w:top w:val="none" w:sz="0" w:space="0" w:color="auto"/>
        <w:left w:val="none" w:sz="0" w:space="0" w:color="auto"/>
        <w:bottom w:val="none" w:sz="0" w:space="0" w:color="auto"/>
        <w:right w:val="none" w:sz="0" w:space="0" w:color="auto"/>
      </w:divBdr>
    </w:div>
    <w:div w:id="397830279">
      <w:bodyDiv w:val="1"/>
      <w:marLeft w:val="0"/>
      <w:marRight w:val="0"/>
      <w:marTop w:val="0"/>
      <w:marBottom w:val="0"/>
      <w:divBdr>
        <w:top w:val="none" w:sz="0" w:space="0" w:color="auto"/>
        <w:left w:val="none" w:sz="0" w:space="0" w:color="auto"/>
        <w:bottom w:val="none" w:sz="0" w:space="0" w:color="auto"/>
        <w:right w:val="none" w:sz="0" w:space="0" w:color="auto"/>
      </w:divBdr>
      <w:divsChild>
        <w:div w:id="1891065329">
          <w:marLeft w:val="0"/>
          <w:marRight w:val="0"/>
          <w:marTop w:val="0"/>
          <w:marBottom w:val="0"/>
          <w:divBdr>
            <w:top w:val="none" w:sz="0" w:space="0" w:color="auto"/>
            <w:left w:val="none" w:sz="0" w:space="0" w:color="auto"/>
            <w:bottom w:val="none" w:sz="0" w:space="0" w:color="auto"/>
            <w:right w:val="none" w:sz="0" w:space="0" w:color="auto"/>
          </w:divBdr>
        </w:div>
      </w:divsChild>
    </w:div>
    <w:div w:id="404492595">
      <w:bodyDiv w:val="1"/>
      <w:marLeft w:val="0"/>
      <w:marRight w:val="0"/>
      <w:marTop w:val="0"/>
      <w:marBottom w:val="0"/>
      <w:divBdr>
        <w:top w:val="none" w:sz="0" w:space="0" w:color="auto"/>
        <w:left w:val="none" w:sz="0" w:space="0" w:color="auto"/>
        <w:bottom w:val="none" w:sz="0" w:space="0" w:color="auto"/>
        <w:right w:val="none" w:sz="0" w:space="0" w:color="auto"/>
      </w:divBdr>
    </w:div>
    <w:div w:id="407313807">
      <w:bodyDiv w:val="1"/>
      <w:marLeft w:val="0"/>
      <w:marRight w:val="0"/>
      <w:marTop w:val="0"/>
      <w:marBottom w:val="0"/>
      <w:divBdr>
        <w:top w:val="none" w:sz="0" w:space="0" w:color="auto"/>
        <w:left w:val="none" w:sz="0" w:space="0" w:color="auto"/>
        <w:bottom w:val="none" w:sz="0" w:space="0" w:color="auto"/>
        <w:right w:val="none" w:sz="0" w:space="0" w:color="auto"/>
      </w:divBdr>
      <w:divsChild>
        <w:div w:id="546139444">
          <w:marLeft w:val="0"/>
          <w:marRight w:val="0"/>
          <w:marTop w:val="0"/>
          <w:marBottom w:val="0"/>
          <w:divBdr>
            <w:top w:val="none" w:sz="0" w:space="0" w:color="auto"/>
            <w:left w:val="none" w:sz="0" w:space="0" w:color="auto"/>
            <w:bottom w:val="none" w:sz="0" w:space="0" w:color="auto"/>
            <w:right w:val="none" w:sz="0" w:space="0" w:color="auto"/>
          </w:divBdr>
        </w:div>
        <w:div w:id="561209124">
          <w:marLeft w:val="0"/>
          <w:marRight w:val="0"/>
          <w:marTop w:val="0"/>
          <w:marBottom w:val="0"/>
          <w:divBdr>
            <w:top w:val="single" w:sz="2" w:space="0" w:color="D9D9E3"/>
            <w:left w:val="single" w:sz="2" w:space="0" w:color="D9D9E3"/>
            <w:bottom w:val="single" w:sz="2" w:space="0" w:color="D9D9E3"/>
            <w:right w:val="single" w:sz="2" w:space="0" w:color="D9D9E3"/>
          </w:divBdr>
          <w:divsChild>
            <w:div w:id="1915700770">
              <w:marLeft w:val="0"/>
              <w:marRight w:val="0"/>
              <w:marTop w:val="0"/>
              <w:marBottom w:val="0"/>
              <w:divBdr>
                <w:top w:val="single" w:sz="2" w:space="0" w:color="D9D9E3"/>
                <w:left w:val="single" w:sz="2" w:space="0" w:color="D9D9E3"/>
                <w:bottom w:val="single" w:sz="2" w:space="0" w:color="D9D9E3"/>
                <w:right w:val="single" w:sz="2" w:space="0" w:color="D9D9E3"/>
              </w:divBdr>
              <w:divsChild>
                <w:div w:id="249823615">
                  <w:marLeft w:val="0"/>
                  <w:marRight w:val="0"/>
                  <w:marTop w:val="0"/>
                  <w:marBottom w:val="0"/>
                  <w:divBdr>
                    <w:top w:val="single" w:sz="2" w:space="0" w:color="D9D9E3"/>
                    <w:left w:val="single" w:sz="2" w:space="0" w:color="D9D9E3"/>
                    <w:bottom w:val="single" w:sz="2" w:space="0" w:color="D9D9E3"/>
                    <w:right w:val="single" w:sz="2" w:space="0" w:color="D9D9E3"/>
                  </w:divBdr>
                  <w:divsChild>
                    <w:div w:id="330723640">
                      <w:marLeft w:val="0"/>
                      <w:marRight w:val="0"/>
                      <w:marTop w:val="0"/>
                      <w:marBottom w:val="0"/>
                      <w:divBdr>
                        <w:top w:val="single" w:sz="2" w:space="0" w:color="D9D9E3"/>
                        <w:left w:val="single" w:sz="2" w:space="0" w:color="D9D9E3"/>
                        <w:bottom w:val="single" w:sz="2" w:space="0" w:color="D9D9E3"/>
                        <w:right w:val="single" w:sz="2" w:space="0" w:color="D9D9E3"/>
                      </w:divBdr>
                      <w:divsChild>
                        <w:div w:id="58065654">
                          <w:marLeft w:val="0"/>
                          <w:marRight w:val="0"/>
                          <w:marTop w:val="0"/>
                          <w:marBottom w:val="0"/>
                          <w:divBdr>
                            <w:top w:val="single" w:sz="2" w:space="0" w:color="auto"/>
                            <w:left w:val="single" w:sz="2" w:space="0" w:color="auto"/>
                            <w:bottom w:val="single" w:sz="6" w:space="0" w:color="auto"/>
                            <w:right w:val="single" w:sz="2" w:space="0" w:color="auto"/>
                          </w:divBdr>
                          <w:divsChild>
                            <w:div w:id="58642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939721505">
                                  <w:marLeft w:val="0"/>
                                  <w:marRight w:val="0"/>
                                  <w:marTop w:val="0"/>
                                  <w:marBottom w:val="0"/>
                                  <w:divBdr>
                                    <w:top w:val="single" w:sz="2" w:space="0" w:color="D9D9E3"/>
                                    <w:left w:val="single" w:sz="2" w:space="0" w:color="D9D9E3"/>
                                    <w:bottom w:val="single" w:sz="2" w:space="0" w:color="D9D9E3"/>
                                    <w:right w:val="single" w:sz="2" w:space="0" w:color="D9D9E3"/>
                                  </w:divBdr>
                                  <w:divsChild>
                                    <w:div w:id="1086615738">
                                      <w:marLeft w:val="0"/>
                                      <w:marRight w:val="0"/>
                                      <w:marTop w:val="0"/>
                                      <w:marBottom w:val="0"/>
                                      <w:divBdr>
                                        <w:top w:val="single" w:sz="2" w:space="0" w:color="D9D9E3"/>
                                        <w:left w:val="single" w:sz="2" w:space="0" w:color="D9D9E3"/>
                                        <w:bottom w:val="single" w:sz="2" w:space="0" w:color="D9D9E3"/>
                                        <w:right w:val="single" w:sz="2" w:space="0" w:color="D9D9E3"/>
                                      </w:divBdr>
                                      <w:divsChild>
                                        <w:div w:id="1501120545">
                                          <w:marLeft w:val="0"/>
                                          <w:marRight w:val="0"/>
                                          <w:marTop w:val="0"/>
                                          <w:marBottom w:val="0"/>
                                          <w:divBdr>
                                            <w:top w:val="single" w:sz="2" w:space="0" w:color="D9D9E3"/>
                                            <w:left w:val="single" w:sz="2" w:space="0" w:color="D9D9E3"/>
                                            <w:bottom w:val="single" w:sz="2" w:space="0" w:color="D9D9E3"/>
                                            <w:right w:val="single" w:sz="2" w:space="0" w:color="D9D9E3"/>
                                          </w:divBdr>
                                          <w:divsChild>
                                            <w:div w:id="53755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9445110">
      <w:bodyDiv w:val="1"/>
      <w:marLeft w:val="0"/>
      <w:marRight w:val="0"/>
      <w:marTop w:val="0"/>
      <w:marBottom w:val="0"/>
      <w:divBdr>
        <w:top w:val="none" w:sz="0" w:space="0" w:color="auto"/>
        <w:left w:val="none" w:sz="0" w:space="0" w:color="auto"/>
        <w:bottom w:val="none" w:sz="0" w:space="0" w:color="auto"/>
        <w:right w:val="none" w:sz="0" w:space="0" w:color="auto"/>
      </w:divBdr>
    </w:div>
    <w:div w:id="421071481">
      <w:bodyDiv w:val="1"/>
      <w:marLeft w:val="0"/>
      <w:marRight w:val="0"/>
      <w:marTop w:val="0"/>
      <w:marBottom w:val="0"/>
      <w:divBdr>
        <w:top w:val="none" w:sz="0" w:space="0" w:color="auto"/>
        <w:left w:val="none" w:sz="0" w:space="0" w:color="auto"/>
        <w:bottom w:val="none" w:sz="0" w:space="0" w:color="auto"/>
        <w:right w:val="none" w:sz="0" w:space="0" w:color="auto"/>
      </w:divBdr>
    </w:div>
    <w:div w:id="430710274">
      <w:bodyDiv w:val="1"/>
      <w:marLeft w:val="0"/>
      <w:marRight w:val="0"/>
      <w:marTop w:val="0"/>
      <w:marBottom w:val="0"/>
      <w:divBdr>
        <w:top w:val="none" w:sz="0" w:space="0" w:color="auto"/>
        <w:left w:val="none" w:sz="0" w:space="0" w:color="auto"/>
        <w:bottom w:val="none" w:sz="0" w:space="0" w:color="auto"/>
        <w:right w:val="none" w:sz="0" w:space="0" w:color="auto"/>
      </w:divBdr>
    </w:div>
    <w:div w:id="437334839">
      <w:bodyDiv w:val="1"/>
      <w:marLeft w:val="0"/>
      <w:marRight w:val="0"/>
      <w:marTop w:val="0"/>
      <w:marBottom w:val="0"/>
      <w:divBdr>
        <w:top w:val="none" w:sz="0" w:space="0" w:color="auto"/>
        <w:left w:val="none" w:sz="0" w:space="0" w:color="auto"/>
        <w:bottom w:val="none" w:sz="0" w:space="0" w:color="auto"/>
        <w:right w:val="none" w:sz="0" w:space="0" w:color="auto"/>
      </w:divBdr>
    </w:div>
    <w:div w:id="440535048">
      <w:bodyDiv w:val="1"/>
      <w:marLeft w:val="0"/>
      <w:marRight w:val="0"/>
      <w:marTop w:val="0"/>
      <w:marBottom w:val="0"/>
      <w:divBdr>
        <w:top w:val="none" w:sz="0" w:space="0" w:color="auto"/>
        <w:left w:val="none" w:sz="0" w:space="0" w:color="auto"/>
        <w:bottom w:val="none" w:sz="0" w:space="0" w:color="auto"/>
        <w:right w:val="none" w:sz="0" w:space="0" w:color="auto"/>
      </w:divBdr>
    </w:div>
    <w:div w:id="445731582">
      <w:bodyDiv w:val="1"/>
      <w:marLeft w:val="0"/>
      <w:marRight w:val="0"/>
      <w:marTop w:val="0"/>
      <w:marBottom w:val="0"/>
      <w:divBdr>
        <w:top w:val="none" w:sz="0" w:space="0" w:color="auto"/>
        <w:left w:val="none" w:sz="0" w:space="0" w:color="auto"/>
        <w:bottom w:val="none" w:sz="0" w:space="0" w:color="auto"/>
        <w:right w:val="none" w:sz="0" w:space="0" w:color="auto"/>
      </w:divBdr>
    </w:div>
    <w:div w:id="448427531">
      <w:bodyDiv w:val="1"/>
      <w:marLeft w:val="0"/>
      <w:marRight w:val="0"/>
      <w:marTop w:val="0"/>
      <w:marBottom w:val="0"/>
      <w:divBdr>
        <w:top w:val="none" w:sz="0" w:space="0" w:color="auto"/>
        <w:left w:val="none" w:sz="0" w:space="0" w:color="auto"/>
        <w:bottom w:val="none" w:sz="0" w:space="0" w:color="auto"/>
        <w:right w:val="none" w:sz="0" w:space="0" w:color="auto"/>
      </w:divBdr>
    </w:div>
    <w:div w:id="455029028">
      <w:bodyDiv w:val="1"/>
      <w:marLeft w:val="0"/>
      <w:marRight w:val="0"/>
      <w:marTop w:val="0"/>
      <w:marBottom w:val="0"/>
      <w:divBdr>
        <w:top w:val="none" w:sz="0" w:space="0" w:color="auto"/>
        <w:left w:val="none" w:sz="0" w:space="0" w:color="auto"/>
        <w:bottom w:val="none" w:sz="0" w:space="0" w:color="auto"/>
        <w:right w:val="none" w:sz="0" w:space="0" w:color="auto"/>
      </w:divBdr>
    </w:div>
    <w:div w:id="456490395">
      <w:bodyDiv w:val="1"/>
      <w:marLeft w:val="0"/>
      <w:marRight w:val="0"/>
      <w:marTop w:val="0"/>
      <w:marBottom w:val="0"/>
      <w:divBdr>
        <w:top w:val="none" w:sz="0" w:space="0" w:color="auto"/>
        <w:left w:val="none" w:sz="0" w:space="0" w:color="auto"/>
        <w:bottom w:val="none" w:sz="0" w:space="0" w:color="auto"/>
        <w:right w:val="none" w:sz="0" w:space="0" w:color="auto"/>
      </w:divBdr>
    </w:div>
    <w:div w:id="459955242">
      <w:bodyDiv w:val="1"/>
      <w:marLeft w:val="0"/>
      <w:marRight w:val="0"/>
      <w:marTop w:val="0"/>
      <w:marBottom w:val="0"/>
      <w:divBdr>
        <w:top w:val="none" w:sz="0" w:space="0" w:color="auto"/>
        <w:left w:val="none" w:sz="0" w:space="0" w:color="auto"/>
        <w:bottom w:val="none" w:sz="0" w:space="0" w:color="auto"/>
        <w:right w:val="none" w:sz="0" w:space="0" w:color="auto"/>
      </w:divBdr>
    </w:div>
    <w:div w:id="464353394">
      <w:bodyDiv w:val="1"/>
      <w:marLeft w:val="0"/>
      <w:marRight w:val="0"/>
      <w:marTop w:val="0"/>
      <w:marBottom w:val="0"/>
      <w:divBdr>
        <w:top w:val="none" w:sz="0" w:space="0" w:color="auto"/>
        <w:left w:val="none" w:sz="0" w:space="0" w:color="auto"/>
        <w:bottom w:val="none" w:sz="0" w:space="0" w:color="auto"/>
        <w:right w:val="none" w:sz="0" w:space="0" w:color="auto"/>
      </w:divBdr>
    </w:div>
    <w:div w:id="465046272">
      <w:bodyDiv w:val="1"/>
      <w:marLeft w:val="0"/>
      <w:marRight w:val="0"/>
      <w:marTop w:val="0"/>
      <w:marBottom w:val="0"/>
      <w:divBdr>
        <w:top w:val="none" w:sz="0" w:space="0" w:color="auto"/>
        <w:left w:val="none" w:sz="0" w:space="0" w:color="auto"/>
        <w:bottom w:val="none" w:sz="0" w:space="0" w:color="auto"/>
        <w:right w:val="none" w:sz="0" w:space="0" w:color="auto"/>
      </w:divBdr>
    </w:div>
    <w:div w:id="465978198">
      <w:bodyDiv w:val="1"/>
      <w:marLeft w:val="0"/>
      <w:marRight w:val="0"/>
      <w:marTop w:val="0"/>
      <w:marBottom w:val="0"/>
      <w:divBdr>
        <w:top w:val="none" w:sz="0" w:space="0" w:color="auto"/>
        <w:left w:val="none" w:sz="0" w:space="0" w:color="auto"/>
        <w:bottom w:val="none" w:sz="0" w:space="0" w:color="auto"/>
        <w:right w:val="none" w:sz="0" w:space="0" w:color="auto"/>
      </w:divBdr>
    </w:div>
    <w:div w:id="469783283">
      <w:bodyDiv w:val="1"/>
      <w:marLeft w:val="0"/>
      <w:marRight w:val="0"/>
      <w:marTop w:val="0"/>
      <w:marBottom w:val="0"/>
      <w:divBdr>
        <w:top w:val="none" w:sz="0" w:space="0" w:color="auto"/>
        <w:left w:val="none" w:sz="0" w:space="0" w:color="auto"/>
        <w:bottom w:val="none" w:sz="0" w:space="0" w:color="auto"/>
        <w:right w:val="none" w:sz="0" w:space="0" w:color="auto"/>
      </w:divBdr>
    </w:div>
    <w:div w:id="470027925">
      <w:bodyDiv w:val="1"/>
      <w:marLeft w:val="0"/>
      <w:marRight w:val="0"/>
      <w:marTop w:val="0"/>
      <w:marBottom w:val="0"/>
      <w:divBdr>
        <w:top w:val="none" w:sz="0" w:space="0" w:color="auto"/>
        <w:left w:val="none" w:sz="0" w:space="0" w:color="auto"/>
        <w:bottom w:val="none" w:sz="0" w:space="0" w:color="auto"/>
        <w:right w:val="none" w:sz="0" w:space="0" w:color="auto"/>
      </w:divBdr>
    </w:div>
    <w:div w:id="478035003">
      <w:bodyDiv w:val="1"/>
      <w:marLeft w:val="0"/>
      <w:marRight w:val="0"/>
      <w:marTop w:val="0"/>
      <w:marBottom w:val="0"/>
      <w:divBdr>
        <w:top w:val="none" w:sz="0" w:space="0" w:color="auto"/>
        <w:left w:val="none" w:sz="0" w:space="0" w:color="auto"/>
        <w:bottom w:val="none" w:sz="0" w:space="0" w:color="auto"/>
        <w:right w:val="none" w:sz="0" w:space="0" w:color="auto"/>
      </w:divBdr>
    </w:div>
    <w:div w:id="485249746">
      <w:bodyDiv w:val="1"/>
      <w:marLeft w:val="0"/>
      <w:marRight w:val="0"/>
      <w:marTop w:val="0"/>
      <w:marBottom w:val="0"/>
      <w:divBdr>
        <w:top w:val="none" w:sz="0" w:space="0" w:color="auto"/>
        <w:left w:val="none" w:sz="0" w:space="0" w:color="auto"/>
        <w:bottom w:val="none" w:sz="0" w:space="0" w:color="auto"/>
        <w:right w:val="none" w:sz="0" w:space="0" w:color="auto"/>
      </w:divBdr>
      <w:divsChild>
        <w:div w:id="1861160808">
          <w:marLeft w:val="0"/>
          <w:marRight w:val="0"/>
          <w:marTop w:val="0"/>
          <w:marBottom w:val="0"/>
          <w:divBdr>
            <w:top w:val="single" w:sz="2" w:space="0" w:color="D9D9E3"/>
            <w:left w:val="single" w:sz="2" w:space="0" w:color="D9D9E3"/>
            <w:bottom w:val="single" w:sz="2" w:space="0" w:color="D9D9E3"/>
            <w:right w:val="single" w:sz="2" w:space="0" w:color="D9D9E3"/>
          </w:divBdr>
          <w:divsChild>
            <w:div w:id="925924547">
              <w:marLeft w:val="0"/>
              <w:marRight w:val="0"/>
              <w:marTop w:val="0"/>
              <w:marBottom w:val="0"/>
              <w:divBdr>
                <w:top w:val="single" w:sz="2" w:space="0" w:color="D9D9E3"/>
                <w:left w:val="single" w:sz="2" w:space="0" w:color="D9D9E3"/>
                <w:bottom w:val="single" w:sz="2" w:space="0" w:color="D9D9E3"/>
                <w:right w:val="single" w:sz="2" w:space="0" w:color="D9D9E3"/>
              </w:divBdr>
              <w:divsChild>
                <w:div w:id="1823541046">
                  <w:marLeft w:val="0"/>
                  <w:marRight w:val="0"/>
                  <w:marTop w:val="0"/>
                  <w:marBottom w:val="0"/>
                  <w:divBdr>
                    <w:top w:val="single" w:sz="2" w:space="0" w:color="D9D9E3"/>
                    <w:left w:val="single" w:sz="2" w:space="0" w:color="D9D9E3"/>
                    <w:bottom w:val="single" w:sz="2" w:space="0" w:color="D9D9E3"/>
                    <w:right w:val="single" w:sz="2" w:space="0" w:color="D9D9E3"/>
                  </w:divBdr>
                  <w:divsChild>
                    <w:div w:id="191308438">
                      <w:marLeft w:val="0"/>
                      <w:marRight w:val="0"/>
                      <w:marTop w:val="0"/>
                      <w:marBottom w:val="0"/>
                      <w:divBdr>
                        <w:top w:val="single" w:sz="2" w:space="0" w:color="D9D9E3"/>
                        <w:left w:val="single" w:sz="2" w:space="0" w:color="D9D9E3"/>
                        <w:bottom w:val="single" w:sz="2" w:space="0" w:color="D9D9E3"/>
                        <w:right w:val="single" w:sz="2" w:space="0" w:color="D9D9E3"/>
                      </w:divBdr>
                      <w:divsChild>
                        <w:div w:id="359553260">
                          <w:marLeft w:val="0"/>
                          <w:marRight w:val="0"/>
                          <w:marTop w:val="0"/>
                          <w:marBottom w:val="0"/>
                          <w:divBdr>
                            <w:top w:val="single" w:sz="2" w:space="0" w:color="auto"/>
                            <w:left w:val="single" w:sz="2" w:space="0" w:color="auto"/>
                            <w:bottom w:val="single" w:sz="6" w:space="0" w:color="auto"/>
                            <w:right w:val="single" w:sz="2" w:space="0" w:color="auto"/>
                          </w:divBdr>
                          <w:divsChild>
                            <w:div w:id="1554000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78577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514">
                                      <w:marLeft w:val="0"/>
                                      <w:marRight w:val="0"/>
                                      <w:marTop w:val="0"/>
                                      <w:marBottom w:val="0"/>
                                      <w:divBdr>
                                        <w:top w:val="single" w:sz="2" w:space="0" w:color="D9D9E3"/>
                                        <w:left w:val="single" w:sz="2" w:space="0" w:color="D9D9E3"/>
                                        <w:bottom w:val="single" w:sz="2" w:space="0" w:color="D9D9E3"/>
                                        <w:right w:val="single" w:sz="2" w:space="0" w:color="D9D9E3"/>
                                      </w:divBdr>
                                      <w:divsChild>
                                        <w:div w:id="958149320">
                                          <w:marLeft w:val="0"/>
                                          <w:marRight w:val="0"/>
                                          <w:marTop w:val="0"/>
                                          <w:marBottom w:val="0"/>
                                          <w:divBdr>
                                            <w:top w:val="single" w:sz="2" w:space="0" w:color="D9D9E3"/>
                                            <w:left w:val="single" w:sz="2" w:space="0" w:color="D9D9E3"/>
                                            <w:bottom w:val="single" w:sz="2" w:space="0" w:color="D9D9E3"/>
                                            <w:right w:val="single" w:sz="2" w:space="0" w:color="D9D9E3"/>
                                          </w:divBdr>
                                          <w:divsChild>
                                            <w:div w:id="1312102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8005798">
          <w:marLeft w:val="0"/>
          <w:marRight w:val="0"/>
          <w:marTop w:val="0"/>
          <w:marBottom w:val="0"/>
          <w:divBdr>
            <w:top w:val="none" w:sz="0" w:space="0" w:color="auto"/>
            <w:left w:val="none" w:sz="0" w:space="0" w:color="auto"/>
            <w:bottom w:val="none" w:sz="0" w:space="0" w:color="auto"/>
            <w:right w:val="none" w:sz="0" w:space="0" w:color="auto"/>
          </w:divBdr>
        </w:div>
      </w:divsChild>
    </w:div>
    <w:div w:id="489100308">
      <w:bodyDiv w:val="1"/>
      <w:marLeft w:val="0"/>
      <w:marRight w:val="0"/>
      <w:marTop w:val="0"/>
      <w:marBottom w:val="0"/>
      <w:divBdr>
        <w:top w:val="none" w:sz="0" w:space="0" w:color="auto"/>
        <w:left w:val="none" w:sz="0" w:space="0" w:color="auto"/>
        <w:bottom w:val="none" w:sz="0" w:space="0" w:color="auto"/>
        <w:right w:val="none" w:sz="0" w:space="0" w:color="auto"/>
      </w:divBdr>
    </w:div>
    <w:div w:id="491456424">
      <w:bodyDiv w:val="1"/>
      <w:marLeft w:val="0"/>
      <w:marRight w:val="0"/>
      <w:marTop w:val="0"/>
      <w:marBottom w:val="0"/>
      <w:divBdr>
        <w:top w:val="none" w:sz="0" w:space="0" w:color="auto"/>
        <w:left w:val="none" w:sz="0" w:space="0" w:color="auto"/>
        <w:bottom w:val="none" w:sz="0" w:space="0" w:color="auto"/>
        <w:right w:val="none" w:sz="0" w:space="0" w:color="auto"/>
      </w:divBdr>
    </w:div>
    <w:div w:id="493453230">
      <w:bodyDiv w:val="1"/>
      <w:marLeft w:val="0"/>
      <w:marRight w:val="0"/>
      <w:marTop w:val="0"/>
      <w:marBottom w:val="0"/>
      <w:divBdr>
        <w:top w:val="none" w:sz="0" w:space="0" w:color="auto"/>
        <w:left w:val="none" w:sz="0" w:space="0" w:color="auto"/>
        <w:bottom w:val="none" w:sz="0" w:space="0" w:color="auto"/>
        <w:right w:val="none" w:sz="0" w:space="0" w:color="auto"/>
      </w:divBdr>
    </w:div>
    <w:div w:id="496843420">
      <w:bodyDiv w:val="1"/>
      <w:marLeft w:val="0"/>
      <w:marRight w:val="0"/>
      <w:marTop w:val="0"/>
      <w:marBottom w:val="0"/>
      <w:divBdr>
        <w:top w:val="none" w:sz="0" w:space="0" w:color="auto"/>
        <w:left w:val="none" w:sz="0" w:space="0" w:color="auto"/>
        <w:bottom w:val="none" w:sz="0" w:space="0" w:color="auto"/>
        <w:right w:val="none" w:sz="0" w:space="0" w:color="auto"/>
      </w:divBdr>
    </w:div>
    <w:div w:id="498617683">
      <w:bodyDiv w:val="1"/>
      <w:marLeft w:val="0"/>
      <w:marRight w:val="0"/>
      <w:marTop w:val="0"/>
      <w:marBottom w:val="0"/>
      <w:divBdr>
        <w:top w:val="none" w:sz="0" w:space="0" w:color="auto"/>
        <w:left w:val="none" w:sz="0" w:space="0" w:color="auto"/>
        <w:bottom w:val="none" w:sz="0" w:space="0" w:color="auto"/>
        <w:right w:val="none" w:sz="0" w:space="0" w:color="auto"/>
      </w:divBdr>
    </w:div>
    <w:div w:id="502278059">
      <w:bodyDiv w:val="1"/>
      <w:marLeft w:val="0"/>
      <w:marRight w:val="0"/>
      <w:marTop w:val="0"/>
      <w:marBottom w:val="0"/>
      <w:divBdr>
        <w:top w:val="none" w:sz="0" w:space="0" w:color="auto"/>
        <w:left w:val="none" w:sz="0" w:space="0" w:color="auto"/>
        <w:bottom w:val="none" w:sz="0" w:space="0" w:color="auto"/>
        <w:right w:val="none" w:sz="0" w:space="0" w:color="auto"/>
      </w:divBdr>
    </w:div>
    <w:div w:id="506557587">
      <w:bodyDiv w:val="1"/>
      <w:marLeft w:val="0"/>
      <w:marRight w:val="0"/>
      <w:marTop w:val="0"/>
      <w:marBottom w:val="0"/>
      <w:divBdr>
        <w:top w:val="none" w:sz="0" w:space="0" w:color="auto"/>
        <w:left w:val="none" w:sz="0" w:space="0" w:color="auto"/>
        <w:bottom w:val="none" w:sz="0" w:space="0" w:color="auto"/>
        <w:right w:val="none" w:sz="0" w:space="0" w:color="auto"/>
      </w:divBdr>
    </w:div>
    <w:div w:id="538706939">
      <w:bodyDiv w:val="1"/>
      <w:marLeft w:val="0"/>
      <w:marRight w:val="0"/>
      <w:marTop w:val="0"/>
      <w:marBottom w:val="0"/>
      <w:divBdr>
        <w:top w:val="none" w:sz="0" w:space="0" w:color="auto"/>
        <w:left w:val="none" w:sz="0" w:space="0" w:color="auto"/>
        <w:bottom w:val="none" w:sz="0" w:space="0" w:color="auto"/>
        <w:right w:val="none" w:sz="0" w:space="0" w:color="auto"/>
      </w:divBdr>
    </w:div>
    <w:div w:id="556742009">
      <w:bodyDiv w:val="1"/>
      <w:marLeft w:val="0"/>
      <w:marRight w:val="0"/>
      <w:marTop w:val="0"/>
      <w:marBottom w:val="0"/>
      <w:divBdr>
        <w:top w:val="none" w:sz="0" w:space="0" w:color="auto"/>
        <w:left w:val="none" w:sz="0" w:space="0" w:color="auto"/>
        <w:bottom w:val="none" w:sz="0" w:space="0" w:color="auto"/>
        <w:right w:val="none" w:sz="0" w:space="0" w:color="auto"/>
      </w:divBdr>
    </w:div>
    <w:div w:id="563562085">
      <w:bodyDiv w:val="1"/>
      <w:marLeft w:val="0"/>
      <w:marRight w:val="0"/>
      <w:marTop w:val="0"/>
      <w:marBottom w:val="0"/>
      <w:divBdr>
        <w:top w:val="none" w:sz="0" w:space="0" w:color="auto"/>
        <w:left w:val="none" w:sz="0" w:space="0" w:color="auto"/>
        <w:bottom w:val="none" w:sz="0" w:space="0" w:color="auto"/>
        <w:right w:val="none" w:sz="0" w:space="0" w:color="auto"/>
      </w:divBdr>
    </w:div>
    <w:div w:id="586427589">
      <w:bodyDiv w:val="1"/>
      <w:marLeft w:val="0"/>
      <w:marRight w:val="0"/>
      <w:marTop w:val="0"/>
      <w:marBottom w:val="0"/>
      <w:divBdr>
        <w:top w:val="none" w:sz="0" w:space="0" w:color="auto"/>
        <w:left w:val="none" w:sz="0" w:space="0" w:color="auto"/>
        <w:bottom w:val="none" w:sz="0" w:space="0" w:color="auto"/>
        <w:right w:val="none" w:sz="0" w:space="0" w:color="auto"/>
      </w:divBdr>
    </w:div>
    <w:div w:id="586504871">
      <w:bodyDiv w:val="1"/>
      <w:marLeft w:val="0"/>
      <w:marRight w:val="0"/>
      <w:marTop w:val="0"/>
      <w:marBottom w:val="0"/>
      <w:divBdr>
        <w:top w:val="none" w:sz="0" w:space="0" w:color="auto"/>
        <w:left w:val="none" w:sz="0" w:space="0" w:color="auto"/>
        <w:bottom w:val="none" w:sz="0" w:space="0" w:color="auto"/>
        <w:right w:val="none" w:sz="0" w:space="0" w:color="auto"/>
      </w:divBdr>
    </w:div>
    <w:div w:id="597059021">
      <w:bodyDiv w:val="1"/>
      <w:marLeft w:val="0"/>
      <w:marRight w:val="0"/>
      <w:marTop w:val="0"/>
      <w:marBottom w:val="0"/>
      <w:divBdr>
        <w:top w:val="none" w:sz="0" w:space="0" w:color="auto"/>
        <w:left w:val="none" w:sz="0" w:space="0" w:color="auto"/>
        <w:bottom w:val="none" w:sz="0" w:space="0" w:color="auto"/>
        <w:right w:val="none" w:sz="0" w:space="0" w:color="auto"/>
      </w:divBdr>
    </w:div>
    <w:div w:id="599872870">
      <w:bodyDiv w:val="1"/>
      <w:marLeft w:val="0"/>
      <w:marRight w:val="0"/>
      <w:marTop w:val="0"/>
      <w:marBottom w:val="0"/>
      <w:divBdr>
        <w:top w:val="none" w:sz="0" w:space="0" w:color="auto"/>
        <w:left w:val="none" w:sz="0" w:space="0" w:color="auto"/>
        <w:bottom w:val="none" w:sz="0" w:space="0" w:color="auto"/>
        <w:right w:val="none" w:sz="0" w:space="0" w:color="auto"/>
      </w:divBdr>
    </w:div>
    <w:div w:id="620300952">
      <w:bodyDiv w:val="1"/>
      <w:marLeft w:val="0"/>
      <w:marRight w:val="0"/>
      <w:marTop w:val="0"/>
      <w:marBottom w:val="0"/>
      <w:divBdr>
        <w:top w:val="none" w:sz="0" w:space="0" w:color="auto"/>
        <w:left w:val="none" w:sz="0" w:space="0" w:color="auto"/>
        <w:bottom w:val="none" w:sz="0" w:space="0" w:color="auto"/>
        <w:right w:val="none" w:sz="0" w:space="0" w:color="auto"/>
      </w:divBdr>
    </w:div>
    <w:div w:id="624430264">
      <w:bodyDiv w:val="1"/>
      <w:marLeft w:val="0"/>
      <w:marRight w:val="0"/>
      <w:marTop w:val="0"/>
      <w:marBottom w:val="0"/>
      <w:divBdr>
        <w:top w:val="none" w:sz="0" w:space="0" w:color="auto"/>
        <w:left w:val="none" w:sz="0" w:space="0" w:color="auto"/>
        <w:bottom w:val="none" w:sz="0" w:space="0" w:color="auto"/>
        <w:right w:val="none" w:sz="0" w:space="0" w:color="auto"/>
      </w:divBdr>
    </w:div>
    <w:div w:id="642468114">
      <w:bodyDiv w:val="1"/>
      <w:marLeft w:val="0"/>
      <w:marRight w:val="0"/>
      <w:marTop w:val="0"/>
      <w:marBottom w:val="0"/>
      <w:divBdr>
        <w:top w:val="none" w:sz="0" w:space="0" w:color="auto"/>
        <w:left w:val="none" w:sz="0" w:space="0" w:color="auto"/>
        <w:bottom w:val="none" w:sz="0" w:space="0" w:color="auto"/>
        <w:right w:val="none" w:sz="0" w:space="0" w:color="auto"/>
      </w:divBdr>
    </w:div>
    <w:div w:id="648361914">
      <w:bodyDiv w:val="1"/>
      <w:marLeft w:val="0"/>
      <w:marRight w:val="0"/>
      <w:marTop w:val="0"/>
      <w:marBottom w:val="0"/>
      <w:divBdr>
        <w:top w:val="none" w:sz="0" w:space="0" w:color="auto"/>
        <w:left w:val="none" w:sz="0" w:space="0" w:color="auto"/>
        <w:bottom w:val="none" w:sz="0" w:space="0" w:color="auto"/>
        <w:right w:val="none" w:sz="0" w:space="0" w:color="auto"/>
      </w:divBdr>
    </w:div>
    <w:div w:id="658466918">
      <w:bodyDiv w:val="1"/>
      <w:marLeft w:val="0"/>
      <w:marRight w:val="0"/>
      <w:marTop w:val="0"/>
      <w:marBottom w:val="0"/>
      <w:divBdr>
        <w:top w:val="none" w:sz="0" w:space="0" w:color="auto"/>
        <w:left w:val="none" w:sz="0" w:space="0" w:color="auto"/>
        <w:bottom w:val="none" w:sz="0" w:space="0" w:color="auto"/>
        <w:right w:val="none" w:sz="0" w:space="0" w:color="auto"/>
      </w:divBdr>
    </w:div>
    <w:div w:id="658727300">
      <w:bodyDiv w:val="1"/>
      <w:marLeft w:val="0"/>
      <w:marRight w:val="0"/>
      <w:marTop w:val="0"/>
      <w:marBottom w:val="0"/>
      <w:divBdr>
        <w:top w:val="none" w:sz="0" w:space="0" w:color="auto"/>
        <w:left w:val="none" w:sz="0" w:space="0" w:color="auto"/>
        <w:bottom w:val="none" w:sz="0" w:space="0" w:color="auto"/>
        <w:right w:val="none" w:sz="0" w:space="0" w:color="auto"/>
      </w:divBdr>
    </w:div>
    <w:div w:id="661471071">
      <w:bodyDiv w:val="1"/>
      <w:marLeft w:val="0"/>
      <w:marRight w:val="0"/>
      <w:marTop w:val="0"/>
      <w:marBottom w:val="0"/>
      <w:divBdr>
        <w:top w:val="none" w:sz="0" w:space="0" w:color="auto"/>
        <w:left w:val="none" w:sz="0" w:space="0" w:color="auto"/>
        <w:bottom w:val="none" w:sz="0" w:space="0" w:color="auto"/>
        <w:right w:val="none" w:sz="0" w:space="0" w:color="auto"/>
      </w:divBdr>
    </w:div>
    <w:div w:id="668601907">
      <w:bodyDiv w:val="1"/>
      <w:marLeft w:val="0"/>
      <w:marRight w:val="0"/>
      <w:marTop w:val="0"/>
      <w:marBottom w:val="0"/>
      <w:divBdr>
        <w:top w:val="none" w:sz="0" w:space="0" w:color="auto"/>
        <w:left w:val="none" w:sz="0" w:space="0" w:color="auto"/>
        <w:bottom w:val="none" w:sz="0" w:space="0" w:color="auto"/>
        <w:right w:val="none" w:sz="0" w:space="0" w:color="auto"/>
      </w:divBdr>
    </w:div>
    <w:div w:id="687413178">
      <w:bodyDiv w:val="1"/>
      <w:marLeft w:val="0"/>
      <w:marRight w:val="0"/>
      <w:marTop w:val="0"/>
      <w:marBottom w:val="0"/>
      <w:divBdr>
        <w:top w:val="none" w:sz="0" w:space="0" w:color="auto"/>
        <w:left w:val="none" w:sz="0" w:space="0" w:color="auto"/>
        <w:bottom w:val="none" w:sz="0" w:space="0" w:color="auto"/>
        <w:right w:val="none" w:sz="0" w:space="0" w:color="auto"/>
      </w:divBdr>
    </w:div>
    <w:div w:id="690379268">
      <w:bodyDiv w:val="1"/>
      <w:marLeft w:val="0"/>
      <w:marRight w:val="0"/>
      <w:marTop w:val="0"/>
      <w:marBottom w:val="0"/>
      <w:divBdr>
        <w:top w:val="none" w:sz="0" w:space="0" w:color="auto"/>
        <w:left w:val="none" w:sz="0" w:space="0" w:color="auto"/>
        <w:bottom w:val="none" w:sz="0" w:space="0" w:color="auto"/>
        <w:right w:val="none" w:sz="0" w:space="0" w:color="auto"/>
      </w:divBdr>
    </w:div>
    <w:div w:id="693455189">
      <w:bodyDiv w:val="1"/>
      <w:marLeft w:val="0"/>
      <w:marRight w:val="0"/>
      <w:marTop w:val="0"/>
      <w:marBottom w:val="0"/>
      <w:divBdr>
        <w:top w:val="none" w:sz="0" w:space="0" w:color="auto"/>
        <w:left w:val="none" w:sz="0" w:space="0" w:color="auto"/>
        <w:bottom w:val="none" w:sz="0" w:space="0" w:color="auto"/>
        <w:right w:val="none" w:sz="0" w:space="0" w:color="auto"/>
      </w:divBdr>
    </w:div>
    <w:div w:id="695155926">
      <w:bodyDiv w:val="1"/>
      <w:marLeft w:val="0"/>
      <w:marRight w:val="0"/>
      <w:marTop w:val="0"/>
      <w:marBottom w:val="0"/>
      <w:divBdr>
        <w:top w:val="none" w:sz="0" w:space="0" w:color="auto"/>
        <w:left w:val="none" w:sz="0" w:space="0" w:color="auto"/>
        <w:bottom w:val="none" w:sz="0" w:space="0" w:color="auto"/>
        <w:right w:val="none" w:sz="0" w:space="0" w:color="auto"/>
      </w:divBdr>
    </w:div>
    <w:div w:id="699085630">
      <w:bodyDiv w:val="1"/>
      <w:marLeft w:val="0"/>
      <w:marRight w:val="0"/>
      <w:marTop w:val="0"/>
      <w:marBottom w:val="0"/>
      <w:divBdr>
        <w:top w:val="none" w:sz="0" w:space="0" w:color="auto"/>
        <w:left w:val="none" w:sz="0" w:space="0" w:color="auto"/>
        <w:bottom w:val="none" w:sz="0" w:space="0" w:color="auto"/>
        <w:right w:val="none" w:sz="0" w:space="0" w:color="auto"/>
      </w:divBdr>
    </w:div>
    <w:div w:id="702175253">
      <w:bodyDiv w:val="1"/>
      <w:marLeft w:val="0"/>
      <w:marRight w:val="0"/>
      <w:marTop w:val="0"/>
      <w:marBottom w:val="0"/>
      <w:divBdr>
        <w:top w:val="none" w:sz="0" w:space="0" w:color="auto"/>
        <w:left w:val="none" w:sz="0" w:space="0" w:color="auto"/>
        <w:bottom w:val="none" w:sz="0" w:space="0" w:color="auto"/>
        <w:right w:val="none" w:sz="0" w:space="0" w:color="auto"/>
      </w:divBdr>
    </w:div>
    <w:div w:id="713235399">
      <w:bodyDiv w:val="1"/>
      <w:marLeft w:val="0"/>
      <w:marRight w:val="0"/>
      <w:marTop w:val="0"/>
      <w:marBottom w:val="0"/>
      <w:divBdr>
        <w:top w:val="none" w:sz="0" w:space="0" w:color="auto"/>
        <w:left w:val="none" w:sz="0" w:space="0" w:color="auto"/>
        <w:bottom w:val="none" w:sz="0" w:space="0" w:color="auto"/>
        <w:right w:val="none" w:sz="0" w:space="0" w:color="auto"/>
      </w:divBdr>
    </w:div>
    <w:div w:id="716472234">
      <w:bodyDiv w:val="1"/>
      <w:marLeft w:val="0"/>
      <w:marRight w:val="0"/>
      <w:marTop w:val="0"/>
      <w:marBottom w:val="0"/>
      <w:divBdr>
        <w:top w:val="none" w:sz="0" w:space="0" w:color="auto"/>
        <w:left w:val="none" w:sz="0" w:space="0" w:color="auto"/>
        <w:bottom w:val="none" w:sz="0" w:space="0" w:color="auto"/>
        <w:right w:val="none" w:sz="0" w:space="0" w:color="auto"/>
      </w:divBdr>
    </w:div>
    <w:div w:id="722868476">
      <w:bodyDiv w:val="1"/>
      <w:marLeft w:val="0"/>
      <w:marRight w:val="0"/>
      <w:marTop w:val="0"/>
      <w:marBottom w:val="0"/>
      <w:divBdr>
        <w:top w:val="none" w:sz="0" w:space="0" w:color="auto"/>
        <w:left w:val="none" w:sz="0" w:space="0" w:color="auto"/>
        <w:bottom w:val="none" w:sz="0" w:space="0" w:color="auto"/>
        <w:right w:val="none" w:sz="0" w:space="0" w:color="auto"/>
      </w:divBdr>
    </w:div>
    <w:div w:id="723141709">
      <w:bodyDiv w:val="1"/>
      <w:marLeft w:val="0"/>
      <w:marRight w:val="0"/>
      <w:marTop w:val="0"/>
      <w:marBottom w:val="0"/>
      <w:divBdr>
        <w:top w:val="none" w:sz="0" w:space="0" w:color="auto"/>
        <w:left w:val="none" w:sz="0" w:space="0" w:color="auto"/>
        <w:bottom w:val="none" w:sz="0" w:space="0" w:color="auto"/>
        <w:right w:val="none" w:sz="0" w:space="0" w:color="auto"/>
      </w:divBdr>
    </w:div>
    <w:div w:id="723220489">
      <w:bodyDiv w:val="1"/>
      <w:marLeft w:val="0"/>
      <w:marRight w:val="0"/>
      <w:marTop w:val="0"/>
      <w:marBottom w:val="0"/>
      <w:divBdr>
        <w:top w:val="none" w:sz="0" w:space="0" w:color="auto"/>
        <w:left w:val="none" w:sz="0" w:space="0" w:color="auto"/>
        <w:bottom w:val="none" w:sz="0" w:space="0" w:color="auto"/>
        <w:right w:val="none" w:sz="0" w:space="0" w:color="auto"/>
      </w:divBdr>
    </w:div>
    <w:div w:id="733165198">
      <w:bodyDiv w:val="1"/>
      <w:marLeft w:val="0"/>
      <w:marRight w:val="0"/>
      <w:marTop w:val="0"/>
      <w:marBottom w:val="0"/>
      <w:divBdr>
        <w:top w:val="none" w:sz="0" w:space="0" w:color="auto"/>
        <w:left w:val="none" w:sz="0" w:space="0" w:color="auto"/>
        <w:bottom w:val="none" w:sz="0" w:space="0" w:color="auto"/>
        <w:right w:val="none" w:sz="0" w:space="0" w:color="auto"/>
      </w:divBdr>
    </w:div>
    <w:div w:id="764420943">
      <w:bodyDiv w:val="1"/>
      <w:marLeft w:val="0"/>
      <w:marRight w:val="0"/>
      <w:marTop w:val="0"/>
      <w:marBottom w:val="0"/>
      <w:divBdr>
        <w:top w:val="none" w:sz="0" w:space="0" w:color="auto"/>
        <w:left w:val="none" w:sz="0" w:space="0" w:color="auto"/>
        <w:bottom w:val="none" w:sz="0" w:space="0" w:color="auto"/>
        <w:right w:val="none" w:sz="0" w:space="0" w:color="auto"/>
      </w:divBdr>
    </w:div>
    <w:div w:id="765081689">
      <w:bodyDiv w:val="1"/>
      <w:marLeft w:val="0"/>
      <w:marRight w:val="0"/>
      <w:marTop w:val="0"/>
      <w:marBottom w:val="0"/>
      <w:divBdr>
        <w:top w:val="none" w:sz="0" w:space="0" w:color="auto"/>
        <w:left w:val="none" w:sz="0" w:space="0" w:color="auto"/>
        <w:bottom w:val="none" w:sz="0" w:space="0" w:color="auto"/>
        <w:right w:val="none" w:sz="0" w:space="0" w:color="auto"/>
      </w:divBdr>
    </w:div>
    <w:div w:id="768966490">
      <w:bodyDiv w:val="1"/>
      <w:marLeft w:val="0"/>
      <w:marRight w:val="0"/>
      <w:marTop w:val="0"/>
      <w:marBottom w:val="0"/>
      <w:divBdr>
        <w:top w:val="none" w:sz="0" w:space="0" w:color="auto"/>
        <w:left w:val="none" w:sz="0" w:space="0" w:color="auto"/>
        <w:bottom w:val="none" w:sz="0" w:space="0" w:color="auto"/>
        <w:right w:val="none" w:sz="0" w:space="0" w:color="auto"/>
      </w:divBdr>
    </w:div>
    <w:div w:id="769934625">
      <w:bodyDiv w:val="1"/>
      <w:marLeft w:val="0"/>
      <w:marRight w:val="0"/>
      <w:marTop w:val="0"/>
      <w:marBottom w:val="0"/>
      <w:divBdr>
        <w:top w:val="none" w:sz="0" w:space="0" w:color="auto"/>
        <w:left w:val="none" w:sz="0" w:space="0" w:color="auto"/>
        <w:bottom w:val="none" w:sz="0" w:space="0" w:color="auto"/>
        <w:right w:val="none" w:sz="0" w:space="0" w:color="auto"/>
      </w:divBdr>
    </w:div>
    <w:div w:id="774907369">
      <w:bodyDiv w:val="1"/>
      <w:marLeft w:val="0"/>
      <w:marRight w:val="0"/>
      <w:marTop w:val="0"/>
      <w:marBottom w:val="0"/>
      <w:divBdr>
        <w:top w:val="none" w:sz="0" w:space="0" w:color="auto"/>
        <w:left w:val="none" w:sz="0" w:space="0" w:color="auto"/>
        <w:bottom w:val="none" w:sz="0" w:space="0" w:color="auto"/>
        <w:right w:val="none" w:sz="0" w:space="0" w:color="auto"/>
      </w:divBdr>
    </w:div>
    <w:div w:id="776099650">
      <w:bodyDiv w:val="1"/>
      <w:marLeft w:val="0"/>
      <w:marRight w:val="0"/>
      <w:marTop w:val="0"/>
      <w:marBottom w:val="0"/>
      <w:divBdr>
        <w:top w:val="none" w:sz="0" w:space="0" w:color="auto"/>
        <w:left w:val="none" w:sz="0" w:space="0" w:color="auto"/>
        <w:bottom w:val="none" w:sz="0" w:space="0" w:color="auto"/>
        <w:right w:val="none" w:sz="0" w:space="0" w:color="auto"/>
      </w:divBdr>
    </w:div>
    <w:div w:id="784276659">
      <w:bodyDiv w:val="1"/>
      <w:marLeft w:val="0"/>
      <w:marRight w:val="0"/>
      <w:marTop w:val="0"/>
      <w:marBottom w:val="0"/>
      <w:divBdr>
        <w:top w:val="none" w:sz="0" w:space="0" w:color="auto"/>
        <w:left w:val="none" w:sz="0" w:space="0" w:color="auto"/>
        <w:bottom w:val="none" w:sz="0" w:space="0" w:color="auto"/>
        <w:right w:val="none" w:sz="0" w:space="0" w:color="auto"/>
      </w:divBdr>
    </w:div>
    <w:div w:id="785196994">
      <w:bodyDiv w:val="1"/>
      <w:marLeft w:val="0"/>
      <w:marRight w:val="0"/>
      <w:marTop w:val="0"/>
      <w:marBottom w:val="0"/>
      <w:divBdr>
        <w:top w:val="none" w:sz="0" w:space="0" w:color="auto"/>
        <w:left w:val="none" w:sz="0" w:space="0" w:color="auto"/>
        <w:bottom w:val="none" w:sz="0" w:space="0" w:color="auto"/>
        <w:right w:val="none" w:sz="0" w:space="0" w:color="auto"/>
      </w:divBdr>
    </w:div>
    <w:div w:id="796142426">
      <w:bodyDiv w:val="1"/>
      <w:marLeft w:val="0"/>
      <w:marRight w:val="0"/>
      <w:marTop w:val="0"/>
      <w:marBottom w:val="0"/>
      <w:divBdr>
        <w:top w:val="none" w:sz="0" w:space="0" w:color="auto"/>
        <w:left w:val="none" w:sz="0" w:space="0" w:color="auto"/>
        <w:bottom w:val="none" w:sz="0" w:space="0" w:color="auto"/>
        <w:right w:val="none" w:sz="0" w:space="0" w:color="auto"/>
      </w:divBdr>
    </w:div>
    <w:div w:id="800154449">
      <w:bodyDiv w:val="1"/>
      <w:marLeft w:val="0"/>
      <w:marRight w:val="0"/>
      <w:marTop w:val="0"/>
      <w:marBottom w:val="0"/>
      <w:divBdr>
        <w:top w:val="none" w:sz="0" w:space="0" w:color="auto"/>
        <w:left w:val="none" w:sz="0" w:space="0" w:color="auto"/>
        <w:bottom w:val="none" w:sz="0" w:space="0" w:color="auto"/>
        <w:right w:val="none" w:sz="0" w:space="0" w:color="auto"/>
      </w:divBdr>
    </w:div>
    <w:div w:id="805198210">
      <w:bodyDiv w:val="1"/>
      <w:marLeft w:val="0"/>
      <w:marRight w:val="0"/>
      <w:marTop w:val="0"/>
      <w:marBottom w:val="0"/>
      <w:divBdr>
        <w:top w:val="none" w:sz="0" w:space="0" w:color="auto"/>
        <w:left w:val="none" w:sz="0" w:space="0" w:color="auto"/>
        <w:bottom w:val="none" w:sz="0" w:space="0" w:color="auto"/>
        <w:right w:val="none" w:sz="0" w:space="0" w:color="auto"/>
      </w:divBdr>
    </w:div>
    <w:div w:id="805506519">
      <w:bodyDiv w:val="1"/>
      <w:marLeft w:val="0"/>
      <w:marRight w:val="0"/>
      <w:marTop w:val="0"/>
      <w:marBottom w:val="0"/>
      <w:divBdr>
        <w:top w:val="none" w:sz="0" w:space="0" w:color="auto"/>
        <w:left w:val="none" w:sz="0" w:space="0" w:color="auto"/>
        <w:bottom w:val="none" w:sz="0" w:space="0" w:color="auto"/>
        <w:right w:val="none" w:sz="0" w:space="0" w:color="auto"/>
      </w:divBdr>
    </w:div>
    <w:div w:id="806043724">
      <w:bodyDiv w:val="1"/>
      <w:marLeft w:val="0"/>
      <w:marRight w:val="0"/>
      <w:marTop w:val="0"/>
      <w:marBottom w:val="0"/>
      <w:divBdr>
        <w:top w:val="none" w:sz="0" w:space="0" w:color="auto"/>
        <w:left w:val="none" w:sz="0" w:space="0" w:color="auto"/>
        <w:bottom w:val="none" w:sz="0" w:space="0" w:color="auto"/>
        <w:right w:val="none" w:sz="0" w:space="0" w:color="auto"/>
      </w:divBdr>
    </w:div>
    <w:div w:id="806626629">
      <w:bodyDiv w:val="1"/>
      <w:marLeft w:val="0"/>
      <w:marRight w:val="0"/>
      <w:marTop w:val="0"/>
      <w:marBottom w:val="0"/>
      <w:divBdr>
        <w:top w:val="none" w:sz="0" w:space="0" w:color="auto"/>
        <w:left w:val="none" w:sz="0" w:space="0" w:color="auto"/>
        <w:bottom w:val="none" w:sz="0" w:space="0" w:color="auto"/>
        <w:right w:val="none" w:sz="0" w:space="0" w:color="auto"/>
      </w:divBdr>
    </w:div>
    <w:div w:id="809245584">
      <w:bodyDiv w:val="1"/>
      <w:marLeft w:val="0"/>
      <w:marRight w:val="0"/>
      <w:marTop w:val="0"/>
      <w:marBottom w:val="0"/>
      <w:divBdr>
        <w:top w:val="none" w:sz="0" w:space="0" w:color="auto"/>
        <w:left w:val="none" w:sz="0" w:space="0" w:color="auto"/>
        <w:bottom w:val="none" w:sz="0" w:space="0" w:color="auto"/>
        <w:right w:val="none" w:sz="0" w:space="0" w:color="auto"/>
      </w:divBdr>
    </w:div>
    <w:div w:id="810485154">
      <w:bodyDiv w:val="1"/>
      <w:marLeft w:val="0"/>
      <w:marRight w:val="0"/>
      <w:marTop w:val="0"/>
      <w:marBottom w:val="0"/>
      <w:divBdr>
        <w:top w:val="none" w:sz="0" w:space="0" w:color="auto"/>
        <w:left w:val="none" w:sz="0" w:space="0" w:color="auto"/>
        <w:bottom w:val="none" w:sz="0" w:space="0" w:color="auto"/>
        <w:right w:val="none" w:sz="0" w:space="0" w:color="auto"/>
      </w:divBdr>
    </w:div>
    <w:div w:id="811144222">
      <w:bodyDiv w:val="1"/>
      <w:marLeft w:val="0"/>
      <w:marRight w:val="0"/>
      <w:marTop w:val="0"/>
      <w:marBottom w:val="0"/>
      <w:divBdr>
        <w:top w:val="none" w:sz="0" w:space="0" w:color="auto"/>
        <w:left w:val="none" w:sz="0" w:space="0" w:color="auto"/>
        <w:bottom w:val="none" w:sz="0" w:space="0" w:color="auto"/>
        <w:right w:val="none" w:sz="0" w:space="0" w:color="auto"/>
      </w:divBdr>
    </w:div>
    <w:div w:id="815218757">
      <w:bodyDiv w:val="1"/>
      <w:marLeft w:val="0"/>
      <w:marRight w:val="0"/>
      <w:marTop w:val="0"/>
      <w:marBottom w:val="0"/>
      <w:divBdr>
        <w:top w:val="none" w:sz="0" w:space="0" w:color="auto"/>
        <w:left w:val="none" w:sz="0" w:space="0" w:color="auto"/>
        <w:bottom w:val="none" w:sz="0" w:space="0" w:color="auto"/>
        <w:right w:val="none" w:sz="0" w:space="0" w:color="auto"/>
      </w:divBdr>
    </w:div>
    <w:div w:id="819999974">
      <w:bodyDiv w:val="1"/>
      <w:marLeft w:val="0"/>
      <w:marRight w:val="0"/>
      <w:marTop w:val="0"/>
      <w:marBottom w:val="0"/>
      <w:divBdr>
        <w:top w:val="none" w:sz="0" w:space="0" w:color="auto"/>
        <w:left w:val="none" w:sz="0" w:space="0" w:color="auto"/>
        <w:bottom w:val="none" w:sz="0" w:space="0" w:color="auto"/>
        <w:right w:val="none" w:sz="0" w:space="0" w:color="auto"/>
      </w:divBdr>
    </w:div>
    <w:div w:id="832454472">
      <w:bodyDiv w:val="1"/>
      <w:marLeft w:val="0"/>
      <w:marRight w:val="0"/>
      <w:marTop w:val="0"/>
      <w:marBottom w:val="0"/>
      <w:divBdr>
        <w:top w:val="none" w:sz="0" w:space="0" w:color="auto"/>
        <w:left w:val="none" w:sz="0" w:space="0" w:color="auto"/>
        <w:bottom w:val="none" w:sz="0" w:space="0" w:color="auto"/>
        <w:right w:val="none" w:sz="0" w:space="0" w:color="auto"/>
      </w:divBdr>
    </w:div>
    <w:div w:id="833644845">
      <w:bodyDiv w:val="1"/>
      <w:marLeft w:val="0"/>
      <w:marRight w:val="0"/>
      <w:marTop w:val="0"/>
      <w:marBottom w:val="0"/>
      <w:divBdr>
        <w:top w:val="none" w:sz="0" w:space="0" w:color="auto"/>
        <w:left w:val="none" w:sz="0" w:space="0" w:color="auto"/>
        <w:bottom w:val="none" w:sz="0" w:space="0" w:color="auto"/>
        <w:right w:val="none" w:sz="0" w:space="0" w:color="auto"/>
      </w:divBdr>
    </w:div>
    <w:div w:id="833648861">
      <w:bodyDiv w:val="1"/>
      <w:marLeft w:val="0"/>
      <w:marRight w:val="0"/>
      <w:marTop w:val="0"/>
      <w:marBottom w:val="0"/>
      <w:divBdr>
        <w:top w:val="none" w:sz="0" w:space="0" w:color="auto"/>
        <w:left w:val="none" w:sz="0" w:space="0" w:color="auto"/>
        <w:bottom w:val="none" w:sz="0" w:space="0" w:color="auto"/>
        <w:right w:val="none" w:sz="0" w:space="0" w:color="auto"/>
      </w:divBdr>
    </w:div>
    <w:div w:id="838891733">
      <w:bodyDiv w:val="1"/>
      <w:marLeft w:val="0"/>
      <w:marRight w:val="0"/>
      <w:marTop w:val="0"/>
      <w:marBottom w:val="0"/>
      <w:divBdr>
        <w:top w:val="none" w:sz="0" w:space="0" w:color="auto"/>
        <w:left w:val="none" w:sz="0" w:space="0" w:color="auto"/>
        <w:bottom w:val="none" w:sz="0" w:space="0" w:color="auto"/>
        <w:right w:val="none" w:sz="0" w:space="0" w:color="auto"/>
      </w:divBdr>
    </w:div>
    <w:div w:id="854004896">
      <w:bodyDiv w:val="1"/>
      <w:marLeft w:val="0"/>
      <w:marRight w:val="0"/>
      <w:marTop w:val="0"/>
      <w:marBottom w:val="0"/>
      <w:divBdr>
        <w:top w:val="none" w:sz="0" w:space="0" w:color="auto"/>
        <w:left w:val="none" w:sz="0" w:space="0" w:color="auto"/>
        <w:bottom w:val="none" w:sz="0" w:space="0" w:color="auto"/>
        <w:right w:val="none" w:sz="0" w:space="0" w:color="auto"/>
      </w:divBdr>
    </w:div>
    <w:div w:id="861553193">
      <w:bodyDiv w:val="1"/>
      <w:marLeft w:val="0"/>
      <w:marRight w:val="0"/>
      <w:marTop w:val="0"/>
      <w:marBottom w:val="0"/>
      <w:divBdr>
        <w:top w:val="none" w:sz="0" w:space="0" w:color="auto"/>
        <w:left w:val="none" w:sz="0" w:space="0" w:color="auto"/>
        <w:bottom w:val="none" w:sz="0" w:space="0" w:color="auto"/>
        <w:right w:val="none" w:sz="0" w:space="0" w:color="auto"/>
      </w:divBdr>
    </w:div>
    <w:div w:id="861744235">
      <w:bodyDiv w:val="1"/>
      <w:marLeft w:val="0"/>
      <w:marRight w:val="0"/>
      <w:marTop w:val="0"/>
      <w:marBottom w:val="0"/>
      <w:divBdr>
        <w:top w:val="none" w:sz="0" w:space="0" w:color="auto"/>
        <w:left w:val="none" w:sz="0" w:space="0" w:color="auto"/>
        <w:bottom w:val="none" w:sz="0" w:space="0" w:color="auto"/>
        <w:right w:val="none" w:sz="0" w:space="0" w:color="auto"/>
      </w:divBdr>
    </w:div>
    <w:div w:id="864058801">
      <w:bodyDiv w:val="1"/>
      <w:marLeft w:val="0"/>
      <w:marRight w:val="0"/>
      <w:marTop w:val="0"/>
      <w:marBottom w:val="0"/>
      <w:divBdr>
        <w:top w:val="none" w:sz="0" w:space="0" w:color="auto"/>
        <w:left w:val="none" w:sz="0" w:space="0" w:color="auto"/>
        <w:bottom w:val="none" w:sz="0" w:space="0" w:color="auto"/>
        <w:right w:val="none" w:sz="0" w:space="0" w:color="auto"/>
      </w:divBdr>
    </w:div>
    <w:div w:id="865217765">
      <w:bodyDiv w:val="1"/>
      <w:marLeft w:val="0"/>
      <w:marRight w:val="0"/>
      <w:marTop w:val="0"/>
      <w:marBottom w:val="0"/>
      <w:divBdr>
        <w:top w:val="none" w:sz="0" w:space="0" w:color="auto"/>
        <w:left w:val="none" w:sz="0" w:space="0" w:color="auto"/>
        <w:bottom w:val="none" w:sz="0" w:space="0" w:color="auto"/>
        <w:right w:val="none" w:sz="0" w:space="0" w:color="auto"/>
      </w:divBdr>
    </w:div>
    <w:div w:id="867912323">
      <w:bodyDiv w:val="1"/>
      <w:marLeft w:val="0"/>
      <w:marRight w:val="0"/>
      <w:marTop w:val="0"/>
      <w:marBottom w:val="0"/>
      <w:divBdr>
        <w:top w:val="none" w:sz="0" w:space="0" w:color="auto"/>
        <w:left w:val="none" w:sz="0" w:space="0" w:color="auto"/>
        <w:bottom w:val="none" w:sz="0" w:space="0" w:color="auto"/>
        <w:right w:val="none" w:sz="0" w:space="0" w:color="auto"/>
      </w:divBdr>
    </w:div>
    <w:div w:id="867989397">
      <w:bodyDiv w:val="1"/>
      <w:marLeft w:val="0"/>
      <w:marRight w:val="0"/>
      <w:marTop w:val="0"/>
      <w:marBottom w:val="0"/>
      <w:divBdr>
        <w:top w:val="none" w:sz="0" w:space="0" w:color="auto"/>
        <w:left w:val="none" w:sz="0" w:space="0" w:color="auto"/>
        <w:bottom w:val="none" w:sz="0" w:space="0" w:color="auto"/>
        <w:right w:val="none" w:sz="0" w:space="0" w:color="auto"/>
      </w:divBdr>
    </w:div>
    <w:div w:id="872380165">
      <w:bodyDiv w:val="1"/>
      <w:marLeft w:val="0"/>
      <w:marRight w:val="0"/>
      <w:marTop w:val="0"/>
      <w:marBottom w:val="0"/>
      <w:divBdr>
        <w:top w:val="none" w:sz="0" w:space="0" w:color="auto"/>
        <w:left w:val="none" w:sz="0" w:space="0" w:color="auto"/>
        <w:bottom w:val="none" w:sz="0" w:space="0" w:color="auto"/>
        <w:right w:val="none" w:sz="0" w:space="0" w:color="auto"/>
      </w:divBdr>
      <w:divsChild>
        <w:div w:id="623385527">
          <w:marLeft w:val="0"/>
          <w:marRight w:val="0"/>
          <w:marTop w:val="0"/>
          <w:marBottom w:val="0"/>
          <w:divBdr>
            <w:top w:val="single" w:sz="2" w:space="0" w:color="D9D9E3"/>
            <w:left w:val="single" w:sz="2" w:space="0" w:color="D9D9E3"/>
            <w:bottom w:val="single" w:sz="2" w:space="0" w:color="D9D9E3"/>
            <w:right w:val="single" w:sz="2" w:space="0" w:color="D9D9E3"/>
          </w:divBdr>
          <w:divsChild>
            <w:div w:id="1177386030">
              <w:marLeft w:val="0"/>
              <w:marRight w:val="0"/>
              <w:marTop w:val="0"/>
              <w:marBottom w:val="0"/>
              <w:divBdr>
                <w:top w:val="single" w:sz="2" w:space="0" w:color="D9D9E3"/>
                <w:left w:val="single" w:sz="2" w:space="0" w:color="D9D9E3"/>
                <w:bottom w:val="single" w:sz="2" w:space="0" w:color="D9D9E3"/>
                <w:right w:val="single" w:sz="2" w:space="0" w:color="D9D9E3"/>
              </w:divBdr>
              <w:divsChild>
                <w:div w:id="661395653">
                  <w:marLeft w:val="0"/>
                  <w:marRight w:val="0"/>
                  <w:marTop w:val="0"/>
                  <w:marBottom w:val="0"/>
                  <w:divBdr>
                    <w:top w:val="single" w:sz="2" w:space="0" w:color="D9D9E3"/>
                    <w:left w:val="single" w:sz="2" w:space="0" w:color="D9D9E3"/>
                    <w:bottom w:val="single" w:sz="2" w:space="0" w:color="D9D9E3"/>
                    <w:right w:val="single" w:sz="2" w:space="0" w:color="D9D9E3"/>
                  </w:divBdr>
                  <w:divsChild>
                    <w:div w:id="1239554091">
                      <w:marLeft w:val="0"/>
                      <w:marRight w:val="0"/>
                      <w:marTop w:val="0"/>
                      <w:marBottom w:val="0"/>
                      <w:divBdr>
                        <w:top w:val="single" w:sz="2" w:space="0" w:color="D9D9E3"/>
                        <w:left w:val="single" w:sz="2" w:space="0" w:color="D9D9E3"/>
                        <w:bottom w:val="single" w:sz="2" w:space="0" w:color="D9D9E3"/>
                        <w:right w:val="single" w:sz="2" w:space="0" w:color="D9D9E3"/>
                      </w:divBdr>
                      <w:divsChild>
                        <w:div w:id="706107924">
                          <w:marLeft w:val="0"/>
                          <w:marRight w:val="0"/>
                          <w:marTop w:val="0"/>
                          <w:marBottom w:val="0"/>
                          <w:divBdr>
                            <w:top w:val="single" w:sz="2" w:space="0" w:color="auto"/>
                            <w:left w:val="single" w:sz="2" w:space="0" w:color="auto"/>
                            <w:bottom w:val="single" w:sz="6" w:space="0" w:color="auto"/>
                            <w:right w:val="single" w:sz="2" w:space="0" w:color="auto"/>
                          </w:divBdr>
                          <w:divsChild>
                            <w:div w:id="615867130">
                              <w:marLeft w:val="0"/>
                              <w:marRight w:val="0"/>
                              <w:marTop w:val="100"/>
                              <w:marBottom w:val="100"/>
                              <w:divBdr>
                                <w:top w:val="single" w:sz="2" w:space="0" w:color="D9D9E3"/>
                                <w:left w:val="single" w:sz="2" w:space="0" w:color="D9D9E3"/>
                                <w:bottom w:val="single" w:sz="2" w:space="0" w:color="D9D9E3"/>
                                <w:right w:val="single" w:sz="2" w:space="0" w:color="D9D9E3"/>
                              </w:divBdr>
                              <w:divsChild>
                                <w:div w:id="942954233">
                                  <w:marLeft w:val="0"/>
                                  <w:marRight w:val="0"/>
                                  <w:marTop w:val="0"/>
                                  <w:marBottom w:val="0"/>
                                  <w:divBdr>
                                    <w:top w:val="single" w:sz="2" w:space="0" w:color="D9D9E3"/>
                                    <w:left w:val="single" w:sz="2" w:space="0" w:color="D9D9E3"/>
                                    <w:bottom w:val="single" w:sz="2" w:space="0" w:color="D9D9E3"/>
                                    <w:right w:val="single" w:sz="2" w:space="0" w:color="D9D9E3"/>
                                  </w:divBdr>
                                  <w:divsChild>
                                    <w:div w:id="1152596514">
                                      <w:marLeft w:val="0"/>
                                      <w:marRight w:val="0"/>
                                      <w:marTop w:val="0"/>
                                      <w:marBottom w:val="0"/>
                                      <w:divBdr>
                                        <w:top w:val="single" w:sz="2" w:space="0" w:color="D9D9E3"/>
                                        <w:left w:val="single" w:sz="2" w:space="0" w:color="D9D9E3"/>
                                        <w:bottom w:val="single" w:sz="2" w:space="0" w:color="D9D9E3"/>
                                        <w:right w:val="single" w:sz="2" w:space="0" w:color="D9D9E3"/>
                                      </w:divBdr>
                                      <w:divsChild>
                                        <w:div w:id="1806704771">
                                          <w:marLeft w:val="0"/>
                                          <w:marRight w:val="0"/>
                                          <w:marTop w:val="0"/>
                                          <w:marBottom w:val="0"/>
                                          <w:divBdr>
                                            <w:top w:val="single" w:sz="2" w:space="0" w:color="D9D9E3"/>
                                            <w:left w:val="single" w:sz="2" w:space="0" w:color="D9D9E3"/>
                                            <w:bottom w:val="single" w:sz="2" w:space="0" w:color="D9D9E3"/>
                                            <w:right w:val="single" w:sz="2" w:space="0" w:color="D9D9E3"/>
                                          </w:divBdr>
                                          <w:divsChild>
                                            <w:div w:id="61630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4759640">
          <w:marLeft w:val="0"/>
          <w:marRight w:val="0"/>
          <w:marTop w:val="0"/>
          <w:marBottom w:val="0"/>
          <w:divBdr>
            <w:top w:val="none" w:sz="0" w:space="0" w:color="auto"/>
            <w:left w:val="none" w:sz="0" w:space="0" w:color="auto"/>
            <w:bottom w:val="none" w:sz="0" w:space="0" w:color="auto"/>
            <w:right w:val="none" w:sz="0" w:space="0" w:color="auto"/>
          </w:divBdr>
        </w:div>
      </w:divsChild>
    </w:div>
    <w:div w:id="881089464">
      <w:bodyDiv w:val="1"/>
      <w:marLeft w:val="0"/>
      <w:marRight w:val="0"/>
      <w:marTop w:val="0"/>
      <w:marBottom w:val="0"/>
      <w:divBdr>
        <w:top w:val="none" w:sz="0" w:space="0" w:color="auto"/>
        <w:left w:val="none" w:sz="0" w:space="0" w:color="auto"/>
        <w:bottom w:val="none" w:sz="0" w:space="0" w:color="auto"/>
        <w:right w:val="none" w:sz="0" w:space="0" w:color="auto"/>
      </w:divBdr>
    </w:div>
    <w:div w:id="885605445">
      <w:bodyDiv w:val="1"/>
      <w:marLeft w:val="0"/>
      <w:marRight w:val="0"/>
      <w:marTop w:val="0"/>
      <w:marBottom w:val="0"/>
      <w:divBdr>
        <w:top w:val="none" w:sz="0" w:space="0" w:color="auto"/>
        <w:left w:val="none" w:sz="0" w:space="0" w:color="auto"/>
        <w:bottom w:val="none" w:sz="0" w:space="0" w:color="auto"/>
        <w:right w:val="none" w:sz="0" w:space="0" w:color="auto"/>
      </w:divBdr>
    </w:div>
    <w:div w:id="892543023">
      <w:bodyDiv w:val="1"/>
      <w:marLeft w:val="0"/>
      <w:marRight w:val="0"/>
      <w:marTop w:val="0"/>
      <w:marBottom w:val="0"/>
      <w:divBdr>
        <w:top w:val="none" w:sz="0" w:space="0" w:color="auto"/>
        <w:left w:val="none" w:sz="0" w:space="0" w:color="auto"/>
        <w:bottom w:val="none" w:sz="0" w:space="0" w:color="auto"/>
        <w:right w:val="none" w:sz="0" w:space="0" w:color="auto"/>
      </w:divBdr>
    </w:div>
    <w:div w:id="893538635">
      <w:bodyDiv w:val="1"/>
      <w:marLeft w:val="0"/>
      <w:marRight w:val="0"/>
      <w:marTop w:val="0"/>
      <w:marBottom w:val="0"/>
      <w:divBdr>
        <w:top w:val="none" w:sz="0" w:space="0" w:color="auto"/>
        <w:left w:val="none" w:sz="0" w:space="0" w:color="auto"/>
        <w:bottom w:val="none" w:sz="0" w:space="0" w:color="auto"/>
        <w:right w:val="none" w:sz="0" w:space="0" w:color="auto"/>
      </w:divBdr>
    </w:div>
    <w:div w:id="897941461">
      <w:bodyDiv w:val="1"/>
      <w:marLeft w:val="0"/>
      <w:marRight w:val="0"/>
      <w:marTop w:val="0"/>
      <w:marBottom w:val="0"/>
      <w:divBdr>
        <w:top w:val="none" w:sz="0" w:space="0" w:color="auto"/>
        <w:left w:val="none" w:sz="0" w:space="0" w:color="auto"/>
        <w:bottom w:val="none" w:sz="0" w:space="0" w:color="auto"/>
        <w:right w:val="none" w:sz="0" w:space="0" w:color="auto"/>
      </w:divBdr>
    </w:div>
    <w:div w:id="898248616">
      <w:bodyDiv w:val="1"/>
      <w:marLeft w:val="0"/>
      <w:marRight w:val="0"/>
      <w:marTop w:val="0"/>
      <w:marBottom w:val="0"/>
      <w:divBdr>
        <w:top w:val="none" w:sz="0" w:space="0" w:color="auto"/>
        <w:left w:val="none" w:sz="0" w:space="0" w:color="auto"/>
        <w:bottom w:val="none" w:sz="0" w:space="0" w:color="auto"/>
        <w:right w:val="none" w:sz="0" w:space="0" w:color="auto"/>
      </w:divBdr>
    </w:div>
    <w:div w:id="905067593">
      <w:bodyDiv w:val="1"/>
      <w:marLeft w:val="0"/>
      <w:marRight w:val="0"/>
      <w:marTop w:val="0"/>
      <w:marBottom w:val="0"/>
      <w:divBdr>
        <w:top w:val="none" w:sz="0" w:space="0" w:color="auto"/>
        <w:left w:val="none" w:sz="0" w:space="0" w:color="auto"/>
        <w:bottom w:val="none" w:sz="0" w:space="0" w:color="auto"/>
        <w:right w:val="none" w:sz="0" w:space="0" w:color="auto"/>
      </w:divBdr>
    </w:div>
    <w:div w:id="922178131">
      <w:bodyDiv w:val="1"/>
      <w:marLeft w:val="0"/>
      <w:marRight w:val="0"/>
      <w:marTop w:val="0"/>
      <w:marBottom w:val="0"/>
      <w:divBdr>
        <w:top w:val="none" w:sz="0" w:space="0" w:color="auto"/>
        <w:left w:val="none" w:sz="0" w:space="0" w:color="auto"/>
        <w:bottom w:val="none" w:sz="0" w:space="0" w:color="auto"/>
        <w:right w:val="none" w:sz="0" w:space="0" w:color="auto"/>
      </w:divBdr>
    </w:div>
    <w:div w:id="924723941">
      <w:bodyDiv w:val="1"/>
      <w:marLeft w:val="0"/>
      <w:marRight w:val="0"/>
      <w:marTop w:val="0"/>
      <w:marBottom w:val="0"/>
      <w:divBdr>
        <w:top w:val="none" w:sz="0" w:space="0" w:color="auto"/>
        <w:left w:val="none" w:sz="0" w:space="0" w:color="auto"/>
        <w:bottom w:val="none" w:sz="0" w:space="0" w:color="auto"/>
        <w:right w:val="none" w:sz="0" w:space="0" w:color="auto"/>
      </w:divBdr>
    </w:div>
    <w:div w:id="926694255">
      <w:bodyDiv w:val="1"/>
      <w:marLeft w:val="0"/>
      <w:marRight w:val="0"/>
      <w:marTop w:val="0"/>
      <w:marBottom w:val="0"/>
      <w:divBdr>
        <w:top w:val="none" w:sz="0" w:space="0" w:color="auto"/>
        <w:left w:val="none" w:sz="0" w:space="0" w:color="auto"/>
        <w:bottom w:val="none" w:sz="0" w:space="0" w:color="auto"/>
        <w:right w:val="none" w:sz="0" w:space="0" w:color="auto"/>
      </w:divBdr>
    </w:div>
    <w:div w:id="928461991">
      <w:bodyDiv w:val="1"/>
      <w:marLeft w:val="0"/>
      <w:marRight w:val="0"/>
      <w:marTop w:val="0"/>
      <w:marBottom w:val="0"/>
      <w:divBdr>
        <w:top w:val="none" w:sz="0" w:space="0" w:color="auto"/>
        <w:left w:val="none" w:sz="0" w:space="0" w:color="auto"/>
        <w:bottom w:val="none" w:sz="0" w:space="0" w:color="auto"/>
        <w:right w:val="none" w:sz="0" w:space="0" w:color="auto"/>
      </w:divBdr>
    </w:div>
    <w:div w:id="933780548">
      <w:bodyDiv w:val="1"/>
      <w:marLeft w:val="0"/>
      <w:marRight w:val="0"/>
      <w:marTop w:val="0"/>
      <w:marBottom w:val="0"/>
      <w:divBdr>
        <w:top w:val="none" w:sz="0" w:space="0" w:color="auto"/>
        <w:left w:val="none" w:sz="0" w:space="0" w:color="auto"/>
        <w:bottom w:val="none" w:sz="0" w:space="0" w:color="auto"/>
        <w:right w:val="none" w:sz="0" w:space="0" w:color="auto"/>
      </w:divBdr>
    </w:div>
    <w:div w:id="944461873">
      <w:bodyDiv w:val="1"/>
      <w:marLeft w:val="0"/>
      <w:marRight w:val="0"/>
      <w:marTop w:val="0"/>
      <w:marBottom w:val="0"/>
      <w:divBdr>
        <w:top w:val="none" w:sz="0" w:space="0" w:color="auto"/>
        <w:left w:val="none" w:sz="0" w:space="0" w:color="auto"/>
        <w:bottom w:val="none" w:sz="0" w:space="0" w:color="auto"/>
        <w:right w:val="none" w:sz="0" w:space="0" w:color="auto"/>
      </w:divBdr>
    </w:div>
    <w:div w:id="959266621">
      <w:bodyDiv w:val="1"/>
      <w:marLeft w:val="0"/>
      <w:marRight w:val="0"/>
      <w:marTop w:val="0"/>
      <w:marBottom w:val="0"/>
      <w:divBdr>
        <w:top w:val="none" w:sz="0" w:space="0" w:color="auto"/>
        <w:left w:val="none" w:sz="0" w:space="0" w:color="auto"/>
        <w:bottom w:val="none" w:sz="0" w:space="0" w:color="auto"/>
        <w:right w:val="none" w:sz="0" w:space="0" w:color="auto"/>
      </w:divBdr>
    </w:div>
    <w:div w:id="962419581">
      <w:bodyDiv w:val="1"/>
      <w:marLeft w:val="0"/>
      <w:marRight w:val="0"/>
      <w:marTop w:val="0"/>
      <w:marBottom w:val="0"/>
      <w:divBdr>
        <w:top w:val="none" w:sz="0" w:space="0" w:color="auto"/>
        <w:left w:val="none" w:sz="0" w:space="0" w:color="auto"/>
        <w:bottom w:val="none" w:sz="0" w:space="0" w:color="auto"/>
        <w:right w:val="none" w:sz="0" w:space="0" w:color="auto"/>
      </w:divBdr>
    </w:div>
    <w:div w:id="966400035">
      <w:bodyDiv w:val="1"/>
      <w:marLeft w:val="0"/>
      <w:marRight w:val="0"/>
      <w:marTop w:val="0"/>
      <w:marBottom w:val="0"/>
      <w:divBdr>
        <w:top w:val="none" w:sz="0" w:space="0" w:color="auto"/>
        <w:left w:val="none" w:sz="0" w:space="0" w:color="auto"/>
        <w:bottom w:val="none" w:sz="0" w:space="0" w:color="auto"/>
        <w:right w:val="none" w:sz="0" w:space="0" w:color="auto"/>
      </w:divBdr>
    </w:div>
    <w:div w:id="970407608">
      <w:bodyDiv w:val="1"/>
      <w:marLeft w:val="0"/>
      <w:marRight w:val="0"/>
      <w:marTop w:val="0"/>
      <w:marBottom w:val="0"/>
      <w:divBdr>
        <w:top w:val="none" w:sz="0" w:space="0" w:color="auto"/>
        <w:left w:val="none" w:sz="0" w:space="0" w:color="auto"/>
        <w:bottom w:val="none" w:sz="0" w:space="0" w:color="auto"/>
        <w:right w:val="none" w:sz="0" w:space="0" w:color="auto"/>
      </w:divBdr>
    </w:div>
    <w:div w:id="971405765">
      <w:bodyDiv w:val="1"/>
      <w:marLeft w:val="0"/>
      <w:marRight w:val="0"/>
      <w:marTop w:val="0"/>
      <w:marBottom w:val="0"/>
      <w:divBdr>
        <w:top w:val="none" w:sz="0" w:space="0" w:color="auto"/>
        <w:left w:val="none" w:sz="0" w:space="0" w:color="auto"/>
        <w:bottom w:val="none" w:sz="0" w:space="0" w:color="auto"/>
        <w:right w:val="none" w:sz="0" w:space="0" w:color="auto"/>
      </w:divBdr>
    </w:div>
    <w:div w:id="973103734">
      <w:bodyDiv w:val="1"/>
      <w:marLeft w:val="0"/>
      <w:marRight w:val="0"/>
      <w:marTop w:val="0"/>
      <w:marBottom w:val="0"/>
      <w:divBdr>
        <w:top w:val="none" w:sz="0" w:space="0" w:color="auto"/>
        <w:left w:val="none" w:sz="0" w:space="0" w:color="auto"/>
        <w:bottom w:val="none" w:sz="0" w:space="0" w:color="auto"/>
        <w:right w:val="none" w:sz="0" w:space="0" w:color="auto"/>
      </w:divBdr>
    </w:div>
    <w:div w:id="979073062">
      <w:bodyDiv w:val="1"/>
      <w:marLeft w:val="0"/>
      <w:marRight w:val="0"/>
      <w:marTop w:val="0"/>
      <w:marBottom w:val="0"/>
      <w:divBdr>
        <w:top w:val="none" w:sz="0" w:space="0" w:color="auto"/>
        <w:left w:val="none" w:sz="0" w:space="0" w:color="auto"/>
        <w:bottom w:val="none" w:sz="0" w:space="0" w:color="auto"/>
        <w:right w:val="none" w:sz="0" w:space="0" w:color="auto"/>
      </w:divBdr>
    </w:div>
    <w:div w:id="984548282">
      <w:bodyDiv w:val="1"/>
      <w:marLeft w:val="0"/>
      <w:marRight w:val="0"/>
      <w:marTop w:val="0"/>
      <w:marBottom w:val="0"/>
      <w:divBdr>
        <w:top w:val="none" w:sz="0" w:space="0" w:color="auto"/>
        <w:left w:val="none" w:sz="0" w:space="0" w:color="auto"/>
        <w:bottom w:val="none" w:sz="0" w:space="0" w:color="auto"/>
        <w:right w:val="none" w:sz="0" w:space="0" w:color="auto"/>
      </w:divBdr>
    </w:div>
    <w:div w:id="997155512">
      <w:bodyDiv w:val="1"/>
      <w:marLeft w:val="0"/>
      <w:marRight w:val="0"/>
      <w:marTop w:val="0"/>
      <w:marBottom w:val="0"/>
      <w:divBdr>
        <w:top w:val="none" w:sz="0" w:space="0" w:color="auto"/>
        <w:left w:val="none" w:sz="0" w:space="0" w:color="auto"/>
        <w:bottom w:val="none" w:sz="0" w:space="0" w:color="auto"/>
        <w:right w:val="none" w:sz="0" w:space="0" w:color="auto"/>
      </w:divBdr>
    </w:div>
    <w:div w:id="1005405213">
      <w:bodyDiv w:val="1"/>
      <w:marLeft w:val="0"/>
      <w:marRight w:val="0"/>
      <w:marTop w:val="0"/>
      <w:marBottom w:val="0"/>
      <w:divBdr>
        <w:top w:val="none" w:sz="0" w:space="0" w:color="auto"/>
        <w:left w:val="none" w:sz="0" w:space="0" w:color="auto"/>
        <w:bottom w:val="none" w:sz="0" w:space="0" w:color="auto"/>
        <w:right w:val="none" w:sz="0" w:space="0" w:color="auto"/>
      </w:divBdr>
    </w:div>
    <w:div w:id="1005741538">
      <w:bodyDiv w:val="1"/>
      <w:marLeft w:val="0"/>
      <w:marRight w:val="0"/>
      <w:marTop w:val="0"/>
      <w:marBottom w:val="0"/>
      <w:divBdr>
        <w:top w:val="none" w:sz="0" w:space="0" w:color="auto"/>
        <w:left w:val="none" w:sz="0" w:space="0" w:color="auto"/>
        <w:bottom w:val="none" w:sz="0" w:space="0" w:color="auto"/>
        <w:right w:val="none" w:sz="0" w:space="0" w:color="auto"/>
      </w:divBdr>
    </w:div>
    <w:div w:id="1008026727">
      <w:bodyDiv w:val="1"/>
      <w:marLeft w:val="0"/>
      <w:marRight w:val="0"/>
      <w:marTop w:val="0"/>
      <w:marBottom w:val="0"/>
      <w:divBdr>
        <w:top w:val="none" w:sz="0" w:space="0" w:color="auto"/>
        <w:left w:val="none" w:sz="0" w:space="0" w:color="auto"/>
        <w:bottom w:val="none" w:sz="0" w:space="0" w:color="auto"/>
        <w:right w:val="none" w:sz="0" w:space="0" w:color="auto"/>
      </w:divBdr>
    </w:div>
    <w:div w:id="1012075706">
      <w:bodyDiv w:val="1"/>
      <w:marLeft w:val="0"/>
      <w:marRight w:val="0"/>
      <w:marTop w:val="0"/>
      <w:marBottom w:val="0"/>
      <w:divBdr>
        <w:top w:val="none" w:sz="0" w:space="0" w:color="auto"/>
        <w:left w:val="none" w:sz="0" w:space="0" w:color="auto"/>
        <w:bottom w:val="none" w:sz="0" w:space="0" w:color="auto"/>
        <w:right w:val="none" w:sz="0" w:space="0" w:color="auto"/>
      </w:divBdr>
    </w:div>
    <w:div w:id="1015427520">
      <w:bodyDiv w:val="1"/>
      <w:marLeft w:val="0"/>
      <w:marRight w:val="0"/>
      <w:marTop w:val="0"/>
      <w:marBottom w:val="0"/>
      <w:divBdr>
        <w:top w:val="none" w:sz="0" w:space="0" w:color="auto"/>
        <w:left w:val="none" w:sz="0" w:space="0" w:color="auto"/>
        <w:bottom w:val="none" w:sz="0" w:space="0" w:color="auto"/>
        <w:right w:val="none" w:sz="0" w:space="0" w:color="auto"/>
      </w:divBdr>
    </w:div>
    <w:div w:id="1015959037">
      <w:bodyDiv w:val="1"/>
      <w:marLeft w:val="0"/>
      <w:marRight w:val="0"/>
      <w:marTop w:val="0"/>
      <w:marBottom w:val="0"/>
      <w:divBdr>
        <w:top w:val="none" w:sz="0" w:space="0" w:color="auto"/>
        <w:left w:val="none" w:sz="0" w:space="0" w:color="auto"/>
        <w:bottom w:val="none" w:sz="0" w:space="0" w:color="auto"/>
        <w:right w:val="none" w:sz="0" w:space="0" w:color="auto"/>
      </w:divBdr>
    </w:div>
    <w:div w:id="1019888257">
      <w:bodyDiv w:val="1"/>
      <w:marLeft w:val="0"/>
      <w:marRight w:val="0"/>
      <w:marTop w:val="0"/>
      <w:marBottom w:val="0"/>
      <w:divBdr>
        <w:top w:val="none" w:sz="0" w:space="0" w:color="auto"/>
        <w:left w:val="none" w:sz="0" w:space="0" w:color="auto"/>
        <w:bottom w:val="none" w:sz="0" w:space="0" w:color="auto"/>
        <w:right w:val="none" w:sz="0" w:space="0" w:color="auto"/>
      </w:divBdr>
    </w:div>
    <w:div w:id="1025445435">
      <w:bodyDiv w:val="1"/>
      <w:marLeft w:val="0"/>
      <w:marRight w:val="0"/>
      <w:marTop w:val="0"/>
      <w:marBottom w:val="0"/>
      <w:divBdr>
        <w:top w:val="none" w:sz="0" w:space="0" w:color="auto"/>
        <w:left w:val="none" w:sz="0" w:space="0" w:color="auto"/>
        <w:bottom w:val="none" w:sz="0" w:space="0" w:color="auto"/>
        <w:right w:val="none" w:sz="0" w:space="0" w:color="auto"/>
      </w:divBdr>
    </w:div>
    <w:div w:id="1045832925">
      <w:bodyDiv w:val="1"/>
      <w:marLeft w:val="0"/>
      <w:marRight w:val="0"/>
      <w:marTop w:val="0"/>
      <w:marBottom w:val="0"/>
      <w:divBdr>
        <w:top w:val="none" w:sz="0" w:space="0" w:color="auto"/>
        <w:left w:val="none" w:sz="0" w:space="0" w:color="auto"/>
        <w:bottom w:val="none" w:sz="0" w:space="0" w:color="auto"/>
        <w:right w:val="none" w:sz="0" w:space="0" w:color="auto"/>
      </w:divBdr>
    </w:div>
    <w:div w:id="1069688013">
      <w:bodyDiv w:val="1"/>
      <w:marLeft w:val="0"/>
      <w:marRight w:val="0"/>
      <w:marTop w:val="0"/>
      <w:marBottom w:val="0"/>
      <w:divBdr>
        <w:top w:val="none" w:sz="0" w:space="0" w:color="auto"/>
        <w:left w:val="none" w:sz="0" w:space="0" w:color="auto"/>
        <w:bottom w:val="none" w:sz="0" w:space="0" w:color="auto"/>
        <w:right w:val="none" w:sz="0" w:space="0" w:color="auto"/>
      </w:divBdr>
    </w:div>
    <w:div w:id="1070616611">
      <w:bodyDiv w:val="1"/>
      <w:marLeft w:val="0"/>
      <w:marRight w:val="0"/>
      <w:marTop w:val="0"/>
      <w:marBottom w:val="0"/>
      <w:divBdr>
        <w:top w:val="none" w:sz="0" w:space="0" w:color="auto"/>
        <w:left w:val="none" w:sz="0" w:space="0" w:color="auto"/>
        <w:bottom w:val="none" w:sz="0" w:space="0" w:color="auto"/>
        <w:right w:val="none" w:sz="0" w:space="0" w:color="auto"/>
      </w:divBdr>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
    <w:div w:id="1075667983">
      <w:bodyDiv w:val="1"/>
      <w:marLeft w:val="0"/>
      <w:marRight w:val="0"/>
      <w:marTop w:val="0"/>
      <w:marBottom w:val="0"/>
      <w:divBdr>
        <w:top w:val="none" w:sz="0" w:space="0" w:color="auto"/>
        <w:left w:val="none" w:sz="0" w:space="0" w:color="auto"/>
        <w:bottom w:val="none" w:sz="0" w:space="0" w:color="auto"/>
        <w:right w:val="none" w:sz="0" w:space="0" w:color="auto"/>
      </w:divBdr>
    </w:div>
    <w:div w:id="1075931187">
      <w:bodyDiv w:val="1"/>
      <w:marLeft w:val="0"/>
      <w:marRight w:val="0"/>
      <w:marTop w:val="0"/>
      <w:marBottom w:val="0"/>
      <w:divBdr>
        <w:top w:val="none" w:sz="0" w:space="0" w:color="auto"/>
        <w:left w:val="none" w:sz="0" w:space="0" w:color="auto"/>
        <w:bottom w:val="none" w:sz="0" w:space="0" w:color="auto"/>
        <w:right w:val="none" w:sz="0" w:space="0" w:color="auto"/>
      </w:divBdr>
    </w:div>
    <w:div w:id="1084567290">
      <w:bodyDiv w:val="1"/>
      <w:marLeft w:val="0"/>
      <w:marRight w:val="0"/>
      <w:marTop w:val="0"/>
      <w:marBottom w:val="0"/>
      <w:divBdr>
        <w:top w:val="none" w:sz="0" w:space="0" w:color="auto"/>
        <w:left w:val="none" w:sz="0" w:space="0" w:color="auto"/>
        <w:bottom w:val="none" w:sz="0" w:space="0" w:color="auto"/>
        <w:right w:val="none" w:sz="0" w:space="0" w:color="auto"/>
      </w:divBdr>
    </w:div>
    <w:div w:id="1088310642">
      <w:bodyDiv w:val="1"/>
      <w:marLeft w:val="0"/>
      <w:marRight w:val="0"/>
      <w:marTop w:val="0"/>
      <w:marBottom w:val="0"/>
      <w:divBdr>
        <w:top w:val="none" w:sz="0" w:space="0" w:color="auto"/>
        <w:left w:val="none" w:sz="0" w:space="0" w:color="auto"/>
        <w:bottom w:val="none" w:sz="0" w:space="0" w:color="auto"/>
        <w:right w:val="none" w:sz="0" w:space="0" w:color="auto"/>
      </w:divBdr>
    </w:div>
    <w:div w:id="1092435488">
      <w:bodyDiv w:val="1"/>
      <w:marLeft w:val="0"/>
      <w:marRight w:val="0"/>
      <w:marTop w:val="0"/>
      <w:marBottom w:val="0"/>
      <w:divBdr>
        <w:top w:val="none" w:sz="0" w:space="0" w:color="auto"/>
        <w:left w:val="none" w:sz="0" w:space="0" w:color="auto"/>
        <w:bottom w:val="none" w:sz="0" w:space="0" w:color="auto"/>
        <w:right w:val="none" w:sz="0" w:space="0" w:color="auto"/>
      </w:divBdr>
    </w:div>
    <w:div w:id="1102526666">
      <w:bodyDiv w:val="1"/>
      <w:marLeft w:val="0"/>
      <w:marRight w:val="0"/>
      <w:marTop w:val="0"/>
      <w:marBottom w:val="0"/>
      <w:divBdr>
        <w:top w:val="none" w:sz="0" w:space="0" w:color="auto"/>
        <w:left w:val="none" w:sz="0" w:space="0" w:color="auto"/>
        <w:bottom w:val="none" w:sz="0" w:space="0" w:color="auto"/>
        <w:right w:val="none" w:sz="0" w:space="0" w:color="auto"/>
      </w:divBdr>
    </w:div>
    <w:div w:id="1116563618">
      <w:bodyDiv w:val="1"/>
      <w:marLeft w:val="0"/>
      <w:marRight w:val="0"/>
      <w:marTop w:val="0"/>
      <w:marBottom w:val="0"/>
      <w:divBdr>
        <w:top w:val="none" w:sz="0" w:space="0" w:color="auto"/>
        <w:left w:val="none" w:sz="0" w:space="0" w:color="auto"/>
        <w:bottom w:val="none" w:sz="0" w:space="0" w:color="auto"/>
        <w:right w:val="none" w:sz="0" w:space="0" w:color="auto"/>
      </w:divBdr>
      <w:divsChild>
        <w:div w:id="723331023">
          <w:marLeft w:val="0"/>
          <w:marRight w:val="0"/>
          <w:marTop w:val="0"/>
          <w:marBottom w:val="0"/>
          <w:divBdr>
            <w:top w:val="single" w:sz="2" w:space="0" w:color="D9D9E3"/>
            <w:left w:val="single" w:sz="2" w:space="0" w:color="D9D9E3"/>
            <w:bottom w:val="single" w:sz="2" w:space="0" w:color="D9D9E3"/>
            <w:right w:val="single" w:sz="2" w:space="0" w:color="D9D9E3"/>
          </w:divBdr>
          <w:divsChild>
            <w:div w:id="135613306">
              <w:marLeft w:val="0"/>
              <w:marRight w:val="0"/>
              <w:marTop w:val="0"/>
              <w:marBottom w:val="0"/>
              <w:divBdr>
                <w:top w:val="single" w:sz="2" w:space="0" w:color="D9D9E3"/>
                <w:left w:val="single" w:sz="2" w:space="0" w:color="D9D9E3"/>
                <w:bottom w:val="single" w:sz="2" w:space="0" w:color="D9D9E3"/>
                <w:right w:val="single" w:sz="2" w:space="0" w:color="D9D9E3"/>
              </w:divBdr>
              <w:divsChild>
                <w:div w:id="1509716496">
                  <w:marLeft w:val="0"/>
                  <w:marRight w:val="0"/>
                  <w:marTop w:val="0"/>
                  <w:marBottom w:val="0"/>
                  <w:divBdr>
                    <w:top w:val="single" w:sz="2" w:space="0" w:color="D9D9E3"/>
                    <w:left w:val="single" w:sz="2" w:space="0" w:color="D9D9E3"/>
                    <w:bottom w:val="single" w:sz="2" w:space="0" w:color="D9D9E3"/>
                    <w:right w:val="single" w:sz="2" w:space="0" w:color="D9D9E3"/>
                  </w:divBdr>
                  <w:divsChild>
                    <w:div w:id="319579459">
                      <w:marLeft w:val="0"/>
                      <w:marRight w:val="0"/>
                      <w:marTop w:val="0"/>
                      <w:marBottom w:val="0"/>
                      <w:divBdr>
                        <w:top w:val="single" w:sz="2" w:space="0" w:color="D9D9E3"/>
                        <w:left w:val="single" w:sz="2" w:space="0" w:color="D9D9E3"/>
                        <w:bottom w:val="single" w:sz="2" w:space="0" w:color="D9D9E3"/>
                        <w:right w:val="single" w:sz="2" w:space="0" w:color="D9D9E3"/>
                      </w:divBdr>
                      <w:divsChild>
                        <w:div w:id="320892015">
                          <w:marLeft w:val="0"/>
                          <w:marRight w:val="0"/>
                          <w:marTop w:val="0"/>
                          <w:marBottom w:val="0"/>
                          <w:divBdr>
                            <w:top w:val="single" w:sz="2" w:space="0" w:color="auto"/>
                            <w:left w:val="single" w:sz="2" w:space="0" w:color="auto"/>
                            <w:bottom w:val="single" w:sz="6" w:space="0" w:color="auto"/>
                            <w:right w:val="single" w:sz="2" w:space="0" w:color="auto"/>
                          </w:divBdr>
                          <w:divsChild>
                            <w:div w:id="16998950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7133579">
                                  <w:marLeft w:val="0"/>
                                  <w:marRight w:val="0"/>
                                  <w:marTop w:val="0"/>
                                  <w:marBottom w:val="0"/>
                                  <w:divBdr>
                                    <w:top w:val="single" w:sz="2" w:space="0" w:color="D9D9E3"/>
                                    <w:left w:val="single" w:sz="2" w:space="0" w:color="D9D9E3"/>
                                    <w:bottom w:val="single" w:sz="2" w:space="0" w:color="D9D9E3"/>
                                    <w:right w:val="single" w:sz="2" w:space="0" w:color="D9D9E3"/>
                                  </w:divBdr>
                                  <w:divsChild>
                                    <w:div w:id="1856309039">
                                      <w:marLeft w:val="0"/>
                                      <w:marRight w:val="0"/>
                                      <w:marTop w:val="0"/>
                                      <w:marBottom w:val="0"/>
                                      <w:divBdr>
                                        <w:top w:val="single" w:sz="2" w:space="0" w:color="D9D9E3"/>
                                        <w:left w:val="single" w:sz="2" w:space="0" w:color="D9D9E3"/>
                                        <w:bottom w:val="single" w:sz="2" w:space="0" w:color="D9D9E3"/>
                                        <w:right w:val="single" w:sz="2" w:space="0" w:color="D9D9E3"/>
                                      </w:divBdr>
                                      <w:divsChild>
                                        <w:div w:id="1637106028">
                                          <w:marLeft w:val="0"/>
                                          <w:marRight w:val="0"/>
                                          <w:marTop w:val="0"/>
                                          <w:marBottom w:val="0"/>
                                          <w:divBdr>
                                            <w:top w:val="single" w:sz="2" w:space="0" w:color="D9D9E3"/>
                                            <w:left w:val="single" w:sz="2" w:space="0" w:color="D9D9E3"/>
                                            <w:bottom w:val="single" w:sz="2" w:space="0" w:color="D9D9E3"/>
                                            <w:right w:val="single" w:sz="2" w:space="0" w:color="D9D9E3"/>
                                          </w:divBdr>
                                          <w:divsChild>
                                            <w:div w:id="29707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1107375">
          <w:marLeft w:val="0"/>
          <w:marRight w:val="0"/>
          <w:marTop w:val="0"/>
          <w:marBottom w:val="0"/>
          <w:divBdr>
            <w:top w:val="none" w:sz="0" w:space="0" w:color="auto"/>
            <w:left w:val="none" w:sz="0" w:space="0" w:color="auto"/>
            <w:bottom w:val="none" w:sz="0" w:space="0" w:color="auto"/>
            <w:right w:val="none" w:sz="0" w:space="0" w:color="auto"/>
          </w:divBdr>
        </w:div>
      </w:divsChild>
    </w:div>
    <w:div w:id="1118260635">
      <w:bodyDiv w:val="1"/>
      <w:marLeft w:val="0"/>
      <w:marRight w:val="0"/>
      <w:marTop w:val="0"/>
      <w:marBottom w:val="0"/>
      <w:divBdr>
        <w:top w:val="none" w:sz="0" w:space="0" w:color="auto"/>
        <w:left w:val="none" w:sz="0" w:space="0" w:color="auto"/>
        <w:bottom w:val="none" w:sz="0" w:space="0" w:color="auto"/>
        <w:right w:val="none" w:sz="0" w:space="0" w:color="auto"/>
      </w:divBdr>
    </w:div>
    <w:div w:id="1118450134">
      <w:bodyDiv w:val="1"/>
      <w:marLeft w:val="0"/>
      <w:marRight w:val="0"/>
      <w:marTop w:val="0"/>
      <w:marBottom w:val="0"/>
      <w:divBdr>
        <w:top w:val="none" w:sz="0" w:space="0" w:color="auto"/>
        <w:left w:val="none" w:sz="0" w:space="0" w:color="auto"/>
        <w:bottom w:val="none" w:sz="0" w:space="0" w:color="auto"/>
        <w:right w:val="none" w:sz="0" w:space="0" w:color="auto"/>
      </w:divBdr>
    </w:div>
    <w:div w:id="1122727932">
      <w:bodyDiv w:val="1"/>
      <w:marLeft w:val="0"/>
      <w:marRight w:val="0"/>
      <w:marTop w:val="0"/>
      <w:marBottom w:val="0"/>
      <w:divBdr>
        <w:top w:val="none" w:sz="0" w:space="0" w:color="auto"/>
        <w:left w:val="none" w:sz="0" w:space="0" w:color="auto"/>
        <w:bottom w:val="none" w:sz="0" w:space="0" w:color="auto"/>
        <w:right w:val="none" w:sz="0" w:space="0" w:color="auto"/>
      </w:divBdr>
    </w:div>
    <w:div w:id="1135677892">
      <w:bodyDiv w:val="1"/>
      <w:marLeft w:val="0"/>
      <w:marRight w:val="0"/>
      <w:marTop w:val="0"/>
      <w:marBottom w:val="0"/>
      <w:divBdr>
        <w:top w:val="none" w:sz="0" w:space="0" w:color="auto"/>
        <w:left w:val="none" w:sz="0" w:space="0" w:color="auto"/>
        <w:bottom w:val="none" w:sz="0" w:space="0" w:color="auto"/>
        <w:right w:val="none" w:sz="0" w:space="0" w:color="auto"/>
      </w:divBdr>
    </w:div>
    <w:div w:id="1137793230">
      <w:bodyDiv w:val="1"/>
      <w:marLeft w:val="0"/>
      <w:marRight w:val="0"/>
      <w:marTop w:val="0"/>
      <w:marBottom w:val="0"/>
      <w:divBdr>
        <w:top w:val="none" w:sz="0" w:space="0" w:color="auto"/>
        <w:left w:val="none" w:sz="0" w:space="0" w:color="auto"/>
        <w:bottom w:val="none" w:sz="0" w:space="0" w:color="auto"/>
        <w:right w:val="none" w:sz="0" w:space="0" w:color="auto"/>
      </w:divBdr>
    </w:div>
    <w:div w:id="1140414949">
      <w:bodyDiv w:val="1"/>
      <w:marLeft w:val="0"/>
      <w:marRight w:val="0"/>
      <w:marTop w:val="0"/>
      <w:marBottom w:val="0"/>
      <w:divBdr>
        <w:top w:val="none" w:sz="0" w:space="0" w:color="auto"/>
        <w:left w:val="none" w:sz="0" w:space="0" w:color="auto"/>
        <w:bottom w:val="none" w:sz="0" w:space="0" w:color="auto"/>
        <w:right w:val="none" w:sz="0" w:space="0" w:color="auto"/>
      </w:divBdr>
    </w:div>
    <w:div w:id="1141269205">
      <w:bodyDiv w:val="1"/>
      <w:marLeft w:val="0"/>
      <w:marRight w:val="0"/>
      <w:marTop w:val="0"/>
      <w:marBottom w:val="0"/>
      <w:divBdr>
        <w:top w:val="none" w:sz="0" w:space="0" w:color="auto"/>
        <w:left w:val="none" w:sz="0" w:space="0" w:color="auto"/>
        <w:bottom w:val="none" w:sz="0" w:space="0" w:color="auto"/>
        <w:right w:val="none" w:sz="0" w:space="0" w:color="auto"/>
      </w:divBdr>
    </w:div>
    <w:div w:id="1141339034">
      <w:bodyDiv w:val="1"/>
      <w:marLeft w:val="0"/>
      <w:marRight w:val="0"/>
      <w:marTop w:val="0"/>
      <w:marBottom w:val="0"/>
      <w:divBdr>
        <w:top w:val="none" w:sz="0" w:space="0" w:color="auto"/>
        <w:left w:val="none" w:sz="0" w:space="0" w:color="auto"/>
        <w:bottom w:val="none" w:sz="0" w:space="0" w:color="auto"/>
        <w:right w:val="none" w:sz="0" w:space="0" w:color="auto"/>
      </w:divBdr>
    </w:div>
    <w:div w:id="1147282823">
      <w:bodyDiv w:val="1"/>
      <w:marLeft w:val="0"/>
      <w:marRight w:val="0"/>
      <w:marTop w:val="0"/>
      <w:marBottom w:val="0"/>
      <w:divBdr>
        <w:top w:val="none" w:sz="0" w:space="0" w:color="auto"/>
        <w:left w:val="none" w:sz="0" w:space="0" w:color="auto"/>
        <w:bottom w:val="none" w:sz="0" w:space="0" w:color="auto"/>
        <w:right w:val="none" w:sz="0" w:space="0" w:color="auto"/>
      </w:divBdr>
    </w:div>
    <w:div w:id="1147431276">
      <w:bodyDiv w:val="1"/>
      <w:marLeft w:val="0"/>
      <w:marRight w:val="0"/>
      <w:marTop w:val="0"/>
      <w:marBottom w:val="0"/>
      <w:divBdr>
        <w:top w:val="none" w:sz="0" w:space="0" w:color="auto"/>
        <w:left w:val="none" w:sz="0" w:space="0" w:color="auto"/>
        <w:bottom w:val="none" w:sz="0" w:space="0" w:color="auto"/>
        <w:right w:val="none" w:sz="0" w:space="0" w:color="auto"/>
      </w:divBdr>
    </w:div>
    <w:div w:id="1149132661">
      <w:bodyDiv w:val="1"/>
      <w:marLeft w:val="0"/>
      <w:marRight w:val="0"/>
      <w:marTop w:val="0"/>
      <w:marBottom w:val="0"/>
      <w:divBdr>
        <w:top w:val="none" w:sz="0" w:space="0" w:color="auto"/>
        <w:left w:val="none" w:sz="0" w:space="0" w:color="auto"/>
        <w:bottom w:val="none" w:sz="0" w:space="0" w:color="auto"/>
        <w:right w:val="none" w:sz="0" w:space="0" w:color="auto"/>
      </w:divBdr>
    </w:div>
    <w:div w:id="1151672276">
      <w:bodyDiv w:val="1"/>
      <w:marLeft w:val="0"/>
      <w:marRight w:val="0"/>
      <w:marTop w:val="0"/>
      <w:marBottom w:val="0"/>
      <w:divBdr>
        <w:top w:val="none" w:sz="0" w:space="0" w:color="auto"/>
        <w:left w:val="none" w:sz="0" w:space="0" w:color="auto"/>
        <w:bottom w:val="none" w:sz="0" w:space="0" w:color="auto"/>
        <w:right w:val="none" w:sz="0" w:space="0" w:color="auto"/>
      </w:divBdr>
    </w:div>
    <w:div w:id="1152522033">
      <w:bodyDiv w:val="1"/>
      <w:marLeft w:val="0"/>
      <w:marRight w:val="0"/>
      <w:marTop w:val="0"/>
      <w:marBottom w:val="0"/>
      <w:divBdr>
        <w:top w:val="none" w:sz="0" w:space="0" w:color="auto"/>
        <w:left w:val="none" w:sz="0" w:space="0" w:color="auto"/>
        <w:bottom w:val="none" w:sz="0" w:space="0" w:color="auto"/>
        <w:right w:val="none" w:sz="0" w:space="0" w:color="auto"/>
      </w:divBdr>
    </w:div>
    <w:div w:id="1156843381">
      <w:bodyDiv w:val="1"/>
      <w:marLeft w:val="0"/>
      <w:marRight w:val="0"/>
      <w:marTop w:val="0"/>
      <w:marBottom w:val="0"/>
      <w:divBdr>
        <w:top w:val="none" w:sz="0" w:space="0" w:color="auto"/>
        <w:left w:val="none" w:sz="0" w:space="0" w:color="auto"/>
        <w:bottom w:val="none" w:sz="0" w:space="0" w:color="auto"/>
        <w:right w:val="none" w:sz="0" w:space="0" w:color="auto"/>
      </w:divBdr>
    </w:div>
    <w:div w:id="1162547925">
      <w:bodyDiv w:val="1"/>
      <w:marLeft w:val="0"/>
      <w:marRight w:val="0"/>
      <w:marTop w:val="0"/>
      <w:marBottom w:val="0"/>
      <w:divBdr>
        <w:top w:val="none" w:sz="0" w:space="0" w:color="auto"/>
        <w:left w:val="none" w:sz="0" w:space="0" w:color="auto"/>
        <w:bottom w:val="none" w:sz="0" w:space="0" w:color="auto"/>
        <w:right w:val="none" w:sz="0" w:space="0" w:color="auto"/>
      </w:divBdr>
    </w:div>
    <w:div w:id="1166942719">
      <w:bodyDiv w:val="1"/>
      <w:marLeft w:val="0"/>
      <w:marRight w:val="0"/>
      <w:marTop w:val="0"/>
      <w:marBottom w:val="0"/>
      <w:divBdr>
        <w:top w:val="none" w:sz="0" w:space="0" w:color="auto"/>
        <w:left w:val="none" w:sz="0" w:space="0" w:color="auto"/>
        <w:bottom w:val="none" w:sz="0" w:space="0" w:color="auto"/>
        <w:right w:val="none" w:sz="0" w:space="0" w:color="auto"/>
      </w:divBdr>
    </w:div>
    <w:div w:id="1169324491">
      <w:bodyDiv w:val="1"/>
      <w:marLeft w:val="0"/>
      <w:marRight w:val="0"/>
      <w:marTop w:val="0"/>
      <w:marBottom w:val="0"/>
      <w:divBdr>
        <w:top w:val="none" w:sz="0" w:space="0" w:color="auto"/>
        <w:left w:val="none" w:sz="0" w:space="0" w:color="auto"/>
        <w:bottom w:val="none" w:sz="0" w:space="0" w:color="auto"/>
        <w:right w:val="none" w:sz="0" w:space="0" w:color="auto"/>
      </w:divBdr>
    </w:div>
    <w:div w:id="1170216351">
      <w:bodyDiv w:val="1"/>
      <w:marLeft w:val="0"/>
      <w:marRight w:val="0"/>
      <w:marTop w:val="0"/>
      <w:marBottom w:val="0"/>
      <w:divBdr>
        <w:top w:val="none" w:sz="0" w:space="0" w:color="auto"/>
        <w:left w:val="none" w:sz="0" w:space="0" w:color="auto"/>
        <w:bottom w:val="none" w:sz="0" w:space="0" w:color="auto"/>
        <w:right w:val="none" w:sz="0" w:space="0" w:color="auto"/>
      </w:divBdr>
    </w:div>
    <w:div w:id="1189297895">
      <w:bodyDiv w:val="1"/>
      <w:marLeft w:val="0"/>
      <w:marRight w:val="0"/>
      <w:marTop w:val="0"/>
      <w:marBottom w:val="0"/>
      <w:divBdr>
        <w:top w:val="none" w:sz="0" w:space="0" w:color="auto"/>
        <w:left w:val="none" w:sz="0" w:space="0" w:color="auto"/>
        <w:bottom w:val="none" w:sz="0" w:space="0" w:color="auto"/>
        <w:right w:val="none" w:sz="0" w:space="0" w:color="auto"/>
      </w:divBdr>
    </w:div>
    <w:div w:id="1192644812">
      <w:bodyDiv w:val="1"/>
      <w:marLeft w:val="0"/>
      <w:marRight w:val="0"/>
      <w:marTop w:val="0"/>
      <w:marBottom w:val="0"/>
      <w:divBdr>
        <w:top w:val="none" w:sz="0" w:space="0" w:color="auto"/>
        <w:left w:val="none" w:sz="0" w:space="0" w:color="auto"/>
        <w:bottom w:val="none" w:sz="0" w:space="0" w:color="auto"/>
        <w:right w:val="none" w:sz="0" w:space="0" w:color="auto"/>
      </w:divBdr>
    </w:div>
    <w:div w:id="1200825956">
      <w:bodyDiv w:val="1"/>
      <w:marLeft w:val="0"/>
      <w:marRight w:val="0"/>
      <w:marTop w:val="0"/>
      <w:marBottom w:val="0"/>
      <w:divBdr>
        <w:top w:val="none" w:sz="0" w:space="0" w:color="auto"/>
        <w:left w:val="none" w:sz="0" w:space="0" w:color="auto"/>
        <w:bottom w:val="none" w:sz="0" w:space="0" w:color="auto"/>
        <w:right w:val="none" w:sz="0" w:space="0" w:color="auto"/>
      </w:divBdr>
    </w:div>
    <w:div w:id="1204252142">
      <w:bodyDiv w:val="1"/>
      <w:marLeft w:val="0"/>
      <w:marRight w:val="0"/>
      <w:marTop w:val="0"/>
      <w:marBottom w:val="0"/>
      <w:divBdr>
        <w:top w:val="none" w:sz="0" w:space="0" w:color="auto"/>
        <w:left w:val="none" w:sz="0" w:space="0" w:color="auto"/>
        <w:bottom w:val="none" w:sz="0" w:space="0" w:color="auto"/>
        <w:right w:val="none" w:sz="0" w:space="0" w:color="auto"/>
      </w:divBdr>
    </w:div>
    <w:div w:id="1208108508">
      <w:bodyDiv w:val="1"/>
      <w:marLeft w:val="0"/>
      <w:marRight w:val="0"/>
      <w:marTop w:val="0"/>
      <w:marBottom w:val="0"/>
      <w:divBdr>
        <w:top w:val="none" w:sz="0" w:space="0" w:color="auto"/>
        <w:left w:val="none" w:sz="0" w:space="0" w:color="auto"/>
        <w:bottom w:val="none" w:sz="0" w:space="0" w:color="auto"/>
        <w:right w:val="none" w:sz="0" w:space="0" w:color="auto"/>
      </w:divBdr>
    </w:div>
    <w:div w:id="1210993500">
      <w:bodyDiv w:val="1"/>
      <w:marLeft w:val="0"/>
      <w:marRight w:val="0"/>
      <w:marTop w:val="0"/>
      <w:marBottom w:val="0"/>
      <w:divBdr>
        <w:top w:val="none" w:sz="0" w:space="0" w:color="auto"/>
        <w:left w:val="none" w:sz="0" w:space="0" w:color="auto"/>
        <w:bottom w:val="none" w:sz="0" w:space="0" w:color="auto"/>
        <w:right w:val="none" w:sz="0" w:space="0" w:color="auto"/>
      </w:divBdr>
    </w:div>
    <w:div w:id="1213690570">
      <w:bodyDiv w:val="1"/>
      <w:marLeft w:val="0"/>
      <w:marRight w:val="0"/>
      <w:marTop w:val="0"/>
      <w:marBottom w:val="0"/>
      <w:divBdr>
        <w:top w:val="none" w:sz="0" w:space="0" w:color="auto"/>
        <w:left w:val="none" w:sz="0" w:space="0" w:color="auto"/>
        <w:bottom w:val="none" w:sz="0" w:space="0" w:color="auto"/>
        <w:right w:val="none" w:sz="0" w:space="0" w:color="auto"/>
      </w:divBdr>
    </w:div>
    <w:div w:id="1214585373">
      <w:bodyDiv w:val="1"/>
      <w:marLeft w:val="0"/>
      <w:marRight w:val="0"/>
      <w:marTop w:val="0"/>
      <w:marBottom w:val="0"/>
      <w:divBdr>
        <w:top w:val="none" w:sz="0" w:space="0" w:color="auto"/>
        <w:left w:val="none" w:sz="0" w:space="0" w:color="auto"/>
        <w:bottom w:val="none" w:sz="0" w:space="0" w:color="auto"/>
        <w:right w:val="none" w:sz="0" w:space="0" w:color="auto"/>
      </w:divBdr>
    </w:div>
    <w:div w:id="1224096411">
      <w:bodyDiv w:val="1"/>
      <w:marLeft w:val="0"/>
      <w:marRight w:val="0"/>
      <w:marTop w:val="0"/>
      <w:marBottom w:val="0"/>
      <w:divBdr>
        <w:top w:val="none" w:sz="0" w:space="0" w:color="auto"/>
        <w:left w:val="none" w:sz="0" w:space="0" w:color="auto"/>
        <w:bottom w:val="none" w:sz="0" w:space="0" w:color="auto"/>
        <w:right w:val="none" w:sz="0" w:space="0" w:color="auto"/>
      </w:divBdr>
    </w:div>
    <w:div w:id="1230188719">
      <w:bodyDiv w:val="1"/>
      <w:marLeft w:val="0"/>
      <w:marRight w:val="0"/>
      <w:marTop w:val="0"/>
      <w:marBottom w:val="0"/>
      <w:divBdr>
        <w:top w:val="none" w:sz="0" w:space="0" w:color="auto"/>
        <w:left w:val="none" w:sz="0" w:space="0" w:color="auto"/>
        <w:bottom w:val="none" w:sz="0" w:space="0" w:color="auto"/>
        <w:right w:val="none" w:sz="0" w:space="0" w:color="auto"/>
      </w:divBdr>
    </w:div>
    <w:div w:id="1248345277">
      <w:bodyDiv w:val="1"/>
      <w:marLeft w:val="0"/>
      <w:marRight w:val="0"/>
      <w:marTop w:val="0"/>
      <w:marBottom w:val="0"/>
      <w:divBdr>
        <w:top w:val="none" w:sz="0" w:space="0" w:color="auto"/>
        <w:left w:val="none" w:sz="0" w:space="0" w:color="auto"/>
        <w:bottom w:val="none" w:sz="0" w:space="0" w:color="auto"/>
        <w:right w:val="none" w:sz="0" w:space="0" w:color="auto"/>
      </w:divBdr>
    </w:div>
    <w:div w:id="1256357512">
      <w:bodyDiv w:val="1"/>
      <w:marLeft w:val="0"/>
      <w:marRight w:val="0"/>
      <w:marTop w:val="0"/>
      <w:marBottom w:val="0"/>
      <w:divBdr>
        <w:top w:val="none" w:sz="0" w:space="0" w:color="auto"/>
        <w:left w:val="none" w:sz="0" w:space="0" w:color="auto"/>
        <w:bottom w:val="none" w:sz="0" w:space="0" w:color="auto"/>
        <w:right w:val="none" w:sz="0" w:space="0" w:color="auto"/>
      </w:divBdr>
    </w:div>
    <w:div w:id="1260526273">
      <w:bodyDiv w:val="1"/>
      <w:marLeft w:val="0"/>
      <w:marRight w:val="0"/>
      <w:marTop w:val="0"/>
      <w:marBottom w:val="0"/>
      <w:divBdr>
        <w:top w:val="none" w:sz="0" w:space="0" w:color="auto"/>
        <w:left w:val="none" w:sz="0" w:space="0" w:color="auto"/>
        <w:bottom w:val="none" w:sz="0" w:space="0" w:color="auto"/>
        <w:right w:val="none" w:sz="0" w:space="0" w:color="auto"/>
      </w:divBdr>
    </w:div>
    <w:div w:id="1260719194">
      <w:bodyDiv w:val="1"/>
      <w:marLeft w:val="0"/>
      <w:marRight w:val="0"/>
      <w:marTop w:val="0"/>
      <w:marBottom w:val="0"/>
      <w:divBdr>
        <w:top w:val="none" w:sz="0" w:space="0" w:color="auto"/>
        <w:left w:val="none" w:sz="0" w:space="0" w:color="auto"/>
        <w:bottom w:val="none" w:sz="0" w:space="0" w:color="auto"/>
        <w:right w:val="none" w:sz="0" w:space="0" w:color="auto"/>
      </w:divBdr>
    </w:div>
    <w:div w:id="1286544203">
      <w:bodyDiv w:val="1"/>
      <w:marLeft w:val="0"/>
      <w:marRight w:val="0"/>
      <w:marTop w:val="0"/>
      <w:marBottom w:val="0"/>
      <w:divBdr>
        <w:top w:val="none" w:sz="0" w:space="0" w:color="auto"/>
        <w:left w:val="none" w:sz="0" w:space="0" w:color="auto"/>
        <w:bottom w:val="none" w:sz="0" w:space="0" w:color="auto"/>
        <w:right w:val="none" w:sz="0" w:space="0" w:color="auto"/>
      </w:divBdr>
    </w:div>
    <w:div w:id="1290086622">
      <w:bodyDiv w:val="1"/>
      <w:marLeft w:val="0"/>
      <w:marRight w:val="0"/>
      <w:marTop w:val="0"/>
      <w:marBottom w:val="0"/>
      <w:divBdr>
        <w:top w:val="none" w:sz="0" w:space="0" w:color="auto"/>
        <w:left w:val="none" w:sz="0" w:space="0" w:color="auto"/>
        <w:bottom w:val="none" w:sz="0" w:space="0" w:color="auto"/>
        <w:right w:val="none" w:sz="0" w:space="0" w:color="auto"/>
      </w:divBdr>
    </w:div>
    <w:div w:id="1296443898">
      <w:bodyDiv w:val="1"/>
      <w:marLeft w:val="0"/>
      <w:marRight w:val="0"/>
      <w:marTop w:val="0"/>
      <w:marBottom w:val="0"/>
      <w:divBdr>
        <w:top w:val="none" w:sz="0" w:space="0" w:color="auto"/>
        <w:left w:val="none" w:sz="0" w:space="0" w:color="auto"/>
        <w:bottom w:val="none" w:sz="0" w:space="0" w:color="auto"/>
        <w:right w:val="none" w:sz="0" w:space="0" w:color="auto"/>
      </w:divBdr>
    </w:div>
    <w:div w:id="1300308041">
      <w:bodyDiv w:val="1"/>
      <w:marLeft w:val="0"/>
      <w:marRight w:val="0"/>
      <w:marTop w:val="0"/>
      <w:marBottom w:val="0"/>
      <w:divBdr>
        <w:top w:val="none" w:sz="0" w:space="0" w:color="auto"/>
        <w:left w:val="none" w:sz="0" w:space="0" w:color="auto"/>
        <w:bottom w:val="none" w:sz="0" w:space="0" w:color="auto"/>
        <w:right w:val="none" w:sz="0" w:space="0" w:color="auto"/>
      </w:divBdr>
    </w:div>
    <w:div w:id="1334841721">
      <w:bodyDiv w:val="1"/>
      <w:marLeft w:val="0"/>
      <w:marRight w:val="0"/>
      <w:marTop w:val="0"/>
      <w:marBottom w:val="0"/>
      <w:divBdr>
        <w:top w:val="none" w:sz="0" w:space="0" w:color="auto"/>
        <w:left w:val="none" w:sz="0" w:space="0" w:color="auto"/>
        <w:bottom w:val="none" w:sz="0" w:space="0" w:color="auto"/>
        <w:right w:val="none" w:sz="0" w:space="0" w:color="auto"/>
      </w:divBdr>
    </w:div>
    <w:div w:id="1345592612">
      <w:bodyDiv w:val="1"/>
      <w:marLeft w:val="0"/>
      <w:marRight w:val="0"/>
      <w:marTop w:val="0"/>
      <w:marBottom w:val="0"/>
      <w:divBdr>
        <w:top w:val="none" w:sz="0" w:space="0" w:color="auto"/>
        <w:left w:val="none" w:sz="0" w:space="0" w:color="auto"/>
        <w:bottom w:val="none" w:sz="0" w:space="0" w:color="auto"/>
        <w:right w:val="none" w:sz="0" w:space="0" w:color="auto"/>
      </w:divBdr>
    </w:div>
    <w:div w:id="1368339595">
      <w:bodyDiv w:val="1"/>
      <w:marLeft w:val="0"/>
      <w:marRight w:val="0"/>
      <w:marTop w:val="0"/>
      <w:marBottom w:val="0"/>
      <w:divBdr>
        <w:top w:val="none" w:sz="0" w:space="0" w:color="auto"/>
        <w:left w:val="none" w:sz="0" w:space="0" w:color="auto"/>
        <w:bottom w:val="none" w:sz="0" w:space="0" w:color="auto"/>
        <w:right w:val="none" w:sz="0" w:space="0" w:color="auto"/>
      </w:divBdr>
    </w:div>
    <w:div w:id="1371758638">
      <w:bodyDiv w:val="1"/>
      <w:marLeft w:val="0"/>
      <w:marRight w:val="0"/>
      <w:marTop w:val="0"/>
      <w:marBottom w:val="0"/>
      <w:divBdr>
        <w:top w:val="none" w:sz="0" w:space="0" w:color="auto"/>
        <w:left w:val="none" w:sz="0" w:space="0" w:color="auto"/>
        <w:bottom w:val="none" w:sz="0" w:space="0" w:color="auto"/>
        <w:right w:val="none" w:sz="0" w:space="0" w:color="auto"/>
      </w:divBdr>
    </w:div>
    <w:div w:id="1372457177">
      <w:bodyDiv w:val="1"/>
      <w:marLeft w:val="0"/>
      <w:marRight w:val="0"/>
      <w:marTop w:val="0"/>
      <w:marBottom w:val="0"/>
      <w:divBdr>
        <w:top w:val="none" w:sz="0" w:space="0" w:color="auto"/>
        <w:left w:val="none" w:sz="0" w:space="0" w:color="auto"/>
        <w:bottom w:val="none" w:sz="0" w:space="0" w:color="auto"/>
        <w:right w:val="none" w:sz="0" w:space="0" w:color="auto"/>
      </w:divBdr>
    </w:div>
    <w:div w:id="1386414959">
      <w:bodyDiv w:val="1"/>
      <w:marLeft w:val="0"/>
      <w:marRight w:val="0"/>
      <w:marTop w:val="0"/>
      <w:marBottom w:val="0"/>
      <w:divBdr>
        <w:top w:val="none" w:sz="0" w:space="0" w:color="auto"/>
        <w:left w:val="none" w:sz="0" w:space="0" w:color="auto"/>
        <w:bottom w:val="none" w:sz="0" w:space="0" w:color="auto"/>
        <w:right w:val="none" w:sz="0" w:space="0" w:color="auto"/>
      </w:divBdr>
    </w:div>
    <w:div w:id="1390107420">
      <w:bodyDiv w:val="1"/>
      <w:marLeft w:val="0"/>
      <w:marRight w:val="0"/>
      <w:marTop w:val="0"/>
      <w:marBottom w:val="0"/>
      <w:divBdr>
        <w:top w:val="none" w:sz="0" w:space="0" w:color="auto"/>
        <w:left w:val="none" w:sz="0" w:space="0" w:color="auto"/>
        <w:bottom w:val="none" w:sz="0" w:space="0" w:color="auto"/>
        <w:right w:val="none" w:sz="0" w:space="0" w:color="auto"/>
      </w:divBdr>
    </w:div>
    <w:div w:id="1397707493">
      <w:bodyDiv w:val="1"/>
      <w:marLeft w:val="0"/>
      <w:marRight w:val="0"/>
      <w:marTop w:val="0"/>
      <w:marBottom w:val="0"/>
      <w:divBdr>
        <w:top w:val="none" w:sz="0" w:space="0" w:color="auto"/>
        <w:left w:val="none" w:sz="0" w:space="0" w:color="auto"/>
        <w:bottom w:val="none" w:sz="0" w:space="0" w:color="auto"/>
        <w:right w:val="none" w:sz="0" w:space="0" w:color="auto"/>
      </w:divBdr>
    </w:div>
    <w:div w:id="1401094941">
      <w:bodyDiv w:val="1"/>
      <w:marLeft w:val="0"/>
      <w:marRight w:val="0"/>
      <w:marTop w:val="0"/>
      <w:marBottom w:val="0"/>
      <w:divBdr>
        <w:top w:val="none" w:sz="0" w:space="0" w:color="auto"/>
        <w:left w:val="none" w:sz="0" w:space="0" w:color="auto"/>
        <w:bottom w:val="none" w:sz="0" w:space="0" w:color="auto"/>
        <w:right w:val="none" w:sz="0" w:space="0" w:color="auto"/>
      </w:divBdr>
    </w:div>
    <w:div w:id="1406950484">
      <w:bodyDiv w:val="1"/>
      <w:marLeft w:val="0"/>
      <w:marRight w:val="0"/>
      <w:marTop w:val="0"/>
      <w:marBottom w:val="0"/>
      <w:divBdr>
        <w:top w:val="none" w:sz="0" w:space="0" w:color="auto"/>
        <w:left w:val="none" w:sz="0" w:space="0" w:color="auto"/>
        <w:bottom w:val="none" w:sz="0" w:space="0" w:color="auto"/>
        <w:right w:val="none" w:sz="0" w:space="0" w:color="auto"/>
      </w:divBdr>
    </w:div>
    <w:div w:id="1407068512">
      <w:bodyDiv w:val="1"/>
      <w:marLeft w:val="0"/>
      <w:marRight w:val="0"/>
      <w:marTop w:val="0"/>
      <w:marBottom w:val="0"/>
      <w:divBdr>
        <w:top w:val="none" w:sz="0" w:space="0" w:color="auto"/>
        <w:left w:val="none" w:sz="0" w:space="0" w:color="auto"/>
        <w:bottom w:val="none" w:sz="0" w:space="0" w:color="auto"/>
        <w:right w:val="none" w:sz="0" w:space="0" w:color="auto"/>
      </w:divBdr>
    </w:div>
    <w:div w:id="1407798732">
      <w:bodyDiv w:val="1"/>
      <w:marLeft w:val="0"/>
      <w:marRight w:val="0"/>
      <w:marTop w:val="0"/>
      <w:marBottom w:val="0"/>
      <w:divBdr>
        <w:top w:val="none" w:sz="0" w:space="0" w:color="auto"/>
        <w:left w:val="none" w:sz="0" w:space="0" w:color="auto"/>
        <w:bottom w:val="none" w:sz="0" w:space="0" w:color="auto"/>
        <w:right w:val="none" w:sz="0" w:space="0" w:color="auto"/>
      </w:divBdr>
    </w:div>
    <w:div w:id="1410419244">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35632862">
      <w:bodyDiv w:val="1"/>
      <w:marLeft w:val="0"/>
      <w:marRight w:val="0"/>
      <w:marTop w:val="0"/>
      <w:marBottom w:val="0"/>
      <w:divBdr>
        <w:top w:val="none" w:sz="0" w:space="0" w:color="auto"/>
        <w:left w:val="none" w:sz="0" w:space="0" w:color="auto"/>
        <w:bottom w:val="none" w:sz="0" w:space="0" w:color="auto"/>
        <w:right w:val="none" w:sz="0" w:space="0" w:color="auto"/>
      </w:divBdr>
    </w:div>
    <w:div w:id="1443114684">
      <w:bodyDiv w:val="1"/>
      <w:marLeft w:val="0"/>
      <w:marRight w:val="0"/>
      <w:marTop w:val="0"/>
      <w:marBottom w:val="0"/>
      <w:divBdr>
        <w:top w:val="none" w:sz="0" w:space="0" w:color="auto"/>
        <w:left w:val="none" w:sz="0" w:space="0" w:color="auto"/>
        <w:bottom w:val="none" w:sz="0" w:space="0" w:color="auto"/>
        <w:right w:val="none" w:sz="0" w:space="0" w:color="auto"/>
      </w:divBdr>
    </w:div>
    <w:div w:id="1448164181">
      <w:bodyDiv w:val="1"/>
      <w:marLeft w:val="0"/>
      <w:marRight w:val="0"/>
      <w:marTop w:val="0"/>
      <w:marBottom w:val="0"/>
      <w:divBdr>
        <w:top w:val="none" w:sz="0" w:space="0" w:color="auto"/>
        <w:left w:val="none" w:sz="0" w:space="0" w:color="auto"/>
        <w:bottom w:val="none" w:sz="0" w:space="0" w:color="auto"/>
        <w:right w:val="none" w:sz="0" w:space="0" w:color="auto"/>
      </w:divBdr>
    </w:div>
    <w:div w:id="1450316011">
      <w:bodyDiv w:val="1"/>
      <w:marLeft w:val="0"/>
      <w:marRight w:val="0"/>
      <w:marTop w:val="0"/>
      <w:marBottom w:val="0"/>
      <w:divBdr>
        <w:top w:val="none" w:sz="0" w:space="0" w:color="auto"/>
        <w:left w:val="none" w:sz="0" w:space="0" w:color="auto"/>
        <w:bottom w:val="none" w:sz="0" w:space="0" w:color="auto"/>
        <w:right w:val="none" w:sz="0" w:space="0" w:color="auto"/>
      </w:divBdr>
    </w:div>
    <w:div w:id="1455829681">
      <w:bodyDiv w:val="1"/>
      <w:marLeft w:val="0"/>
      <w:marRight w:val="0"/>
      <w:marTop w:val="0"/>
      <w:marBottom w:val="0"/>
      <w:divBdr>
        <w:top w:val="none" w:sz="0" w:space="0" w:color="auto"/>
        <w:left w:val="none" w:sz="0" w:space="0" w:color="auto"/>
        <w:bottom w:val="none" w:sz="0" w:space="0" w:color="auto"/>
        <w:right w:val="none" w:sz="0" w:space="0" w:color="auto"/>
      </w:divBdr>
    </w:div>
    <w:div w:id="1461457182">
      <w:bodyDiv w:val="1"/>
      <w:marLeft w:val="0"/>
      <w:marRight w:val="0"/>
      <w:marTop w:val="0"/>
      <w:marBottom w:val="0"/>
      <w:divBdr>
        <w:top w:val="none" w:sz="0" w:space="0" w:color="auto"/>
        <w:left w:val="none" w:sz="0" w:space="0" w:color="auto"/>
        <w:bottom w:val="none" w:sz="0" w:space="0" w:color="auto"/>
        <w:right w:val="none" w:sz="0" w:space="0" w:color="auto"/>
      </w:divBdr>
    </w:div>
    <w:div w:id="1467162733">
      <w:bodyDiv w:val="1"/>
      <w:marLeft w:val="0"/>
      <w:marRight w:val="0"/>
      <w:marTop w:val="0"/>
      <w:marBottom w:val="0"/>
      <w:divBdr>
        <w:top w:val="none" w:sz="0" w:space="0" w:color="auto"/>
        <w:left w:val="none" w:sz="0" w:space="0" w:color="auto"/>
        <w:bottom w:val="none" w:sz="0" w:space="0" w:color="auto"/>
        <w:right w:val="none" w:sz="0" w:space="0" w:color="auto"/>
      </w:divBdr>
    </w:div>
    <w:div w:id="1479876410">
      <w:bodyDiv w:val="1"/>
      <w:marLeft w:val="0"/>
      <w:marRight w:val="0"/>
      <w:marTop w:val="0"/>
      <w:marBottom w:val="0"/>
      <w:divBdr>
        <w:top w:val="none" w:sz="0" w:space="0" w:color="auto"/>
        <w:left w:val="none" w:sz="0" w:space="0" w:color="auto"/>
        <w:bottom w:val="none" w:sz="0" w:space="0" w:color="auto"/>
        <w:right w:val="none" w:sz="0" w:space="0" w:color="auto"/>
      </w:divBdr>
    </w:div>
    <w:div w:id="1490094436">
      <w:bodyDiv w:val="1"/>
      <w:marLeft w:val="0"/>
      <w:marRight w:val="0"/>
      <w:marTop w:val="0"/>
      <w:marBottom w:val="0"/>
      <w:divBdr>
        <w:top w:val="none" w:sz="0" w:space="0" w:color="auto"/>
        <w:left w:val="none" w:sz="0" w:space="0" w:color="auto"/>
        <w:bottom w:val="none" w:sz="0" w:space="0" w:color="auto"/>
        <w:right w:val="none" w:sz="0" w:space="0" w:color="auto"/>
      </w:divBdr>
    </w:div>
    <w:div w:id="1495486746">
      <w:bodyDiv w:val="1"/>
      <w:marLeft w:val="0"/>
      <w:marRight w:val="0"/>
      <w:marTop w:val="0"/>
      <w:marBottom w:val="0"/>
      <w:divBdr>
        <w:top w:val="none" w:sz="0" w:space="0" w:color="auto"/>
        <w:left w:val="none" w:sz="0" w:space="0" w:color="auto"/>
        <w:bottom w:val="none" w:sz="0" w:space="0" w:color="auto"/>
        <w:right w:val="none" w:sz="0" w:space="0" w:color="auto"/>
      </w:divBdr>
    </w:div>
    <w:div w:id="1504706877">
      <w:bodyDiv w:val="1"/>
      <w:marLeft w:val="0"/>
      <w:marRight w:val="0"/>
      <w:marTop w:val="0"/>
      <w:marBottom w:val="0"/>
      <w:divBdr>
        <w:top w:val="none" w:sz="0" w:space="0" w:color="auto"/>
        <w:left w:val="none" w:sz="0" w:space="0" w:color="auto"/>
        <w:bottom w:val="none" w:sz="0" w:space="0" w:color="auto"/>
        <w:right w:val="none" w:sz="0" w:space="0" w:color="auto"/>
      </w:divBdr>
      <w:divsChild>
        <w:div w:id="1512798010">
          <w:marLeft w:val="0"/>
          <w:marRight w:val="0"/>
          <w:marTop w:val="0"/>
          <w:marBottom w:val="0"/>
          <w:divBdr>
            <w:top w:val="single" w:sz="2" w:space="0" w:color="D9D9E3"/>
            <w:left w:val="single" w:sz="2" w:space="0" w:color="D9D9E3"/>
            <w:bottom w:val="single" w:sz="2" w:space="0" w:color="D9D9E3"/>
            <w:right w:val="single" w:sz="2" w:space="0" w:color="D9D9E3"/>
          </w:divBdr>
          <w:divsChild>
            <w:div w:id="868950811">
              <w:marLeft w:val="0"/>
              <w:marRight w:val="0"/>
              <w:marTop w:val="0"/>
              <w:marBottom w:val="0"/>
              <w:divBdr>
                <w:top w:val="single" w:sz="2" w:space="0" w:color="D9D9E3"/>
                <w:left w:val="single" w:sz="2" w:space="0" w:color="D9D9E3"/>
                <w:bottom w:val="single" w:sz="2" w:space="0" w:color="D9D9E3"/>
                <w:right w:val="single" w:sz="2" w:space="0" w:color="D9D9E3"/>
              </w:divBdr>
              <w:divsChild>
                <w:div w:id="814838093">
                  <w:marLeft w:val="0"/>
                  <w:marRight w:val="0"/>
                  <w:marTop w:val="0"/>
                  <w:marBottom w:val="0"/>
                  <w:divBdr>
                    <w:top w:val="single" w:sz="2" w:space="0" w:color="D9D9E3"/>
                    <w:left w:val="single" w:sz="2" w:space="0" w:color="D9D9E3"/>
                    <w:bottom w:val="single" w:sz="2" w:space="0" w:color="D9D9E3"/>
                    <w:right w:val="single" w:sz="2" w:space="0" w:color="D9D9E3"/>
                  </w:divBdr>
                  <w:divsChild>
                    <w:div w:id="339700528">
                      <w:marLeft w:val="0"/>
                      <w:marRight w:val="0"/>
                      <w:marTop w:val="0"/>
                      <w:marBottom w:val="0"/>
                      <w:divBdr>
                        <w:top w:val="single" w:sz="2" w:space="0" w:color="D9D9E3"/>
                        <w:left w:val="single" w:sz="2" w:space="0" w:color="D9D9E3"/>
                        <w:bottom w:val="single" w:sz="2" w:space="0" w:color="D9D9E3"/>
                        <w:right w:val="single" w:sz="2" w:space="0" w:color="D9D9E3"/>
                      </w:divBdr>
                      <w:divsChild>
                        <w:div w:id="581304611">
                          <w:marLeft w:val="0"/>
                          <w:marRight w:val="0"/>
                          <w:marTop w:val="0"/>
                          <w:marBottom w:val="0"/>
                          <w:divBdr>
                            <w:top w:val="single" w:sz="2" w:space="0" w:color="auto"/>
                            <w:left w:val="single" w:sz="2" w:space="0" w:color="auto"/>
                            <w:bottom w:val="single" w:sz="6" w:space="0" w:color="auto"/>
                            <w:right w:val="single" w:sz="2" w:space="0" w:color="auto"/>
                          </w:divBdr>
                          <w:divsChild>
                            <w:div w:id="655377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39933673">
                                  <w:marLeft w:val="0"/>
                                  <w:marRight w:val="0"/>
                                  <w:marTop w:val="0"/>
                                  <w:marBottom w:val="0"/>
                                  <w:divBdr>
                                    <w:top w:val="single" w:sz="2" w:space="0" w:color="D9D9E3"/>
                                    <w:left w:val="single" w:sz="2" w:space="0" w:color="D9D9E3"/>
                                    <w:bottom w:val="single" w:sz="2" w:space="0" w:color="D9D9E3"/>
                                    <w:right w:val="single" w:sz="2" w:space="0" w:color="D9D9E3"/>
                                  </w:divBdr>
                                  <w:divsChild>
                                    <w:div w:id="2065136803">
                                      <w:marLeft w:val="0"/>
                                      <w:marRight w:val="0"/>
                                      <w:marTop w:val="0"/>
                                      <w:marBottom w:val="0"/>
                                      <w:divBdr>
                                        <w:top w:val="single" w:sz="2" w:space="0" w:color="D9D9E3"/>
                                        <w:left w:val="single" w:sz="2" w:space="0" w:color="D9D9E3"/>
                                        <w:bottom w:val="single" w:sz="2" w:space="0" w:color="D9D9E3"/>
                                        <w:right w:val="single" w:sz="2" w:space="0" w:color="D9D9E3"/>
                                      </w:divBdr>
                                      <w:divsChild>
                                        <w:div w:id="1499661262">
                                          <w:marLeft w:val="0"/>
                                          <w:marRight w:val="0"/>
                                          <w:marTop w:val="0"/>
                                          <w:marBottom w:val="0"/>
                                          <w:divBdr>
                                            <w:top w:val="single" w:sz="2" w:space="0" w:color="D9D9E3"/>
                                            <w:left w:val="single" w:sz="2" w:space="0" w:color="D9D9E3"/>
                                            <w:bottom w:val="single" w:sz="2" w:space="0" w:color="D9D9E3"/>
                                            <w:right w:val="single" w:sz="2" w:space="0" w:color="D9D9E3"/>
                                          </w:divBdr>
                                          <w:divsChild>
                                            <w:div w:id="29506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5927179">
          <w:marLeft w:val="0"/>
          <w:marRight w:val="0"/>
          <w:marTop w:val="0"/>
          <w:marBottom w:val="0"/>
          <w:divBdr>
            <w:top w:val="none" w:sz="0" w:space="0" w:color="auto"/>
            <w:left w:val="none" w:sz="0" w:space="0" w:color="auto"/>
            <w:bottom w:val="none" w:sz="0" w:space="0" w:color="auto"/>
            <w:right w:val="none" w:sz="0" w:space="0" w:color="auto"/>
          </w:divBdr>
        </w:div>
      </w:divsChild>
    </w:div>
    <w:div w:id="1509103846">
      <w:bodyDiv w:val="1"/>
      <w:marLeft w:val="0"/>
      <w:marRight w:val="0"/>
      <w:marTop w:val="0"/>
      <w:marBottom w:val="0"/>
      <w:divBdr>
        <w:top w:val="none" w:sz="0" w:space="0" w:color="auto"/>
        <w:left w:val="none" w:sz="0" w:space="0" w:color="auto"/>
        <w:bottom w:val="none" w:sz="0" w:space="0" w:color="auto"/>
        <w:right w:val="none" w:sz="0" w:space="0" w:color="auto"/>
      </w:divBdr>
    </w:div>
    <w:div w:id="1509370529">
      <w:bodyDiv w:val="1"/>
      <w:marLeft w:val="0"/>
      <w:marRight w:val="0"/>
      <w:marTop w:val="0"/>
      <w:marBottom w:val="0"/>
      <w:divBdr>
        <w:top w:val="none" w:sz="0" w:space="0" w:color="auto"/>
        <w:left w:val="none" w:sz="0" w:space="0" w:color="auto"/>
        <w:bottom w:val="none" w:sz="0" w:space="0" w:color="auto"/>
        <w:right w:val="none" w:sz="0" w:space="0" w:color="auto"/>
      </w:divBdr>
    </w:div>
    <w:div w:id="1518688509">
      <w:bodyDiv w:val="1"/>
      <w:marLeft w:val="0"/>
      <w:marRight w:val="0"/>
      <w:marTop w:val="0"/>
      <w:marBottom w:val="0"/>
      <w:divBdr>
        <w:top w:val="none" w:sz="0" w:space="0" w:color="auto"/>
        <w:left w:val="none" w:sz="0" w:space="0" w:color="auto"/>
        <w:bottom w:val="none" w:sz="0" w:space="0" w:color="auto"/>
        <w:right w:val="none" w:sz="0" w:space="0" w:color="auto"/>
      </w:divBdr>
      <w:divsChild>
        <w:div w:id="666250826">
          <w:marLeft w:val="0"/>
          <w:marRight w:val="0"/>
          <w:marTop w:val="0"/>
          <w:marBottom w:val="0"/>
          <w:divBdr>
            <w:top w:val="none" w:sz="0" w:space="0" w:color="auto"/>
            <w:left w:val="none" w:sz="0" w:space="0" w:color="auto"/>
            <w:bottom w:val="none" w:sz="0" w:space="0" w:color="auto"/>
            <w:right w:val="none" w:sz="0" w:space="0" w:color="auto"/>
          </w:divBdr>
        </w:div>
        <w:div w:id="1322154052">
          <w:marLeft w:val="0"/>
          <w:marRight w:val="0"/>
          <w:marTop w:val="0"/>
          <w:marBottom w:val="0"/>
          <w:divBdr>
            <w:top w:val="single" w:sz="2" w:space="0" w:color="D9D9E3"/>
            <w:left w:val="single" w:sz="2" w:space="0" w:color="D9D9E3"/>
            <w:bottom w:val="single" w:sz="2" w:space="0" w:color="D9D9E3"/>
            <w:right w:val="single" w:sz="2" w:space="0" w:color="D9D9E3"/>
          </w:divBdr>
          <w:divsChild>
            <w:div w:id="859661621">
              <w:marLeft w:val="0"/>
              <w:marRight w:val="0"/>
              <w:marTop w:val="0"/>
              <w:marBottom w:val="0"/>
              <w:divBdr>
                <w:top w:val="single" w:sz="2" w:space="0" w:color="D9D9E3"/>
                <w:left w:val="single" w:sz="2" w:space="0" w:color="D9D9E3"/>
                <w:bottom w:val="single" w:sz="2" w:space="0" w:color="D9D9E3"/>
                <w:right w:val="single" w:sz="2" w:space="0" w:color="D9D9E3"/>
              </w:divBdr>
              <w:divsChild>
                <w:div w:id="1124234296">
                  <w:marLeft w:val="0"/>
                  <w:marRight w:val="0"/>
                  <w:marTop w:val="0"/>
                  <w:marBottom w:val="0"/>
                  <w:divBdr>
                    <w:top w:val="single" w:sz="2" w:space="0" w:color="D9D9E3"/>
                    <w:left w:val="single" w:sz="2" w:space="0" w:color="D9D9E3"/>
                    <w:bottom w:val="single" w:sz="2" w:space="0" w:color="D9D9E3"/>
                    <w:right w:val="single" w:sz="2" w:space="0" w:color="D9D9E3"/>
                  </w:divBdr>
                  <w:divsChild>
                    <w:div w:id="1564364063">
                      <w:marLeft w:val="0"/>
                      <w:marRight w:val="0"/>
                      <w:marTop w:val="0"/>
                      <w:marBottom w:val="0"/>
                      <w:divBdr>
                        <w:top w:val="single" w:sz="2" w:space="0" w:color="D9D9E3"/>
                        <w:left w:val="single" w:sz="2" w:space="0" w:color="D9D9E3"/>
                        <w:bottom w:val="single" w:sz="2" w:space="0" w:color="D9D9E3"/>
                        <w:right w:val="single" w:sz="2" w:space="0" w:color="D9D9E3"/>
                      </w:divBdr>
                      <w:divsChild>
                        <w:div w:id="695234520">
                          <w:marLeft w:val="0"/>
                          <w:marRight w:val="0"/>
                          <w:marTop w:val="0"/>
                          <w:marBottom w:val="0"/>
                          <w:divBdr>
                            <w:top w:val="single" w:sz="2" w:space="0" w:color="auto"/>
                            <w:left w:val="single" w:sz="2" w:space="0" w:color="auto"/>
                            <w:bottom w:val="single" w:sz="6" w:space="0" w:color="auto"/>
                            <w:right w:val="single" w:sz="2" w:space="0" w:color="auto"/>
                          </w:divBdr>
                          <w:divsChild>
                            <w:div w:id="132894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948850">
                                  <w:marLeft w:val="0"/>
                                  <w:marRight w:val="0"/>
                                  <w:marTop w:val="0"/>
                                  <w:marBottom w:val="0"/>
                                  <w:divBdr>
                                    <w:top w:val="single" w:sz="2" w:space="0" w:color="D9D9E3"/>
                                    <w:left w:val="single" w:sz="2" w:space="0" w:color="D9D9E3"/>
                                    <w:bottom w:val="single" w:sz="2" w:space="0" w:color="D9D9E3"/>
                                    <w:right w:val="single" w:sz="2" w:space="0" w:color="D9D9E3"/>
                                  </w:divBdr>
                                  <w:divsChild>
                                    <w:div w:id="409233618">
                                      <w:marLeft w:val="0"/>
                                      <w:marRight w:val="0"/>
                                      <w:marTop w:val="0"/>
                                      <w:marBottom w:val="0"/>
                                      <w:divBdr>
                                        <w:top w:val="single" w:sz="2" w:space="0" w:color="D9D9E3"/>
                                        <w:left w:val="single" w:sz="2" w:space="0" w:color="D9D9E3"/>
                                        <w:bottom w:val="single" w:sz="2" w:space="0" w:color="D9D9E3"/>
                                        <w:right w:val="single" w:sz="2" w:space="0" w:color="D9D9E3"/>
                                      </w:divBdr>
                                      <w:divsChild>
                                        <w:div w:id="645400390">
                                          <w:marLeft w:val="0"/>
                                          <w:marRight w:val="0"/>
                                          <w:marTop w:val="0"/>
                                          <w:marBottom w:val="0"/>
                                          <w:divBdr>
                                            <w:top w:val="single" w:sz="2" w:space="0" w:color="D9D9E3"/>
                                            <w:left w:val="single" w:sz="2" w:space="0" w:color="D9D9E3"/>
                                            <w:bottom w:val="single" w:sz="2" w:space="0" w:color="D9D9E3"/>
                                            <w:right w:val="single" w:sz="2" w:space="0" w:color="D9D9E3"/>
                                          </w:divBdr>
                                          <w:divsChild>
                                            <w:div w:id="161909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4855835">
      <w:bodyDiv w:val="1"/>
      <w:marLeft w:val="0"/>
      <w:marRight w:val="0"/>
      <w:marTop w:val="0"/>
      <w:marBottom w:val="0"/>
      <w:divBdr>
        <w:top w:val="none" w:sz="0" w:space="0" w:color="auto"/>
        <w:left w:val="none" w:sz="0" w:space="0" w:color="auto"/>
        <w:bottom w:val="none" w:sz="0" w:space="0" w:color="auto"/>
        <w:right w:val="none" w:sz="0" w:space="0" w:color="auto"/>
      </w:divBdr>
    </w:div>
    <w:div w:id="1552813268">
      <w:bodyDiv w:val="1"/>
      <w:marLeft w:val="0"/>
      <w:marRight w:val="0"/>
      <w:marTop w:val="0"/>
      <w:marBottom w:val="0"/>
      <w:divBdr>
        <w:top w:val="none" w:sz="0" w:space="0" w:color="auto"/>
        <w:left w:val="none" w:sz="0" w:space="0" w:color="auto"/>
        <w:bottom w:val="none" w:sz="0" w:space="0" w:color="auto"/>
        <w:right w:val="none" w:sz="0" w:space="0" w:color="auto"/>
      </w:divBdr>
    </w:div>
    <w:div w:id="1553232453">
      <w:bodyDiv w:val="1"/>
      <w:marLeft w:val="0"/>
      <w:marRight w:val="0"/>
      <w:marTop w:val="0"/>
      <w:marBottom w:val="0"/>
      <w:divBdr>
        <w:top w:val="none" w:sz="0" w:space="0" w:color="auto"/>
        <w:left w:val="none" w:sz="0" w:space="0" w:color="auto"/>
        <w:bottom w:val="none" w:sz="0" w:space="0" w:color="auto"/>
        <w:right w:val="none" w:sz="0" w:space="0" w:color="auto"/>
      </w:divBdr>
    </w:div>
    <w:div w:id="1556315032">
      <w:bodyDiv w:val="1"/>
      <w:marLeft w:val="0"/>
      <w:marRight w:val="0"/>
      <w:marTop w:val="0"/>
      <w:marBottom w:val="0"/>
      <w:divBdr>
        <w:top w:val="none" w:sz="0" w:space="0" w:color="auto"/>
        <w:left w:val="none" w:sz="0" w:space="0" w:color="auto"/>
        <w:bottom w:val="none" w:sz="0" w:space="0" w:color="auto"/>
        <w:right w:val="none" w:sz="0" w:space="0" w:color="auto"/>
      </w:divBdr>
    </w:div>
    <w:div w:id="1556893323">
      <w:bodyDiv w:val="1"/>
      <w:marLeft w:val="0"/>
      <w:marRight w:val="0"/>
      <w:marTop w:val="0"/>
      <w:marBottom w:val="0"/>
      <w:divBdr>
        <w:top w:val="none" w:sz="0" w:space="0" w:color="auto"/>
        <w:left w:val="none" w:sz="0" w:space="0" w:color="auto"/>
        <w:bottom w:val="none" w:sz="0" w:space="0" w:color="auto"/>
        <w:right w:val="none" w:sz="0" w:space="0" w:color="auto"/>
      </w:divBdr>
    </w:div>
    <w:div w:id="1557669469">
      <w:bodyDiv w:val="1"/>
      <w:marLeft w:val="0"/>
      <w:marRight w:val="0"/>
      <w:marTop w:val="0"/>
      <w:marBottom w:val="0"/>
      <w:divBdr>
        <w:top w:val="none" w:sz="0" w:space="0" w:color="auto"/>
        <w:left w:val="none" w:sz="0" w:space="0" w:color="auto"/>
        <w:bottom w:val="none" w:sz="0" w:space="0" w:color="auto"/>
        <w:right w:val="none" w:sz="0" w:space="0" w:color="auto"/>
      </w:divBdr>
    </w:div>
    <w:div w:id="1571690409">
      <w:bodyDiv w:val="1"/>
      <w:marLeft w:val="0"/>
      <w:marRight w:val="0"/>
      <w:marTop w:val="0"/>
      <w:marBottom w:val="0"/>
      <w:divBdr>
        <w:top w:val="none" w:sz="0" w:space="0" w:color="auto"/>
        <w:left w:val="none" w:sz="0" w:space="0" w:color="auto"/>
        <w:bottom w:val="none" w:sz="0" w:space="0" w:color="auto"/>
        <w:right w:val="none" w:sz="0" w:space="0" w:color="auto"/>
      </w:divBdr>
    </w:div>
    <w:div w:id="1572232731">
      <w:bodyDiv w:val="1"/>
      <w:marLeft w:val="0"/>
      <w:marRight w:val="0"/>
      <w:marTop w:val="0"/>
      <w:marBottom w:val="0"/>
      <w:divBdr>
        <w:top w:val="none" w:sz="0" w:space="0" w:color="auto"/>
        <w:left w:val="none" w:sz="0" w:space="0" w:color="auto"/>
        <w:bottom w:val="none" w:sz="0" w:space="0" w:color="auto"/>
        <w:right w:val="none" w:sz="0" w:space="0" w:color="auto"/>
      </w:divBdr>
    </w:div>
    <w:div w:id="1572957692">
      <w:bodyDiv w:val="1"/>
      <w:marLeft w:val="0"/>
      <w:marRight w:val="0"/>
      <w:marTop w:val="0"/>
      <w:marBottom w:val="0"/>
      <w:divBdr>
        <w:top w:val="none" w:sz="0" w:space="0" w:color="auto"/>
        <w:left w:val="none" w:sz="0" w:space="0" w:color="auto"/>
        <w:bottom w:val="none" w:sz="0" w:space="0" w:color="auto"/>
        <w:right w:val="none" w:sz="0" w:space="0" w:color="auto"/>
      </w:divBdr>
    </w:div>
    <w:div w:id="1579751395">
      <w:bodyDiv w:val="1"/>
      <w:marLeft w:val="0"/>
      <w:marRight w:val="0"/>
      <w:marTop w:val="0"/>
      <w:marBottom w:val="0"/>
      <w:divBdr>
        <w:top w:val="none" w:sz="0" w:space="0" w:color="auto"/>
        <w:left w:val="none" w:sz="0" w:space="0" w:color="auto"/>
        <w:bottom w:val="none" w:sz="0" w:space="0" w:color="auto"/>
        <w:right w:val="none" w:sz="0" w:space="0" w:color="auto"/>
      </w:divBdr>
    </w:div>
    <w:div w:id="1588686132">
      <w:bodyDiv w:val="1"/>
      <w:marLeft w:val="0"/>
      <w:marRight w:val="0"/>
      <w:marTop w:val="0"/>
      <w:marBottom w:val="0"/>
      <w:divBdr>
        <w:top w:val="none" w:sz="0" w:space="0" w:color="auto"/>
        <w:left w:val="none" w:sz="0" w:space="0" w:color="auto"/>
        <w:bottom w:val="none" w:sz="0" w:space="0" w:color="auto"/>
        <w:right w:val="none" w:sz="0" w:space="0" w:color="auto"/>
      </w:divBdr>
    </w:div>
    <w:div w:id="1601598635">
      <w:bodyDiv w:val="1"/>
      <w:marLeft w:val="0"/>
      <w:marRight w:val="0"/>
      <w:marTop w:val="0"/>
      <w:marBottom w:val="0"/>
      <w:divBdr>
        <w:top w:val="none" w:sz="0" w:space="0" w:color="auto"/>
        <w:left w:val="none" w:sz="0" w:space="0" w:color="auto"/>
        <w:bottom w:val="none" w:sz="0" w:space="0" w:color="auto"/>
        <w:right w:val="none" w:sz="0" w:space="0" w:color="auto"/>
      </w:divBdr>
    </w:div>
    <w:div w:id="1602295496">
      <w:bodyDiv w:val="1"/>
      <w:marLeft w:val="0"/>
      <w:marRight w:val="0"/>
      <w:marTop w:val="0"/>
      <w:marBottom w:val="0"/>
      <w:divBdr>
        <w:top w:val="none" w:sz="0" w:space="0" w:color="auto"/>
        <w:left w:val="none" w:sz="0" w:space="0" w:color="auto"/>
        <w:bottom w:val="none" w:sz="0" w:space="0" w:color="auto"/>
        <w:right w:val="none" w:sz="0" w:space="0" w:color="auto"/>
      </w:divBdr>
    </w:div>
    <w:div w:id="1602910793">
      <w:bodyDiv w:val="1"/>
      <w:marLeft w:val="0"/>
      <w:marRight w:val="0"/>
      <w:marTop w:val="0"/>
      <w:marBottom w:val="0"/>
      <w:divBdr>
        <w:top w:val="none" w:sz="0" w:space="0" w:color="auto"/>
        <w:left w:val="none" w:sz="0" w:space="0" w:color="auto"/>
        <w:bottom w:val="none" w:sz="0" w:space="0" w:color="auto"/>
        <w:right w:val="none" w:sz="0" w:space="0" w:color="auto"/>
      </w:divBdr>
    </w:div>
    <w:div w:id="1607348166">
      <w:bodyDiv w:val="1"/>
      <w:marLeft w:val="0"/>
      <w:marRight w:val="0"/>
      <w:marTop w:val="0"/>
      <w:marBottom w:val="0"/>
      <w:divBdr>
        <w:top w:val="none" w:sz="0" w:space="0" w:color="auto"/>
        <w:left w:val="none" w:sz="0" w:space="0" w:color="auto"/>
        <w:bottom w:val="none" w:sz="0" w:space="0" w:color="auto"/>
        <w:right w:val="none" w:sz="0" w:space="0" w:color="auto"/>
      </w:divBdr>
    </w:div>
    <w:div w:id="1618290288">
      <w:bodyDiv w:val="1"/>
      <w:marLeft w:val="0"/>
      <w:marRight w:val="0"/>
      <w:marTop w:val="0"/>
      <w:marBottom w:val="0"/>
      <w:divBdr>
        <w:top w:val="none" w:sz="0" w:space="0" w:color="auto"/>
        <w:left w:val="none" w:sz="0" w:space="0" w:color="auto"/>
        <w:bottom w:val="none" w:sz="0" w:space="0" w:color="auto"/>
        <w:right w:val="none" w:sz="0" w:space="0" w:color="auto"/>
      </w:divBdr>
    </w:div>
    <w:div w:id="1620379892">
      <w:bodyDiv w:val="1"/>
      <w:marLeft w:val="0"/>
      <w:marRight w:val="0"/>
      <w:marTop w:val="0"/>
      <w:marBottom w:val="0"/>
      <w:divBdr>
        <w:top w:val="none" w:sz="0" w:space="0" w:color="auto"/>
        <w:left w:val="none" w:sz="0" w:space="0" w:color="auto"/>
        <w:bottom w:val="none" w:sz="0" w:space="0" w:color="auto"/>
        <w:right w:val="none" w:sz="0" w:space="0" w:color="auto"/>
      </w:divBdr>
    </w:div>
    <w:div w:id="1626426247">
      <w:bodyDiv w:val="1"/>
      <w:marLeft w:val="0"/>
      <w:marRight w:val="0"/>
      <w:marTop w:val="0"/>
      <w:marBottom w:val="0"/>
      <w:divBdr>
        <w:top w:val="none" w:sz="0" w:space="0" w:color="auto"/>
        <w:left w:val="none" w:sz="0" w:space="0" w:color="auto"/>
        <w:bottom w:val="none" w:sz="0" w:space="0" w:color="auto"/>
        <w:right w:val="none" w:sz="0" w:space="0" w:color="auto"/>
      </w:divBdr>
    </w:div>
    <w:div w:id="1637636474">
      <w:bodyDiv w:val="1"/>
      <w:marLeft w:val="0"/>
      <w:marRight w:val="0"/>
      <w:marTop w:val="0"/>
      <w:marBottom w:val="0"/>
      <w:divBdr>
        <w:top w:val="none" w:sz="0" w:space="0" w:color="auto"/>
        <w:left w:val="none" w:sz="0" w:space="0" w:color="auto"/>
        <w:bottom w:val="none" w:sz="0" w:space="0" w:color="auto"/>
        <w:right w:val="none" w:sz="0" w:space="0" w:color="auto"/>
      </w:divBdr>
    </w:div>
    <w:div w:id="1639993086">
      <w:bodyDiv w:val="1"/>
      <w:marLeft w:val="0"/>
      <w:marRight w:val="0"/>
      <w:marTop w:val="0"/>
      <w:marBottom w:val="0"/>
      <w:divBdr>
        <w:top w:val="none" w:sz="0" w:space="0" w:color="auto"/>
        <w:left w:val="none" w:sz="0" w:space="0" w:color="auto"/>
        <w:bottom w:val="none" w:sz="0" w:space="0" w:color="auto"/>
        <w:right w:val="none" w:sz="0" w:space="0" w:color="auto"/>
      </w:divBdr>
    </w:div>
    <w:div w:id="1644310016">
      <w:bodyDiv w:val="1"/>
      <w:marLeft w:val="0"/>
      <w:marRight w:val="0"/>
      <w:marTop w:val="0"/>
      <w:marBottom w:val="0"/>
      <w:divBdr>
        <w:top w:val="none" w:sz="0" w:space="0" w:color="auto"/>
        <w:left w:val="none" w:sz="0" w:space="0" w:color="auto"/>
        <w:bottom w:val="none" w:sz="0" w:space="0" w:color="auto"/>
        <w:right w:val="none" w:sz="0" w:space="0" w:color="auto"/>
      </w:divBdr>
    </w:div>
    <w:div w:id="1646079456">
      <w:bodyDiv w:val="1"/>
      <w:marLeft w:val="0"/>
      <w:marRight w:val="0"/>
      <w:marTop w:val="0"/>
      <w:marBottom w:val="0"/>
      <w:divBdr>
        <w:top w:val="none" w:sz="0" w:space="0" w:color="auto"/>
        <w:left w:val="none" w:sz="0" w:space="0" w:color="auto"/>
        <w:bottom w:val="none" w:sz="0" w:space="0" w:color="auto"/>
        <w:right w:val="none" w:sz="0" w:space="0" w:color="auto"/>
      </w:divBdr>
    </w:div>
    <w:div w:id="1649361206">
      <w:bodyDiv w:val="1"/>
      <w:marLeft w:val="0"/>
      <w:marRight w:val="0"/>
      <w:marTop w:val="0"/>
      <w:marBottom w:val="0"/>
      <w:divBdr>
        <w:top w:val="none" w:sz="0" w:space="0" w:color="auto"/>
        <w:left w:val="none" w:sz="0" w:space="0" w:color="auto"/>
        <w:bottom w:val="none" w:sz="0" w:space="0" w:color="auto"/>
        <w:right w:val="none" w:sz="0" w:space="0" w:color="auto"/>
      </w:divBdr>
    </w:div>
    <w:div w:id="1653018258">
      <w:bodyDiv w:val="1"/>
      <w:marLeft w:val="0"/>
      <w:marRight w:val="0"/>
      <w:marTop w:val="0"/>
      <w:marBottom w:val="0"/>
      <w:divBdr>
        <w:top w:val="none" w:sz="0" w:space="0" w:color="auto"/>
        <w:left w:val="none" w:sz="0" w:space="0" w:color="auto"/>
        <w:bottom w:val="none" w:sz="0" w:space="0" w:color="auto"/>
        <w:right w:val="none" w:sz="0" w:space="0" w:color="auto"/>
      </w:divBdr>
    </w:div>
    <w:div w:id="1655142054">
      <w:bodyDiv w:val="1"/>
      <w:marLeft w:val="0"/>
      <w:marRight w:val="0"/>
      <w:marTop w:val="0"/>
      <w:marBottom w:val="0"/>
      <w:divBdr>
        <w:top w:val="none" w:sz="0" w:space="0" w:color="auto"/>
        <w:left w:val="none" w:sz="0" w:space="0" w:color="auto"/>
        <w:bottom w:val="none" w:sz="0" w:space="0" w:color="auto"/>
        <w:right w:val="none" w:sz="0" w:space="0" w:color="auto"/>
      </w:divBdr>
    </w:div>
    <w:div w:id="1656105442">
      <w:bodyDiv w:val="1"/>
      <w:marLeft w:val="0"/>
      <w:marRight w:val="0"/>
      <w:marTop w:val="0"/>
      <w:marBottom w:val="0"/>
      <w:divBdr>
        <w:top w:val="none" w:sz="0" w:space="0" w:color="auto"/>
        <w:left w:val="none" w:sz="0" w:space="0" w:color="auto"/>
        <w:bottom w:val="none" w:sz="0" w:space="0" w:color="auto"/>
        <w:right w:val="none" w:sz="0" w:space="0" w:color="auto"/>
      </w:divBdr>
    </w:div>
    <w:div w:id="1658417890">
      <w:bodyDiv w:val="1"/>
      <w:marLeft w:val="0"/>
      <w:marRight w:val="0"/>
      <w:marTop w:val="0"/>
      <w:marBottom w:val="0"/>
      <w:divBdr>
        <w:top w:val="none" w:sz="0" w:space="0" w:color="auto"/>
        <w:left w:val="none" w:sz="0" w:space="0" w:color="auto"/>
        <w:bottom w:val="none" w:sz="0" w:space="0" w:color="auto"/>
        <w:right w:val="none" w:sz="0" w:space="0" w:color="auto"/>
      </w:divBdr>
    </w:div>
    <w:div w:id="1661301514">
      <w:bodyDiv w:val="1"/>
      <w:marLeft w:val="0"/>
      <w:marRight w:val="0"/>
      <w:marTop w:val="0"/>
      <w:marBottom w:val="0"/>
      <w:divBdr>
        <w:top w:val="none" w:sz="0" w:space="0" w:color="auto"/>
        <w:left w:val="none" w:sz="0" w:space="0" w:color="auto"/>
        <w:bottom w:val="none" w:sz="0" w:space="0" w:color="auto"/>
        <w:right w:val="none" w:sz="0" w:space="0" w:color="auto"/>
      </w:divBdr>
    </w:div>
    <w:div w:id="1661737490">
      <w:bodyDiv w:val="1"/>
      <w:marLeft w:val="0"/>
      <w:marRight w:val="0"/>
      <w:marTop w:val="0"/>
      <w:marBottom w:val="0"/>
      <w:divBdr>
        <w:top w:val="none" w:sz="0" w:space="0" w:color="auto"/>
        <w:left w:val="none" w:sz="0" w:space="0" w:color="auto"/>
        <w:bottom w:val="none" w:sz="0" w:space="0" w:color="auto"/>
        <w:right w:val="none" w:sz="0" w:space="0" w:color="auto"/>
      </w:divBdr>
    </w:div>
    <w:div w:id="1664509075">
      <w:bodyDiv w:val="1"/>
      <w:marLeft w:val="0"/>
      <w:marRight w:val="0"/>
      <w:marTop w:val="0"/>
      <w:marBottom w:val="0"/>
      <w:divBdr>
        <w:top w:val="none" w:sz="0" w:space="0" w:color="auto"/>
        <w:left w:val="none" w:sz="0" w:space="0" w:color="auto"/>
        <w:bottom w:val="none" w:sz="0" w:space="0" w:color="auto"/>
        <w:right w:val="none" w:sz="0" w:space="0" w:color="auto"/>
      </w:divBdr>
    </w:div>
    <w:div w:id="1672371910">
      <w:bodyDiv w:val="1"/>
      <w:marLeft w:val="0"/>
      <w:marRight w:val="0"/>
      <w:marTop w:val="0"/>
      <w:marBottom w:val="0"/>
      <w:divBdr>
        <w:top w:val="none" w:sz="0" w:space="0" w:color="auto"/>
        <w:left w:val="none" w:sz="0" w:space="0" w:color="auto"/>
        <w:bottom w:val="none" w:sz="0" w:space="0" w:color="auto"/>
        <w:right w:val="none" w:sz="0" w:space="0" w:color="auto"/>
      </w:divBdr>
    </w:div>
    <w:div w:id="1672677112">
      <w:bodyDiv w:val="1"/>
      <w:marLeft w:val="0"/>
      <w:marRight w:val="0"/>
      <w:marTop w:val="0"/>
      <w:marBottom w:val="0"/>
      <w:divBdr>
        <w:top w:val="none" w:sz="0" w:space="0" w:color="auto"/>
        <w:left w:val="none" w:sz="0" w:space="0" w:color="auto"/>
        <w:bottom w:val="none" w:sz="0" w:space="0" w:color="auto"/>
        <w:right w:val="none" w:sz="0" w:space="0" w:color="auto"/>
      </w:divBdr>
    </w:div>
    <w:div w:id="1675258346">
      <w:bodyDiv w:val="1"/>
      <w:marLeft w:val="0"/>
      <w:marRight w:val="0"/>
      <w:marTop w:val="0"/>
      <w:marBottom w:val="0"/>
      <w:divBdr>
        <w:top w:val="none" w:sz="0" w:space="0" w:color="auto"/>
        <w:left w:val="none" w:sz="0" w:space="0" w:color="auto"/>
        <w:bottom w:val="none" w:sz="0" w:space="0" w:color="auto"/>
        <w:right w:val="none" w:sz="0" w:space="0" w:color="auto"/>
      </w:divBdr>
    </w:div>
    <w:div w:id="1676180691">
      <w:bodyDiv w:val="1"/>
      <w:marLeft w:val="0"/>
      <w:marRight w:val="0"/>
      <w:marTop w:val="0"/>
      <w:marBottom w:val="0"/>
      <w:divBdr>
        <w:top w:val="none" w:sz="0" w:space="0" w:color="auto"/>
        <w:left w:val="none" w:sz="0" w:space="0" w:color="auto"/>
        <w:bottom w:val="none" w:sz="0" w:space="0" w:color="auto"/>
        <w:right w:val="none" w:sz="0" w:space="0" w:color="auto"/>
      </w:divBdr>
    </w:div>
    <w:div w:id="1678069431">
      <w:bodyDiv w:val="1"/>
      <w:marLeft w:val="0"/>
      <w:marRight w:val="0"/>
      <w:marTop w:val="0"/>
      <w:marBottom w:val="0"/>
      <w:divBdr>
        <w:top w:val="none" w:sz="0" w:space="0" w:color="auto"/>
        <w:left w:val="none" w:sz="0" w:space="0" w:color="auto"/>
        <w:bottom w:val="none" w:sz="0" w:space="0" w:color="auto"/>
        <w:right w:val="none" w:sz="0" w:space="0" w:color="auto"/>
      </w:divBdr>
    </w:div>
    <w:div w:id="1679191276">
      <w:bodyDiv w:val="1"/>
      <w:marLeft w:val="0"/>
      <w:marRight w:val="0"/>
      <w:marTop w:val="0"/>
      <w:marBottom w:val="0"/>
      <w:divBdr>
        <w:top w:val="none" w:sz="0" w:space="0" w:color="auto"/>
        <w:left w:val="none" w:sz="0" w:space="0" w:color="auto"/>
        <w:bottom w:val="none" w:sz="0" w:space="0" w:color="auto"/>
        <w:right w:val="none" w:sz="0" w:space="0" w:color="auto"/>
      </w:divBdr>
    </w:div>
    <w:div w:id="1696270144">
      <w:bodyDiv w:val="1"/>
      <w:marLeft w:val="0"/>
      <w:marRight w:val="0"/>
      <w:marTop w:val="0"/>
      <w:marBottom w:val="0"/>
      <w:divBdr>
        <w:top w:val="none" w:sz="0" w:space="0" w:color="auto"/>
        <w:left w:val="none" w:sz="0" w:space="0" w:color="auto"/>
        <w:bottom w:val="none" w:sz="0" w:space="0" w:color="auto"/>
        <w:right w:val="none" w:sz="0" w:space="0" w:color="auto"/>
      </w:divBdr>
    </w:div>
    <w:div w:id="1699504718">
      <w:bodyDiv w:val="1"/>
      <w:marLeft w:val="0"/>
      <w:marRight w:val="0"/>
      <w:marTop w:val="0"/>
      <w:marBottom w:val="0"/>
      <w:divBdr>
        <w:top w:val="none" w:sz="0" w:space="0" w:color="auto"/>
        <w:left w:val="none" w:sz="0" w:space="0" w:color="auto"/>
        <w:bottom w:val="none" w:sz="0" w:space="0" w:color="auto"/>
        <w:right w:val="none" w:sz="0" w:space="0" w:color="auto"/>
      </w:divBdr>
    </w:div>
    <w:div w:id="1703364024">
      <w:bodyDiv w:val="1"/>
      <w:marLeft w:val="0"/>
      <w:marRight w:val="0"/>
      <w:marTop w:val="0"/>
      <w:marBottom w:val="0"/>
      <w:divBdr>
        <w:top w:val="none" w:sz="0" w:space="0" w:color="auto"/>
        <w:left w:val="none" w:sz="0" w:space="0" w:color="auto"/>
        <w:bottom w:val="none" w:sz="0" w:space="0" w:color="auto"/>
        <w:right w:val="none" w:sz="0" w:space="0" w:color="auto"/>
      </w:divBdr>
    </w:div>
    <w:div w:id="1706055034">
      <w:bodyDiv w:val="1"/>
      <w:marLeft w:val="0"/>
      <w:marRight w:val="0"/>
      <w:marTop w:val="0"/>
      <w:marBottom w:val="0"/>
      <w:divBdr>
        <w:top w:val="none" w:sz="0" w:space="0" w:color="auto"/>
        <w:left w:val="none" w:sz="0" w:space="0" w:color="auto"/>
        <w:bottom w:val="none" w:sz="0" w:space="0" w:color="auto"/>
        <w:right w:val="none" w:sz="0" w:space="0" w:color="auto"/>
      </w:divBdr>
    </w:div>
    <w:div w:id="1710640681">
      <w:bodyDiv w:val="1"/>
      <w:marLeft w:val="0"/>
      <w:marRight w:val="0"/>
      <w:marTop w:val="0"/>
      <w:marBottom w:val="0"/>
      <w:divBdr>
        <w:top w:val="none" w:sz="0" w:space="0" w:color="auto"/>
        <w:left w:val="none" w:sz="0" w:space="0" w:color="auto"/>
        <w:bottom w:val="none" w:sz="0" w:space="0" w:color="auto"/>
        <w:right w:val="none" w:sz="0" w:space="0" w:color="auto"/>
      </w:divBdr>
    </w:div>
    <w:div w:id="1712151692">
      <w:bodyDiv w:val="1"/>
      <w:marLeft w:val="0"/>
      <w:marRight w:val="0"/>
      <w:marTop w:val="0"/>
      <w:marBottom w:val="0"/>
      <w:divBdr>
        <w:top w:val="none" w:sz="0" w:space="0" w:color="auto"/>
        <w:left w:val="none" w:sz="0" w:space="0" w:color="auto"/>
        <w:bottom w:val="none" w:sz="0" w:space="0" w:color="auto"/>
        <w:right w:val="none" w:sz="0" w:space="0" w:color="auto"/>
      </w:divBdr>
    </w:div>
    <w:div w:id="1717466846">
      <w:bodyDiv w:val="1"/>
      <w:marLeft w:val="0"/>
      <w:marRight w:val="0"/>
      <w:marTop w:val="0"/>
      <w:marBottom w:val="0"/>
      <w:divBdr>
        <w:top w:val="none" w:sz="0" w:space="0" w:color="auto"/>
        <w:left w:val="none" w:sz="0" w:space="0" w:color="auto"/>
        <w:bottom w:val="none" w:sz="0" w:space="0" w:color="auto"/>
        <w:right w:val="none" w:sz="0" w:space="0" w:color="auto"/>
      </w:divBdr>
    </w:div>
    <w:div w:id="1717855611">
      <w:bodyDiv w:val="1"/>
      <w:marLeft w:val="0"/>
      <w:marRight w:val="0"/>
      <w:marTop w:val="0"/>
      <w:marBottom w:val="0"/>
      <w:divBdr>
        <w:top w:val="none" w:sz="0" w:space="0" w:color="auto"/>
        <w:left w:val="none" w:sz="0" w:space="0" w:color="auto"/>
        <w:bottom w:val="none" w:sz="0" w:space="0" w:color="auto"/>
        <w:right w:val="none" w:sz="0" w:space="0" w:color="auto"/>
      </w:divBdr>
    </w:div>
    <w:div w:id="1732607221">
      <w:bodyDiv w:val="1"/>
      <w:marLeft w:val="0"/>
      <w:marRight w:val="0"/>
      <w:marTop w:val="0"/>
      <w:marBottom w:val="0"/>
      <w:divBdr>
        <w:top w:val="none" w:sz="0" w:space="0" w:color="auto"/>
        <w:left w:val="none" w:sz="0" w:space="0" w:color="auto"/>
        <w:bottom w:val="none" w:sz="0" w:space="0" w:color="auto"/>
        <w:right w:val="none" w:sz="0" w:space="0" w:color="auto"/>
      </w:divBdr>
    </w:div>
    <w:div w:id="1733382223">
      <w:bodyDiv w:val="1"/>
      <w:marLeft w:val="0"/>
      <w:marRight w:val="0"/>
      <w:marTop w:val="0"/>
      <w:marBottom w:val="0"/>
      <w:divBdr>
        <w:top w:val="none" w:sz="0" w:space="0" w:color="auto"/>
        <w:left w:val="none" w:sz="0" w:space="0" w:color="auto"/>
        <w:bottom w:val="none" w:sz="0" w:space="0" w:color="auto"/>
        <w:right w:val="none" w:sz="0" w:space="0" w:color="auto"/>
      </w:divBdr>
      <w:divsChild>
        <w:div w:id="1389958351">
          <w:marLeft w:val="0"/>
          <w:marRight w:val="0"/>
          <w:marTop w:val="0"/>
          <w:marBottom w:val="0"/>
          <w:divBdr>
            <w:top w:val="none" w:sz="0" w:space="0" w:color="auto"/>
            <w:left w:val="none" w:sz="0" w:space="0" w:color="auto"/>
            <w:bottom w:val="none" w:sz="0" w:space="0" w:color="auto"/>
            <w:right w:val="none" w:sz="0" w:space="0" w:color="auto"/>
          </w:divBdr>
        </w:div>
        <w:div w:id="1993754701">
          <w:marLeft w:val="0"/>
          <w:marRight w:val="0"/>
          <w:marTop w:val="0"/>
          <w:marBottom w:val="0"/>
          <w:divBdr>
            <w:top w:val="single" w:sz="2" w:space="0" w:color="D9D9E3"/>
            <w:left w:val="single" w:sz="2" w:space="0" w:color="D9D9E3"/>
            <w:bottom w:val="single" w:sz="2" w:space="0" w:color="D9D9E3"/>
            <w:right w:val="single" w:sz="2" w:space="0" w:color="D9D9E3"/>
          </w:divBdr>
          <w:divsChild>
            <w:div w:id="54355141">
              <w:marLeft w:val="0"/>
              <w:marRight w:val="0"/>
              <w:marTop w:val="0"/>
              <w:marBottom w:val="0"/>
              <w:divBdr>
                <w:top w:val="single" w:sz="2" w:space="0" w:color="D9D9E3"/>
                <w:left w:val="single" w:sz="2" w:space="0" w:color="D9D9E3"/>
                <w:bottom w:val="single" w:sz="2" w:space="0" w:color="D9D9E3"/>
                <w:right w:val="single" w:sz="2" w:space="0" w:color="D9D9E3"/>
              </w:divBdr>
              <w:divsChild>
                <w:div w:id="2027246094">
                  <w:marLeft w:val="0"/>
                  <w:marRight w:val="0"/>
                  <w:marTop w:val="0"/>
                  <w:marBottom w:val="0"/>
                  <w:divBdr>
                    <w:top w:val="single" w:sz="2" w:space="0" w:color="D9D9E3"/>
                    <w:left w:val="single" w:sz="2" w:space="0" w:color="D9D9E3"/>
                    <w:bottom w:val="single" w:sz="2" w:space="0" w:color="D9D9E3"/>
                    <w:right w:val="single" w:sz="2" w:space="0" w:color="D9D9E3"/>
                  </w:divBdr>
                  <w:divsChild>
                    <w:div w:id="1286698786">
                      <w:marLeft w:val="0"/>
                      <w:marRight w:val="0"/>
                      <w:marTop w:val="0"/>
                      <w:marBottom w:val="0"/>
                      <w:divBdr>
                        <w:top w:val="single" w:sz="2" w:space="0" w:color="D9D9E3"/>
                        <w:left w:val="single" w:sz="2" w:space="0" w:color="D9D9E3"/>
                        <w:bottom w:val="single" w:sz="2" w:space="0" w:color="D9D9E3"/>
                        <w:right w:val="single" w:sz="2" w:space="0" w:color="D9D9E3"/>
                      </w:divBdr>
                      <w:divsChild>
                        <w:div w:id="916788090">
                          <w:marLeft w:val="0"/>
                          <w:marRight w:val="0"/>
                          <w:marTop w:val="0"/>
                          <w:marBottom w:val="0"/>
                          <w:divBdr>
                            <w:top w:val="single" w:sz="2" w:space="0" w:color="auto"/>
                            <w:left w:val="single" w:sz="2" w:space="0" w:color="auto"/>
                            <w:bottom w:val="single" w:sz="6" w:space="0" w:color="auto"/>
                            <w:right w:val="single" w:sz="2" w:space="0" w:color="auto"/>
                          </w:divBdr>
                          <w:divsChild>
                            <w:div w:id="21293087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951340">
                                  <w:marLeft w:val="0"/>
                                  <w:marRight w:val="0"/>
                                  <w:marTop w:val="0"/>
                                  <w:marBottom w:val="0"/>
                                  <w:divBdr>
                                    <w:top w:val="single" w:sz="2" w:space="0" w:color="D9D9E3"/>
                                    <w:left w:val="single" w:sz="2" w:space="0" w:color="D9D9E3"/>
                                    <w:bottom w:val="single" w:sz="2" w:space="0" w:color="D9D9E3"/>
                                    <w:right w:val="single" w:sz="2" w:space="0" w:color="D9D9E3"/>
                                  </w:divBdr>
                                  <w:divsChild>
                                    <w:div w:id="669718704">
                                      <w:marLeft w:val="0"/>
                                      <w:marRight w:val="0"/>
                                      <w:marTop w:val="0"/>
                                      <w:marBottom w:val="0"/>
                                      <w:divBdr>
                                        <w:top w:val="single" w:sz="2" w:space="0" w:color="D9D9E3"/>
                                        <w:left w:val="single" w:sz="2" w:space="0" w:color="D9D9E3"/>
                                        <w:bottom w:val="single" w:sz="2" w:space="0" w:color="D9D9E3"/>
                                        <w:right w:val="single" w:sz="2" w:space="0" w:color="D9D9E3"/>
                                      </w:divBdr>
                                      <w:divsChild>
                                        <w:div w:id="1097671190">
                                          <w:marLeft w:val="0"/>
                                          <w:marRight w:val="0"/>
                                          <w:marTop w:val="0"/>
                                          <w:marBottom w:val="0"/>
                                          <w:divBdr>
                                            <w:top w:val="single" w:sz="2" w:space="0" w:color="D9D9E3"/>
                                            <w:left w:val="single" w:sz="2" w:space="0" w:color="D9D9E3"/>
                                            <w:bottom w:val="single" w:sz="2" w:space="0" w:color="D9D9E3"/>
                                            <w:right w:val="single" w:sz="2" w:space="0" w:color="D9D9E3"/>
                                          </w:divBdr>
                                          <w:divsChild>
                                            <w:div w:id="206359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2481602">
      <w:bodyDiv w:val="1"/>
      <w:marLeft w:val="0"/>
      <w:marRight w:val="0"/>
      <w:marTop w:val="0"/>
      <w:marBottom w:val="0"/>
      <w:divBdr>
        <w:top w:val="none" w:sz="0" w:space="0" w:color="auto"/>
        <w:left w:val="none" w:sz="0" w:space="0" w:color="auto"/>
        <w:bottom w:val="none" w:sz="0" w:space="0" w:color="auto"/>
        <w:right w:val="none" w:sz="0" w:space="0" w:color="auto"/>
      </w:divBdr>
    </w:div>
    <w:div w:id="1744177814">
      <w:bodyDiv w:val="1"/>
      <w:marLeft w:val="0"/>
      <w:marRight w:val="0"/>
      <w:marTop w:val="0"/>
      <w:marBottom w:val="0"/>
      <w:divBdr>
        <w:top w:val="none" w:sz="0" w:space="0" w:color="auto"/>
        <w:left w:val="none" w:sz="0" w:space="0" w:color="auto"/>
        <w:bottom w:val="none" w:sz="0" w:space="0" w:color="auto"/>
        <w:right w:val="none" w:sz="0" w:space="0" w:color="auto"/>
      </w:divBdr>
    </w:div>
    <w:div w:id="1746106910">
      <w:bodyDiv w:val="1"/>
      <w:marLeft w:val="0"/>
      <w:marRight w:val="0"/>
      <w:marTop w:val="0"/>
      <w:marBottom w:val="0"/>
      <w:divBdr>
        <w:top w:val="none" w:sz="0" w:space="0" w:color="auto"/>
        <w:left w:val="none" w:sz="0" w:space="0" w:color="auto"/>
        <w:bottom w:val="none" w:sz="0" w:space="0" w:color="auto"/>
        <w:right w:val="none" w:sz="0" w:space="0" w:color="auto"/>
      </w:divBdr>
    </w:div>
    <w:div w:id="1750274835">
      <w:bodyDiv w:val="1"/>
      <w:marLeft w:val="0"/>
      <w:marRight w:val="0"/>
      <w:marTop w:val="0"/>
      <w:marBottom w:val="0"/>
      <w:divBdr>
        <w:top w:val="none" w:sz="0" w:space="0" w:color="auto"/>
        <w:left w:val="none" w:sz="0" w:space="0" w:color="auto"/>
        <w:bottom w:val="none" w:sz="0" w:space="0" w:color="auto"/>
        <w:right w:val="none" w:sz="0" w:space="0" w:color="auto"/>
      </w:divBdr>
    </w:div>
    <w:div w:id="1752775446">
      <w:bodyDiv w:val="1"/>
      <w:marLeft w:val="0"/>
      <w:marRight w:val="0"/>
      <w:marTop w:val="0"/>
      <w:marBottom w:val="0"/>
      <w:divBdr>
        <w:top w:val="none" w:sz="0" w:space="0" w:color="auto"/>
        <w:left w:val="none" w:sz="0" w:space="0" w:color="auto"/>
        <w:bottom w:val="none" w:sz="0" w:space="0" w:color="auto"/>
        <w:right w:val="none" w:sz="0" w:space="0" w:color="auto"/>
      </w:divBdr>
    </w:div>
    <w:div w:id="1754931239">
      <w:bodyDiv w:val="1"/>
      <w:marLeft w:val="0"/>
      <w:marRight w:val="0"/>
      <w:marTop w:val="0"/>
      <w:marBottom w:val="0"/>
      <w:divBdr>
        <w:top w:val="none" w:sz="0" w:space="0" w:color="auto"/>
        <w:left w:val="none" w:sz="0" w:space="0" w:color="auto"/>
        <w:bottom w:val="none" w:sz="0" w:space="0" w:color="auto"/>
        <w:right w:val="none" w:sz="0" w:space="0" w:color="auto"/>
      </w:divBdr>
    </w:div>
    <w:div w:id="1756242321">
      <w:bodyDiv w:val="1"/>
      <w:marLeft w:val="0"/>
      <w:marRight w:val="0"/>
      <w:marTop w:val="0"/>
      <w:marBottom w:val="0"/>
      <w:divBdr>
        <w:top w:val="none" w:sz="0" w:space="0" w:color="auto"/>
        <w:left w:val="none" w:sz="0" w:space="0" w:color="auto"/>
        <w:bottom w:val="none" w:sz="0" w:space="0" w:color="auto"/>
        <w:right w:val="none" w:sz="0" w:space="0" w:color="auto"/>
      </w:divBdr>
    </w:div>
    <w:div w:id="1758476487">
      <w:bodyDiv w:val="1"/>
      <w:marLeft w:val="0"/>
      <w:marRight w:val="0"/>
      <w:marTop w:val="0"/>
      <w:marBottom w:val="0"/>
      <w:divBdr>
        <w:top w:val="none" w:sz="0" w:space="0" w:color="auto"/>
        <w:left w:val="none" w:sz="0" w:space="0" w:color="auto"/>
        <w:bottom w:val="none" w:sz="0" w:space="0" w:color="auto"/>
        <w:right w:val="none" w:sz="0" w:space="0" w:color="auto"/>
      </w:divBdr>
    </w:div>
    <w:div w:id="1768193835">
      <w:bodyDiv w:val="1"/>
      <w:marLeft w:val="0"/>
      <w:marRight w:val="0"/>
      <w:marTop w:val="0"/>
      <w:marBottom w:val="0"/>
      <w:divBdr>
        <w:top w:val="none" w:sz="0" w:space="0" w:color="auto"/>
        <w:left w:val="none" w:sz="0" w:space="0" w:color="auto"/>
        <w:bottom w:val="none" w:sz="0" w:space="0" w:color="auto"/>
        <w:right w:val="none" w:sz="0" w:space="0" w:color="auto"/>
      </w:divBdr>
    </w:div>
    <w:div w:id="1768574831">
      <w:bodyDiv w:val="1"/>
      <w:marLeft w:val="0"/>
      <w:marRight w:val="0"/>
      <w:marTop w:val="0"/>
      <w:marBottom w:val="0"/>
      <w:divBdr>
        <w:top w:val="none" w:sz="0" w:space="0" w:color="auto"/>
        <w:left w:val="none" w:sz="0" w:space="0" w:color="auto"/>
        <w:bottom w:val="none" w:sz="0" w:space="0" w:color="auto"/>
        <w:right w:val="none" w:sz="0" w:space="0" w:color="auto"/>
      </w:divBdr>
    </w:div>
    <w:div w:id="1776975556">
      <w:bodyDiv w:val="1"/>
      <w:marLeft w:val="0"/>
      <w:marRight w:val="0"/>
      <w:marTop w:val="0"/>
      <w:marBottom w:val="0"/>
      <w:divBdr>
        <w:top w:val="none" w:sz="0" w:space="0" w:color="auto"/>
        <w:left w:val="none" w:sz="0" w:space="0" w:color="auto"/>
        <w:bottom w:val="none" w:sz="0" w:space="0" w:color="auto"/>
        <w:right w:val="none" w:sz="0" w:space="0" w:color="auto"/>
      </w:divBdr>
    </w:div>
    <w:div w:id="1779256770">
      <w:bodyDiv w:val="1"/>
      <w:marLeft w:val="0"/>
      <w:marRight w:val="0"/>
      <w:marTop w:val="0"/>
      <w:marBottom w:val="0"/>
      <w:divBdr>
        <w:top w:val="none" w:sz="0" w:space="0" w:color="auto"/>
        <w:left w:val="none" w:sz="0" w:space="0" w:color="auto"/>
        <w:bottom w:val="none" w:sz="0" w:space="0" w:color="auto"/>
        <w:right w:val="none" w:sz="0" w:space="0" w:color="auto"/>
      </w:divBdr>
    </w:div>
    <w:div w:id="1782530104">
      <w:bodyDiv w:val="1"/>
      <w:marLeft w:val="0"/>
      <w:marRight w:val="0"/>
      <w:marTop w:val="0"/>
      <w:marBottom w:val="0"/>
      <w:divBdr>
        <w:top w:val="none" w:sz="0" w:space="0" w:color="auto"/>
        <w:left w:val="none" w:sz="0" w:space="0" w:color="auto"/>
        <w:bottom w:val="none" w:sz="0" w:space="0" w:color="auto"/>
        <w:right w:val="none" w:sz="0" w:space="0" w:color="auto"/>
      </w:divBdr>
    </w:div>
    <w:div w:id="1788312770">
      <w:bodyDiv w:val="1"/>
      <w:marLeft w:val="0"/>
      <w:marRight w:val="0"/>
      <w:marTop w:val="0"/>
      <w:marBottom w:val="0"/>
      <w:divBdr>
        <w:top w:val="none" w:sz="0" w:space="0" w:color="auto"/>
        <w:left w:val="none" w:sz="0" w:space="0" w:color="auto"/>
        <w:bottom w:val="none" w:sz="0" w:space="0" w:color="auto"/>
        <w:right w:val="none" w:sz="0" w:space="0" w:color="auto"/>
      </w:divBdr>
    </w:div>
    <w:div w:id="1789355187">
      <w:bodyDiv w:val="1"/>
      <w:marLeft w:val="0"/>
      <w:marRight w:val="0"/>
      <w:marTop w:val="0"/>
      <w:marBottom w:val="0"/>
      <w:divBdr>
        <w:top w:val="none" w:sz="0" w:space="0" w:color="auto"/>
        <w:left w:val="none" w:sz="0" w:space="0" w:color="auto"/>
        <w:bottom w:val="none" w:sz="0" w:space="0" w:color="auto"/>
        <w:right w:val="none" w:sz="0" w:space="0" w:color="auto"/>
      </w:divBdr>
    </w:div>
    <w:div w:id="1795638681">
      <w:bodyDiv w:val="1"/>
      <w:marLeft w:val="0"/>
      <w:marRight w:val="0"/>
      <w:marTop w:val="0"/>
      <w:marBottom w:val="0"/>
      <w:divBdr>
        <w:top w:val="none" w:sz="0" w:space="0" w:color="auto"/>
        <w:left w:val="none" w:sz="0" w:space="0" w:color="auto"/>
        <w:bottom w:val="none" w:sz="0" w:space="0" w:color="auto"/>
        <w:right w:val="none" w:sz="0" w:space="0" w:color="auto"/>
      </w:divBdr>
    </w:div>
    <w:div w:id="1802923469">
      <w:bodyDiv w:val="1"/>
      <w:marLeft w:val="0"/>
      <w:marRight w:val="0"/>
      <w:marTop w:val="0"/>
      <w:marBottom w:val="0"/>
      <w:divBdr>
        <w:top w:val="none" w:sz="0" w:space="0" w:color="auto"/>
        <w:left w:val="none" w:sz="0" w:space="0" w:color="auto"/>
        <w:bottom w:val="none" w:sz="0" w:space="0" w:color="auto"/>
        <w:right w:val="none" w:sz="0" w:space="0" w:color="auto"/>
      </w:divBdr>
    </w:div>
    <w:div w:id="1822842148">
      <w:bodyDiv w:val="1"/>
      <w:marLeft w:val="0"/>
      <w:marRight w:val="0"/>
      <w:marTop w:val="0"/>
      <w:marBottom w:val="0"/>
      <w:divBdr>
        <w:top w:val="none" w:sz="0" w:space="0" w:color="auto"/>
        <w:left w:val="none" w:sz="0" w:space="0" w:color="auto"/>
        <w:bottom w:val="none" w:sz="0" w:space="0" w:color="auto"/>
        <w:right w:val="none" w:sz="0" w:space="0" w:color="auto"/>
      </w:divBdr>
    </w:div>
    <w:div w:id="1826774780">
      <w:bodyDiv w:val="1"/>
      <w:marLeft w:val="0"/>
      <w:marRight w:val="0"/>
      <w:marTop w:val="0"/>
      <w:marBottom w:val="0"/>
      <w:divBdr>
        <w:top w:val="none" w:sz="0" w:space="0" w:color="auto"/>
        <w:left w:val="none" w:sz="0" w:space="0" w:color="auto"/>
        <w:bottom w:val="none" w:sz="0" w:space="0" w:color="auto"/>
        <w:right w:val="none" w:sz="0" w:space="0" w:color="auto"/>
      </w:divBdr>
    </w:div>
    <w:div w:id="1828545882">
      <w:bodyDiv w:val="1"/>
      <w:marLeft w:val="0"/>
      <w:marRight w:val="0"/>
      <w:marTop w:val="0"/>
      <w:marBottom w:val="0"/>
      <w:divBdr>
        <w:top w:val="none" w:sz="0" w:space="0" w:color="auto"/>
        <w:left w:val="none" w:sz="0" w:space="0" w:color="auto"/>
        <w:bottom w:val="none" w:sz="0" w:space="0" w:color="auto"/>
        <w:right w:val="none" w:sz="0" w:space="0" w:color="auto"/>
      </w:divBdr>
    </w:div>
    <w:div w:id="1831406053">
      <w:bodyDiv w:val="1"/>
      <w:marLeft w:val="0"/>
      <w:marRight w:val="0"/>
      <w:marTop w:val="0"/>
      <w:marBottom w:val="0"/>
      <w:divBdr>
        <w:top w:val="none" w:sz="0" w:space="0" w:color="auto"/>
        <w:left w:val="none" w:sz="0" w:space="0" w:color="auto"/>
        <w:bottom w:val="none" w:sz="0" w:space="0" w:color="auto"/>
        <w:right w:val="none" w:sz="0" w:space="0" w:color="auto"/>
      </w:divBdr>
    </w:div>
    <w:div w:id="1833444829">
      <w:bodyDiv w:val="1"/>
      <w:marLeft w:val="0"/>
      <w:marRight w:val="0"/>
      <w:marTop w:val="0"/>
      <w:marBottom w:val="0"/>
      <w:divBdr>
        <w:top w:val="none" w:sz="0" w:space="0" w:color="auto"/>
        <w:left w:val="none" w:sz="0" w:space="0" w:color="auto"/>
        <w:bottom w:val="none" w:sz="0" w:space="0" w:color="auto"/>
        <w:right w:val="none" w:sz="0" w:space="0" w:color="auto"/>
      </w:divBdr>
    </w:div>
    <w:div w:id="1836216949">
      <w:bodyDiv w:val="1"/>
      <w:marLeft w:val="0"/>
      <w:marRight w:val="0"/>
      <w:marTop w:val="0"/>
      <w:marBottom w:val="0"/>
      <w:divBdr>
        <w:top w:val="none" w:sz="0" w:space="0" w:color="auto"/>
        <w:left w:val="none" w:sz="0" w:space="0" w:color="auto"/>
        <w:bottom w:val="none" w:sz="0" w:space="0" w:color="auto"/>
        <w:right w:val="none" w:sz="0" w:space="0" w:color="auto"/>
      </w:divBdr>
    </w:div>
    <w:div w:id="1837650569">
      <w:bodyDiv w:val="1"/>
      <w:marLeft w:val="0"/>
      <w:marRight w:val="0"/>
      <w:marTop w:val="0"/>
      <w:marBottom w:val="0"/>
      <w:divBdr>
        <w:top w:val="none" w:sz="0" w:space="0" w:color="auto"/>
        <w:left w:val="none" w:sz="0" w:space="0" w:color="auto"/>
        <w:bottom w:val="none" w:sz="0" w:space="0" w:color="auto"/>
        <w:right w:val="none" w:sz="0" w:space="0" w:color="auto"/>
      </w:divBdr>
    </w:div>
    <w:div w:id="1838182974">
      <w:bodyDiv w:val="1"/>
      <w:marLeft w:val="0"/>
      <w:marRight w:val="0"/>
      <w:marTop w:val="0"/>
      <w:marBottom w:val="0"/>
      <w:divBdr>
        <w:top w:val="none" w:sz="0" w:space="0" w:color="auto"/>
        <w:left w:val="none" w:sz="0" w:space="0" w:color="auto"/>
        <w:bottom w:val="none" w:sz="0" w:space="0" w:color="auto"/>
        <w:right w:val="none" w:sz="0" w:space="0" w:color="auto"/>
      </w:divBdr>
    </w:div>
    <w:div w:id="1850607677">
      <w:bodyDiv w:val="1"/>
      <w:marLeft w:val="0"/>
      <w:marRight w:val="0"/>
      <w:marTop w:val="0"/>
      <w:marBottom w:val="0"/>
      <w:divBdr>
        <w:top w:val="none" w:sz="0" w:space="0" w:color="auto"/>
        <w:left w:val="none" w:sz="0" w:space="0" w:color="auto"/>
        <w:bottom w:val="none" w:sz="0" w:space="0" w:color="auto"/>
        <w:right w:val="none" w:sz="0" w:space="0" w:color="auto"/>
      </w:divBdr>
    </w:div>
    <w:div w:id="1854612908">
      <w:bodyDiv w:val="1"/>
      <w:marLeft w:val="0"/>
      <w:marRight w:val="0"/>
      <w:marTop w:val="0"/>
      <w:marBottom w:val="0"/>
      <w:divBdr>
        <w:top w:val="none" w:sz="0" w:space="0" w:color="auto"/>
        <w:left w:val="none" w:sz="0" w:space="0" w:color="auto"/>
        <w:bottom w:val="none" w:sz="0" w:space="0" w:color="auto"/>
        <w:right w:val="none" w:sz="0" w:space="0" w:color="auto"/>
      </w:divBdr>
    </w:div>
    <w:div w:id="1859080875">
      <w:bodyDiv w:val="1"/>
      <w:marLeft w:val="0"/>
      <w:marRight w:val="0"/>
      <w:marTop w:val="0"/>
      <w:marBottom w:val="0"/>
      <w:divBdr>
        <w:top w:val="none" w:sz="0" w:space="0" w:color="auto"/>
        <w:left w:val="none" w:sz="0" w:space="0" w:color="auto"/>
        <w:bottom w:val="none" w:sz="0" w:space="0" w:color="auto"/>
        <w:right w:val="none" w:sz="0" w:space="0" w:color="auto"/>
      </w:divBdr>
    </w:div>
    <w:div w:id="1861704186">
      <w:bodyDiv w:val="1"/>
      <w:marLeft w:val="0"/>
      <w:marRight w:val="0"/>
      <w:marTop w:val="0"/>
      <w:marBottom w:val="0"/>
      <w:divBdr>
        <w:top w:val="none" w:sz="0" w:space="0" w:color="auto"/>
        <w:left w:val="none" w:sz="0" w:space="0" w:color="auto"/>
        <w:bottom w:val="none" w:sz="0" w:space="0" w:color="auto"/>
        <w:right w:val="none" w:sz="0" w:space="0" w:color="auto"/>
      </w:divBdr>
    </w:div>
    <w:div w:id="1862274940">
      <w:bodyDiv w:val="1"/>
      <w:marLeft w:val="0"/>
      <w:marRight w:val="0"/>
      <w:marTop w:val="0"/>
      <w:marBottom w:val="0"/>
      <w:divBdr>
        <w:top w:val="none" w:sz="0" w:space="0" w:color="auto"/>
        <w:left w:val="none" w:sz="0" w:space="0" w:color="auto"/>
        <w:bottom w:val="none" w:sz="0" w:space="0" w:color="auto"/>
        <w:right w:val="none" w:sz="0" w:space="0" w:color="auto"/>
      </w:divBdr>
    </w:div>
    <w:div w:id="1862891357">
      <w:bodyDiv w:val="1"/>
      <w:marLeft w:val="0"/>
      <w:marRight w:val="0"/>
      <w:marTop w:val="0"/>
      <w:marBottom w:val="0"/>
      <w:divBdr>
        <w:top w:val="none" w:sz="0" w:space="0" w:color="auto"/>
        <w:left w:val="none" w:sz="0" w:space="0" w:color="auto"/>
        <w:bottom w:val="none" w:sz="0" w:space="0" w:color="auto"/>
        <w:right w:val="none" w:sz="0" w:space="0" w:color="auto"/>
      </w:divBdr>
    </w:div>
    <w:div w:id="1867013084">
      <w:bodyDiv w:val="1"/>
      <w:marLeft w:val="0"/>
      <w:marRight w:val="0"/>
      <w:marTop w:val="0"/>
      <w:marBottom w:val="0"/>
      <w:divBdr>
        <w:top w:val="none" w:sz="0" w:space="0" w:color="auto"/>
        <w:left w:val="none" w:sz="0" w:space="0" w:color="auto"/>
        <w:bottom w:val="none" w:sz="0" w:space="0" w:color="auto"/>
        <w:right w:val="none" w:sz="0" w:space="0" w:color="auto"/>
      </w:divBdr>
    </w:div>
    <w:div w:id="1867213928">
      <w:bodyDiv w:val="1"/>
      <w:marLeft w:val="0"/>
      <w:marRight w:val="0"/>
      <w:marTop w:val="0"/>
      <w:marBottom w:val="0"/>
      <w:divBdr>
        <w:top w:val="none" w:sz="0" w:space="0" w:color="auto"/>
        <w:left w:val="none" w:sz="0" w:space="0" w:color="auto"/>
        <w:bottom w:val="none" w:sz="0" w:space="0" w:color="auto"/>
        <w:right w:val="none" w:sz="0" w:space="0" w:color="auto"/>
      </w:divBdr>
    </w:div>
    <w:div w:id="1881475979">
      <w:bodyDiv w:val="1"/>
      <w:marLeft w:val="0"/>
      <w:marRight w:val="0"/>
      <w:marTop w:val="0"/>
      <w:marBottom w:val="0"/>
      <w:divBdr>
        <w:top w:val="none" w:sz="0" w:space="0" w:color="auto"/>
        <w:left w:val="none" w:sz="0" w:space="0" w:color="auto"/>
        <w:bottom w:val="none" w:sz="0" w:space="0" w:color="auto"/>
        <w:right w:val="none" w:sz="0" w:space="0" w:color="auto"/>
      </w:divBdr>
    </w:div>
    <w:div w:id="1883248994">
      <w:bodyDiv w:val="1"/>
      <w:marLeft w:val="0"/>
      <w:marRight w:val="0"/>
      <w:marTop w:val="0"/>
      <w:marBottom w:val="0"/>
      <w:divBdr>
        <w:top w:val="none" w:sz="0" w:space="0" w:color="auto"/>
        <w:left w:val="none" w:sz="0" w:space="0" w:color="auto"/>
        <w:bottom w:val="none" w:sz="0" w:space="0" w:color="auto"/>
        <w:right w:val="none" w:sz="0" w:space="0" w:color="auto"/>
      </w:divBdr>
    </w:div>
    <w:div w:id="1884557614">
      <w:bodyDiv w:val="1"/>
      <w:marLeft w:val="0"/>
      <w:marRight w:val="0"/>
      <w:marTop w:val="0"/>
      <w:marBottom w:val="0"/>
      <w:divBdr>
        <w:top w:val="none" w:sz="0" w:space="0" w:color="auto"/>
        <w:left w:val="none" w:sz="0" w:space="0" w:color="auto"/>
        <w:bottom w:val="none" w:sz="0" w:space="0" w:color="auto"/>
        <w:right w:val="none" w:sz="0" w:space="0" w:color="auto"/>
      </w:divBdr>
    </w:div>
    <w:div w:id="1901359313">
      <w:bodyDiv w:val="1"/>
      <w:marLeft w:val="0"/>
      <w:marRight w:val="0"/>
      <w:marTop w:val="0"/>
      <w:marBottom w:val="0"/>
      <w:divBdr>
        <w:top w:val="none" w:sz="0" w:space="0" w:color="auto"/>
        <w:left w:val="none" w:sz="0" w:space="0" w:color="auto"/>
        <w:bottom w:val="none" w:sz="0" w:space="0" w:color="auto"/>
        <w:right w:val="none" w:sz="0" w:space="0" w:color="auto"/>
      </w:divBdr>
    </w:div>
    <w:div w:id="1918782726">
      <w:bodyDiv w:val="1"/>
      <w:marLeft w:val="0"/>
      <w:marRight w:val="0"/>
      <w:marTop w:val="0"/>
      <w:marBottom w:val="0"/>
      <w:divBdr>
        <w:top w:val="none" w:sz="0" w:space="0" w:color="auto"/>
        <w:left w:val="none" w:sz="0" w:space="0" w:color="auto"/>
        <w:bottom w:val="none" w:sz="0" w:space="0" w:color="auto"/>
        <w:right w:val="none" w:sz="0" w:space="0" w:color="auto"/>
      </w:divBdr>
    </w:div>
    <w:div w:id="1924802896">
      <w:bodyDiv w:val="1"/>
      <w:marLeft w:val="0"/>
      <w:marRight w:val="0"/>
      <w:marTop w:val="0"/>
      <w:marBottom w:val="0"/>
      <w:divBdr>
        <w:top w:val="none" w:sz="0" w:space="0" w:color="auto"/>
        <w:left w:val="none" w:sz="0" w:space="0" w:color="auto"/>
        <w:bottom w:val="none" w:sz="0" w:space="0" w:color="auto"/>
        <w:right w:val="none" w:sz="0" w:space="0" w:color="auto"/>
      </w:divBdr>
    </w:div>
    <w:div w:id="1927766771">
      <w:bodyDiv w:val="1"/>
      <w:marLeft w:val="0"/>
      <w:marRight w:val="0"/>
      <w:marTop w:val="0"/>
      <w:marBottom w:val="0"/>
      <w:divBdr>
        <w:top w:val="none" w:sz="0" w:space="0" w:color="auto"/>
        <w:left w:val="none" w:sz="0" w:space="0" w:color="auto"/>
        <w:bottom w:val="none" w:sz="0" w:space="0" w:color="auto"/>
        <w:right w:val="none" w:sz="0" w:space="0" w:color="auto"/>
      </w:divBdr>
      <w:divsChild>
        <w:div w:id="949704967">
          <w:marLeft w:val="0"/>
          <w:marRight w:val="0"/>
          <w:marTop w:val="0"/>
          <w:marBottom w:val="0"/>
          <w:divBdr>
            <w:top w:val="single" w:sz="2" w:space="0" w:color="D9D9E3"/>
            <w:left w:val="single" w:sz="2" w:space="0" w:color="D9D9E3"/>
            <w:bottom w:val="single" w:sz="2" w:space="0" w:color="D9D9E3"/>
            <w:right w:val="single" w:sz="2" w:space="0" w:color="D9D9E3"/>
          </w:divBdr>
          <w:divsChild>
            <w:div w:id="652754326">
              <w:marLeft w:val="0"/>
              <w:marRight w:val="0"/>
              <w:marTop w:val="0"/>
              <w:marBottom w:val="0"/>
              <w:divBdr>
                <w:top w:val="single" w:sz="2" w:space="0" w:color="D9D9E3"/>
                <w:left w:val="single" w:sz="2" w:space="0" w:color="D9D9E3"/>
                <w:bottom w:val="single" w:sz="2" w:space="0" w:color="D9D9E3"/>
                <w:right w:val="single" w:sz="2" w:space="0" w:color="D9D9E3"/>
              </w:divBdr>
              <w:divsChild>
                <w:div w:id="2146921063">
                  <w:marLeft w:val="0"/>
                  <w:marRight w:val="0"/>
                  <w:marTop w:val="0"/>
                  <w:marBottom w:val="0"/>
                  <w:divBdr>
                    <w:top w:val="single" w:sz="2" w:space="0" w:color="D9D9E3"/>
                    <w:left w:val="single" w:sz="2" w:space="0" w:color="D9D9E3"/>
                    <w:bottom w:val="single" w:sz="2" w:space="0" w:color="D9D9E3"/>
                    <w:right w:val="single" w:sz="2" w:space="0" w:color="D9D9E3"/>
                  </w:divBdr>
                  <w:divsChild>
                    <w:div w:id="2112428264">
                      <w:marLeft w:val="0"/>
                      <w:marRight w:val="0"/>
                      <w:marTop w:val="0"/>
                      <w:marBottom w:val="0"/>
                      <w:divBdr>
                        <w:top w:val="single" w:sz="2" w:space="0" w:color="D9D9E3"/>
                        <w:left w:val="single" w:sz="2" w:space="0" w:color="D9D9E3"/>
                        <w:bottom w:val="single" w:sz="2" w:space="0" w:color="D9D9E3"/>
                        <w:right w:val="single" w:sz="2" w:space="0" w:color="D9D9E3"/>
                      </w:divBdr>
                      <w:divsChild>
                        <w:div w:id="795761233">
                          <w:marLeft w:val="0"/>
                          <w:marRight w:val="0"/>
                          <w:marTop w:val="0"/>
                          <w:marBottom w:val="0"/>
                          <w:divBdr>
                            <w:top w:val="single" w:sz="2" w:space="0" w:color="auto"/>
                            <w:left w:val="single" w:sz="2" w:space="0" w:color="auto"/>
                            <w:bottom w:val="single" w:sz="6" w:space="0" w:color="auto"/>
                            <w:right w:val="single" w:sz="2" w:space="0" w:color="auto"/>
                          </w:divBdr>
                          <w:divsChild>
                            <w:div w:id="562562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07654">
                                  <w:marLeft w:val="0"/>
                                  <w:marRight w:val="0"/>
                                  <w:marTop w:val="0"/>
                                  <w:marBottom w:val="0"/>
                                  <w:divBdr>
                                    <w:top w:val="single" w:sz="2" w:space="0" w:color="D9D9E3"/>
                                    <w:left w:val="single" w:sz="2" w:space="0" w:color="D9D9E3"/>
                                    <w:bottom w:val="single" w:sz="2" w:space="0" w:color="D9D9E3"/>
                                    <w:right w:val="single" w:sz="2" w:space="0" w:color="D9D9E3"/>
                                  </w:divBdr>
                                  <w:divsChild>
                                    <w:div w:id="27922850">
                                      <w:marLeft w:val="0"/>
                                      <w:marRight w:val="0"/>
                                      <w:marTop w:val="0"/>
                                      <w:marBottom w:val="0"/>
                                      <w:divBdr>
                                        <w:top w:val="single" w:sz="2" w:space="0" w:color="D9D9E3"/>
                                        <w:left w:val="single" w:sz="2" w:space="0" w:color="D9D9E3"/>
                                        <w:bottom w:val="single" w:sz="2" w:space="0" w:color="D9D9E3"/>
                                        <w:right w:val="single" w:sz="2" w:space="0" w:color="D9D9E3"/>
                                      </w:divBdr>
                                      <w:divsChild>
                                        <w:div w:id="1916939757">
                                          <w:marLeft w:val="0"/>
                                          <w:marRight w:val="0"/>
                                          <w:marTop w:val="0"/>
                                          <w:marBottom w:val="0"/>
                                          <w:divBdr>
                                            <w:top w:val="single" w:sz="2" w:space="0" w:color="D9D9E3"/>
                                            <w:left w:val="single" w:sz="2" w:space="0" w:color="D9D9E3"/>
                                            <w:bottom w:val="single" w:sz="2" w:space="0" w:color="D9D9E3"/>
                                            <w:right w:val="single" w:sz="2" w:space="0" w:color="D9D9E3"/>
                                          </w:divBdr>
                                          <w:divsChild>
                                            <w:div w:id="115725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1375489">
          <w:marLeft w:val="0"/>
          <w:marRight w:val="0"/>
          <w:marTop w:val="0"/>
          <w:marBottom w:val="0"/>
          <w:divBdr>
            <w:top w:val="none" w:sz="0" w:space="0" w:color="auto"/>
            <w:left w:val="none" w:sz="0" w:space="0" w:color="auto"/>
            <w:bottom w:val="none" w:sz="0" w:space="0" w:color="auto"/>
            <w:right w:val="none" w:sz="0" w:space="0" w:color="auto"/>
          </w:divBdr>
        </w:div>
      </w:divsChild>
    </w:div>
    <w:div w:id="1927884172">
      <w:bodyDiv w:val="1"/>
      <w:marLeft w:val="0"/>
      <w:marRight w:val="0"/>
      <w:marTop w:val="0"/>
      <w:marBottom w:val="0"/>
      <w:divBdr>
        <w:top w:val="none" w:sz="0" w:space="0" w:color="auto"/>
        <w:left w:val="none" w:sz="0" w:space="0" w:color="auto"/>
        <w:bottom w:val="none" w:sz="0" w:space="0" w:color="auto"/>
        <w:right w:val="none" w:sz="0" w:space="0" w:color="auto"/>
      </w:divBdr>
    </w:div>
    <w:div w:id="1928725931">
      <w:bodyDiv w:val="1"/>
      <w:marLeft w:val="0"/>
      <w:marRight w:val="0"/>
      <w:marTop w:val="0"/>
      <w:marBottom w:val="0"/>
      <w:divBdr>
        <w:top w:val="none" w:sz="0" w:space="0" w:color="auto"/>
        <w:left w:val="none" w:sz="0" w:space="0" w:color="auto"/>
        <w:bottom w:val="none" w:sz="0" w:space="0" w:color="auto"/>
        <w:right w:val="none" w:sz="0" w:space="0" w:color="auto"/>
      </w:divBdr>
    </w:div>
    <w:div w:id="1935431232">
      <w:bodyDiv w:val="1"/>
      <w:marLeft w:val="0"/>
      <w:marRight w:val="0"/>
      <w:marTop w:val="0"/>
      <w:marBottom w:val="0"/>
      <w:divBdr>
        <w:top w:val="none" w:sz="0" w:space="0" w:color="auto"/>
        <w:left w:val="none" w:sz="0" w:space="0" w:color="auto"/>
        <w:bottom w:val="none" w:sz="0" w:space="0" w:color="auto"/>
        <w:right w:val="none" w:sz="0" w:space="0" w:color="auto"/>
      </w:divBdr>
    </w:div>
    <w:div w:id="1939829656">
      <w:bodyDiv w:val="1"/>
      <w:marLeft w:val="0"/>
      <w:marRight w:val="0"/>
      <w:marTop w:val="0"/>
      <w:marBottom w:val="0"/>
      <w:divBdr>
        <w:top w:val="none" w:sz="0" w:space="0" w:color="auto"/>
        <w:left w:val="none" w:sz="0" w:space="0" w:color="auto"/>
        <w:bottom w:val="none" w:sz="0" w:space="0" w:color="auto"/>
        <w:right w:val="none" w:sz="0" w:space="0" w:color="auto"/>
      </w:divBdr>
    </w:div>
    <w:div w:id="1940796200">
      <w:bodyDiv w:val="1"/>
      <w:marLeft w:val="0"/>
      <w:marRight w:val="0"/>
      <w:marTop w:val="0"/>
      <w:marBottom w:val="0"/>
      <w:divBdr>
        <w:top w:val="none" w:sz="0" w:space="0" w:color="auto"/>
        <w:left w:val="none" w:sz="0" w:space="0" w:color="auto"/>
        <w:bottom w:val="none" w:sz="0" w:space="0" w:color="auto"/>
        <w:right w:val="none" w:sz="0" w:space="0" w:color="auto"/>
      </w:divBdr>
    </w:div>
    <w:div w:id="1948001137">
      <w:bodyDiv w:val="1"/>
      <w:marLeft w:val="0"/>
      <w:marRight w:val="0"/>
      <w:marTop w:val="0"/>
      <w:marBottom w:val="0"/>
      <w:divBdr>
        <w:top w:val="none" w:sz="0" w:space="0" w:color="auto"/>
        <w:left w:val="none" w:sz="0" w:space="0" w:color="auto"/>
        <w:bottom w:val="none" w:sz="0" w:space="0" w:color="auto"/>
        <w:right w:val="none" w:sz="0" w:space="0" w:color="auto"/>
      </w:divBdr>
    </w:div>
    <w:div w:id="1948924321">
      <w:bodyDiv w:val="1"/>
      <w:marLeft w:val="0"/>
      <w:marRight w:val="0"/>
      <w:marTop w:val="0"/>
      <w:marBottom w:val="0"/>
      <w:divBdr>
        <w:top w:val="none" w:sz="0" w:space="0" w:color="auto"/>
        <w:left w:val="none" w:sz="0" w:space="0" w:color="auto"/>
        <w:bottom w:val="none" w:sz="0" w:space="0" w:color="auto"/>
        <w:right w:val="none" w:sz="0" w:space="0" w:color="auto"/>
      </w:divBdr>
    </w:div>
    <w:div w:id="1949265792">
      <w:bodyDiv w:val="1"/>
      <w:marLeft w:val="0"/>
      <w:marRight w:val="0"/>
      <w:marTop w:val="0"/>
      <w:marBottom w:val="0"/>
      <w:divBdr>
        <w:top w:val="none" w:sz="0" w:space="0" w:color="auto"/>
        <w:left w:val="none" w:sz="0" w:space="0" w:color="auto"/>
        <w:bottom w:val="none" w:sz="0" w:space="0" w:color="auto"/>
        <w:right w:val="none" w:sz="0" w:space="0" w:color="auto"/>
      </w:divBdr>
    </w:div>
    <w:div w:id="1950775775">
      <w:bodyDiv w:val="1"/>
      <w:marLeft w:val="0"/>
      <w:marRight w:val="0"/>
      <w:marTop w:val="0"/>
      <w:marBottom w:val="0"/>
      <w:divBdr>
        <w:top w:val="none" w:sz="0" w:space="0" w:color="auto"/>
        <w:left w:val="none" w:sz="0" w:space="0" w:color="auto"/>
        <w:bottom w:val="none" w:sz="0" w:space="0" w:color="auto"/>
        <w:right w:val="none" w:sz="0" w:space="0" w:color="auto"/>
      </w:divBdr>
    </w:div>
    <w:div w:id="1950966800">
      <w:bodyDiv w:val="1"/>
      <w:marLeft w:val="0"/>
      <w:marRight w:val="0"/>
      <w:marTop w:val="0"/>
      <w:marBottom w:val="0"/>
      <w:divBdr>
        <w:top w:val="none" w:sz="0" w:space="0" w:color="auto"/>
        <w:left w:val="none" w:sz="0" w:space="0" w:color="auto"/>
        <w:bottom w:val="none" w:sz="0" w:space="0" w:color="auto"/>
        <w:right w:val="none" w:sz="0" w:space="0" w:color="auto"/>
      </w:divBdr>
    </w:div>
    <w:div w:id="1962882286">
      <w:bodyDiv w:val="1"/>
      <w:marLeft w:val="0"/>
      <w:marRight w:val="0"/>
      <w:marTop w:val="0"/>
      <w:marBottom w:val="0"/>
      <w:divBdr>
        <w:top w:val="none" w:sz="0" w:space="0" w:color="auto"/>
        <w:left w:val="none" w:sz="0" w:space="0" w:color="auto"/>
        <w:bottom w:val="none" w:sz="0" w:space="0" w:color="auto"/>
        <w:right w:val="none" w:sz="0" w:space="0" w:color="auto"/>
      </w:divBdr>
    </w:div>
    <w:div w:id="1965623275">
      <w:bodyDiv w:val="1"/>
      <w:marLeft w:val="0"/>
      <w:marRight w:val="0"/>
      <w:marTop w:val="0"/>
      <w:marBottom w:val="0"/>
      <w:divBdr>
        <w:top w:val="none" w:sz="0" w:space="0" w:color="auto"/>
        <w:left w:val="none" w:sz="0" w:space="0" w:color="auto"/>
        <w:bottom w:val="none" w:sz="0" w:space="0" w:color="auto"/>
        <w:right w:val="none" w:sz="0" w:space="0" w:color="auto"/>
      </w:divBdr>
    </w:div>
    <w:div w:id="1968125033">
      <w:bodyDiv w:val="1"/>
      <w:marLeft w:val="0"/>
      <w:marRight w:val="0"/>
      <w:marTop w:val="0"/>
      <w:marBottom w:val="0"/>
      <w:divBdr>
        <w:top w:val="none" w:sz="0" w:space="0" w:color="auto"/>
        <w:left w:val="none" w:sz="0" w:space="0" w:color="auto"/>
        <w:bottom w:val="none" w:sz="0" w:space="0" w:color="auto"/>
        <w:right w:val="none" w:sz="0" w:space="0" w:color="auto"/>
      </w:divBdr>
    </w:div>
    <w:div w:id="1973825807">
      <w:bodyDiv w:val="1"/>
      <w:marLeft w:val="0"/>
      <w:marRight w:val="0"/>
      <w:marTop w:val="0"/>
      <w:marBottom w:val="0"/>
      <w:divBdr>
        <w:top w:val="none" w:sz="0" w:space="0" w:color="auto"/>
        <w:left w:val="none" w:sz="0" w:space="0" w:color="auto"/>
        <w:bottom w:val="none" w:sz="0" w:space="0" w:color="auto"/>
        <w:right w:val="none" w:sz="0" w:space="0" w:color="auto"/>
      </w:divBdr>
    </w:div>
    <w:div w:id="1988633642">
      <w:bodyDiv w:val="1"/>
      <w:marLeft w:val="0"/>
      <w:marRight w:val="0"/>
      <w:marTop w:val="0"/>
      <w:marBottom w:val="0"/>
      <w:divBdr>
        <w:top w:val="none" w:sz="0" w:space="0" w:color="auto"/>
        <w:left w:val="none" w:sz="0" w:space="0" w:color="auto"/>
        <w:bottom w:val="none" w:sz="0" w:space="0" w:color="auto"/>
        <w:right w:val="none" w:sz="0" w:space="0" w:color="auto"/>
      </w:divBdr>
    </w:div>
    <w:div w:id="1995184900">
      <w:bodyDiv w:val="1"/>
      <w:marLeft w:val="0"/>
      <w:marRight w:val="0"/>
      <w:marTop w:val="0"/>
      <w:marBottom w:val="0"/>
      <w:divBdr>
        <w:top w:val="none" w:sz="0" w:space="0" w:color="auto"/>
        <w:left w:val="none" w:sz="0" w:space="0" w:color="auto"/>
        <w:bottom w:val="none" w:sz="0" w:space="0" w:color="auto"/>
        <w:right w:val="none" w:sz="0" w:space="0" w:color="auto"/>
      </w:divBdr>
    </w:div>
    <w:div w:id="1996101878">
      <w:bodyDiv w:val="1"/>
      <w:marLeft w:val="0"/>
      <w:marRight w:val="0"/>
      <w:marTop w:val="0"/>
      <w:marBottom w:val="0"/>
      <w:divBdr>
        <w:top w:val="none" w:sz="0" w:space="0" w:color="auto"/>
        <w:left w:val="none" w:sz="0" w:space="0" w:color="auto"/>
        <w:bottom w:val="none" w:sz="0" w:space="0" w:color="auto"/>
        <w:right w:val="none" w:sz="0" w:space="0" w:color="auto"/>
      </w:divBdr>
    </w:div>
    <w:div w:id="2004815707">
      <w:bodyDiv w:val="1"/>
      <w:marLeft w:val="0"/>
      <w:marRight w:val="0"/>
      <w:marTop w:val="0"/>
      <w:marBottom w:val="0"/>
      <w:divBdr>
        <w:top w:val="none" w:sz="0" w:space="0" w:color="auto"/>
        <w:left w:val="none" w:sz="0" w:space="0" w:color="auto"/>
        <w:bottom w:val="none" w:sz="0" w:space="0" w:color="auto"/>
        <w:right w:val="none" w:sz="0" w:space="0" w:color="auto"/>
      </w:divBdr>
    </w:div>
    <w:div w:id="2011172327">
      <w:bodyDiv w:val="1"/>
      <w:marLeft w:val="0"/>
      <w:marRight w:val="0"/>
      <w:marTop w:val="0"/>
      <w:marBottom w:val="0"/>
      <w:divBdr>
        <w:top w:val="none" w:sz="0" w:space="0" w:color="auto"/>
        <w:left w:val="none" w:sz="0" w:space="0" w:color="auto"/>
        <w:bottom w:val="none" w:sz="0" w:space="0" w:color="auto"/>
        <w:right w:val="none" w:sz="0" w:space="0" w:color="auto"/>
      </w:divBdr>
    </w:div>
    <w:div w:id="2013680691">
      <w:bodyDiv w:val="1"/>
      <w:marLeft w:val="0"/>
      <w:marRight w:val="0"/>
      <w:marTop w:val="0"/>
      <w:marBottom w:val="0"/>
      <w:divBdr>
        <w:top w:val="none" w:sz="0" w:space="0" w:color="auto"/>
        <w:left w:val="none" w:sz="0" w:space="0" w:color="auto"/>
        <w:bottom w:val="none" w:sz="0" w:space="0" w:color="auto"/>
        <w:right w:val="none" w:sz="0" w:space="0" w:color="auto"/>
      </w:divBdr>
    </w:div>
    <w:div w:id="2025743824">
      <w:bodyDiv w:val="1"/>
      <w:marLeft w:val="0"/>
      <w:marRight w:val="0"/>
      <w:marTop w:val="0"/>
      <w:marBottom w:val="0"/>
      <w:divBdr>
        <w:top w:val="none" w:sz="0" w:space="0" w:color="auto"/>
        <w:left w:val="none" w:sz="0" w:space="0" w:color="auto"/>
        <w:bottom w:val="none" w:sz="0" w:space="0" w:color="auto"/>
        <w:right w:val="none" w:sz="0" w:space="0" w:color="auto"/>
      </w:divBdr>
    </w:div>
    <w:div w:id="2037415772">
      <w:bodyDiv w:val="1"/>
      <w:marLeft w:val="0"/>
      <w:marRight w:val="0"/>
      <w:marTop w:val="0"/>
      <w:marBottom w:val="0"/>
      <w:divBdr>
        <w:top w:val="none" w:sz="0" w:space="0" w:color="auto"/>
        <w:left w:val="none" w:sz="0" w:space="0" w:color="auto"/>
        <w:bottom w:val="none" w:sz="0" w:space="0" w:color="auto"/>
        <w:right w:val="none" w:sz="0" w:space="0" w:color="auto"/>
      </w:divBdr>
    </w:div>
    <w:div w:id="2062050022">
      <w:bodyDiv w:val="1"/>
      <w:marLeft w:val="0"/>
      <w:marRight w:val="0"/>
      <w:marTop w:val="0"/>
      <w:marBottom w:val="0"/>
      <w:divBdr>
        <w:top w:val="none" w:sz="0" w:space="0" w:color="auto"/>
        <w:left w:val="none" w:sz="0" w:space="0" w:color="auto"/>
        <w:bottom w:val="none" w:sz="0" w:space="0" w:color="auto"/>
        <w:right w:val="none" w:sz="0" w:space="0" w:color="auto"/>
      </w:divBdr>
    </w:div>
    <w:div w:id="2062702834">
      <w:bodyDiv w:val="1"/>
      <w:marLeft w:val="0"/>
      <w:marRight w:val="0"/>
      <w:marTop w:val="0"/>
      <w:marBottom w:val="0"/>
      <w:divBdr>
        <w:top w:val="none" w:sz="0" w:space="0" w:color="auto"/>
        <w:left w:val="none" w:sz="0" w:space="0" w:color="auto"/>
        <w:bottom w:val="none" w:sz="0" w:space="0" w:color="auto"/>
        <w:right w:val="none" w:sz="0" w:space="0" w:color="auto"/>
      </w:divBdr>
    </w:div>
    <w:div w:id="2065179318">
      <w:bodyDiv w:val="1"/>
      <w:marLeft w:val="0"/>
      <w:marRight w:val="0"/>
      <w:marTop w:val="0"/>
      <w:marBottom w:val="0"/>
      <w:divBdr>
        <w:top w:val="none" w:sz="0" w:space="0" w:color="auto"/>
        <w:left w:val="none" w:sz="0" w:space="0" w:color="auto"/>
        <w:bottom w:val="none" w:sz="0" w:space="0" w:color="auto"/>
        <w:right w:val="none" w:sz="0" w:space="0" w:color="auto"/>
      </w:divBdr>
    </w:div>
    <w:div w:id="2071076880">
      <w:bodyDiv w:val="1"/>
      <w:marLeft w:val="0"/>
      <w:marRight w:val="0"/>
      <w:marTop w:val="0"/>
      <w:marBottom w:val="0"/>
      <w:divBdr>
        <w:top w:val="none" w:sz="0" w:space="0" w:color="auto"/>
        <w:left w:val="none" w:sz="0" w:space="0" w:color="auto"/>
        <w:bottom w:val="none" w:sz="0" w:space="0" w:color="auto"/>
        <w:right w:val="none" w:sz="0" w:space="0" w:color="auto"/>
      </w:divBdr>
    </w:div>
    <w:div w:id="2076006108">
      <w:bodyDiv w:val="1"/>
      <w:marLeft w:val="0"/>
      <w:marRight w:val="0"/>
      <w:marTop w:val="0"/>
      <w:marBottom w:val="0"/>
      <w:divBdr>
        <w:top w:val="none" w:sz="0" w:space="0" w:color="auto"/>
        <w:left w:val="none" w:sz="0" w:space="0" w:color="auto"/>
        <w:bottom w:val="none" w:sz="0" w:space="0" w:color="auto"/>
        <w:right w:val="none" w:sz="0" w:space="0" w:color="auto"/>
      </w:divBdr>
    </w:div>
    <w:div w:id="2079401398">
      <w:bodyDiv w:val="1"/>
      <w:marLeft w:val="0"/>
      <w:marRight w:val="0"/>
      <w:marTop w:val="0"/>
      <w:marBottom w:val="0"/>
      <w:divBdr>
        <w:top w:val="none" w:sz="0" w:space="0" w:color="auto"/>
        <w:left w:val="none" w:sz="0" w:space="0" w:color="auto"/>
        <w:bottom w:val="none" w:sz="0" w:space="0" w:color="auto"/>
        <w:right w:val="none" w:sz="0" w:space="0" w:color="auto"/>
      </w:divBdr>
      <w:divsChild>
        <w:div w:id="292100853">
          <w:marLeft w:val="0"/>
          <w:marRight w:val="0"/>
          <w:marTop w:val="0"/>
          <w:marBottom w:val="0"/>
          <w:divBdr>
            <w:top w:val="single" w:sz="2" w:space="0" w:color="D9D9E3"/>
            <w:left w:val="single" w:sz="2" w:space="0" w:color="D9D9E3"/>
            <w:bottom w:val="single" w:sz="2" w:space="0" w:color="D9D9E3"/>
            <w:right w:val="single" w:sz="2" w:space="0" w:color="D9D9E3"/>
          </w:divBdr>
          <w:divsChild>
            <w:div w:id="2007510903">
              <w:marLeft w:val="0"/>
              <w:marRight w:val="0"/>
              <w:marTop w:val="0"/>
              <w:marBottom w:val="0"/>
              <w:divBdr>
                <w:top w:val="single" w:sz="2" w:space="0" w:color="D9D9E3"/>
                <w:left w:val="single" w:sz="2" w:space="0" w:color="D9D9E3"/>
                <w:bottom w:val="single" w:sz="2" w:space="0" w:color="D9D9E3"/>
                <w:right w:val="single" w:sz="2" w:space="0" w:color="D9D9E3"/>
              </w:divBdr>
              <w:divsChild>
                <w:div w:id="1545675898">
                  <w:marLeft w:val="0"/>
                  <w:marRight w:val="0"/>
                  <w:marTop w:val="0"/>
                  <w:marBottom w:val="0"/>
                  <w:divBdr>
                    <w:top w:val="single" w:sz="2" w:space="0" w:color="D9D9E3"/>
                    <w:left w:val="single" w:sz="2" w:space="0" w:color="D9D9E3"/>
                    <w:bottom w:val="single" w:sz="2" w:space="0" w:color="D9D9E3"/>
                    <w:right w:val="single" w:sz="2" w:space="0" w:color="D9D9E3"/>
                  </w:divBdr>
                  <w:divsChild>
                    <w:div w:id="1534877104">
                      <w:marLeft w:val="0"/>
                      <w:marRight w:val="0"/>
                      <w:marTop w:val="0"/>
                      <w:marBottom w:val="0"/>
                      <w:divBdr>
                        <w:top w:val="single" w:sz="2" w:space="0" w:color="D9D9E3"/>
                        <w:left w:val="single" w:sz="2" w:space="0" w:color="D9D9E3"/>
                        <w:bottom w:val="single" w:sz="2" w:space="0" w:color="D9D9E3"/>
                        <w:right w:val="single" w:sz="2" w:space="0" w:color="D9D9E3"/>
                      </w:divBdr>
                      <w:divsChild>
                        <w:div w:id="409430362">
                          <w:marLeft w:val="0"/>
                          <w:marRight w:val="0"/>
                          <w:marTop w:val="0"/>
                          <w:marBottom w:val="0"/>
                          <w:divBdr>
                            <w:top w:val="single" w:sz="2" w:space="0" w:color="auto"/>
                            <w:left w:val="single" w:sz="2" w:space="0" w:color="auto"/>
                            <w:bottom w:val="single" w:sz="6" w:space="0" w:color="auto"/>
                            <w:right w:val="single" w:sz="2" w:space="0" w:color="auto"/>
                          </w:divBdr>
                          <w:divsChild>
                            <w:div w:id="38557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429083897">
                                  <w:marLeft w:val="0"/>
                                  <w:marRight w:val="0"/>
                                  <w:marTop w:val="0"/>
                                  <w:marBottom w:val="0"/>
                                  <w:divBdr>
                                    <w:top w:val="single" w:sz="2" w:space="0" w:color="D9D9E3"/>
                                    <w:left w:val="single" w:sz="2" w:space="0" w:color="D9D9E3"/>
                                    <w:bottom w:val="single" w:sz="2" w:space="0" w:color="D9D9E3"/>
                                    <w:right w:val="single" w:sz="2" w:space="0" w:color="D9D9E3"/>
                                  </w:divBdr>
                                  <w:divsChild>
                                    <w:div w:id="1056858920">
                                      <w:marLeft w:val="0"/>
                                      <w:marRight w:val="0"/>
                                      <w:marTop w:val="0"/>
                                      <w:marBottom w:val="0"/>
                                      <w:divBdr>
                                        <w:top w:val="single" w:sz="2" w:space="0" w:color="D9D9E3"/>
                                        <w:left w:val="single" w:sz="2" w:space="0" w:color="D9D9E3"/>
                                        <w:bottom w:val="single" w:sz="2" w:space="0" w:color="D9D9E3"/>
                                        <w:right w:val="single" w:sz="2" w:space="0" w:color="D9D9E3"/>
                                      </w:divBdr>
                                      <w:divsChild>
                                        <w:div w:id="1897471186">
                                          <w:marLeft w:val="0"/>
                                          <w:marRight w:val="0"/>
                                          <w:marTop w:val="0"/>
                                          <w:marBottom w:val="0"/>
                                          <w:divBdr>
                                            <w:top w:val="single" w:sz="2" w:space="0" w:color="D9D9E3"/>
                                            <w:left w:val="single" w:sz="2" w:space="0" w:color="D9D9E3"/>
                                            <w:bottom w:val="single" w:sz="2" w:space="0" w:color="D9D9E3"/>
                                            <w:right w:val="single" w:sz="2" w:space="0" w:color="D9D9E3"/>
                                          </w:divBdr>
                                          <w:divsChild>
                                            <w:div w:id="110114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8915540">
          <w:marLeft w:val="0"/>
          <w:marRight w:val="0"/>
          <w:marTop w:val="0"/>
          <w:marBottom w:val="0"/>
          <w:divBdr>
            <w:top w:val="none" w:sz="0" w:space="0" w:color="auto"/>
            <w:left w:val="none" w:sz="0" w:space="0" w:color="auto"/>
            <w:bottom w:val="none" w:sz="0" w:space="0" w:color="auto"/>
            <w:right w:val="none" w:sz="0" w:space="0" w:color="auto"/>
          </w:divBdr>
        </w:div>
      </w:divsChild>
    </w:div>
    <w:div w:id="2080518535">
      <w:bodyDiv w:val="1"/>
      <w:marLeft w:val="0"/>
      <w:marRight w:val="0"/>
      <w:marTop w:val="0"/>
      <w:marBottom w:val="0"/>
      <w:divBdr>
        <w:top w:val="none" w:sz="0" w:space="0" w:color="auto"/>
        <w:left w:val="none" w:sz="0" w:space="0" w:color="auto"/>
        <w:bottom w:val="none" w:sz="0" w:space="0" w:color="auto"/>
        <w:right w:val="none" w:sz="0" w:space="0" w:color="auto"/>
      </w:divBdr>
    </w:div>
    <w:div w:id="2090156088">
      <w:bodyDiv w:val="1"/>
      <w:marLeft w:val="0"/>
      <w:marRight w:val="0"/>
      <w:marTop w:val="0"/>
      <w:marBottom w:val="0"/>
      <w:divBdr>
        <w:top w:val="none" w:sz="0" w:space="0" w:color="auto"/>
        <w:left w:val="none" w:sz="0" w:space="0" w:color="auto"/>
        <w:bottom w:val="none" w:sz="0" w:space="0" w:color="auto"/>
        <w:right w:val="none" w:sz="0" w:space="0" w:color="auto"/>
      </w:divBdr>
    </w:div>
    <w:div w:id="2093042628">
      <w:bodyDiv w:val="1"/>
      <w:marLeft w:val="0"/>
      <w:marRight w:val="0"/>
      <w:marTop w:val="0"/>
      <w:marBottom w:val="0"/>
      <w:divBdr>
        <w:top w:val="none" w:sz="0" w:space="0" w:color="auto"/>
        <w:left w:val="none" w:sz="0" w:space="0" w:color="auto"/>
        <w:bottom w:val="none" w:sz="0" w:space="0" w:color="auto"/>
        <w:right w:val="none" w:sz="0" w:space="0" w:color="auto"/>
      </w:divBdr>
    </w:div>
    <w:div w:id="2106458261">
      <w:bodyDiv w:val="1"/>
      <w:marLeft w:val="0"/>
      <w:marRight w:val="0"/>
      <w:marTop w:val="0"/>
      <w:marBottom w:val="0"/>
      <w:divBdr>
        <w:top w:val="none" w:sz="0" w:space="0" w:color="auto"/>
        <w:left w:val="none" w:sz="0" w:space="0" w:color="auto"/>
        <w:bottom w:val="none" w:sz="0" w:space="0" w:color="auto"/>
        <w:right w:val="none" w:sz="0" w:space="0" w:color="auto"/>
      </w:divBdr>
    </w:div>
    <w:div w:id="2116242840">
      <w:bodyDiv w:val="1"/>
      <w:marLeft w:val="0"/>
      <w:marRight w:val="0"/>
      <w:marTop w:val="0"/>
      <w:marBottom w:val="0"/>
      <w:divBdr>
        <w:top w:val="none" w:sz="0" w:space="0" w:color="auto"/>
        <w:left w:val="none" w:sz="0" w:space="0" w:color="auto"/>
        <w:bottom w:val="none" w:sz="0" w:space="0" w:color="auto"/>
        <w:right w:val="none" w:sz="0" w:space="0" w:color="auto"/>
      </w:divBdr>
    </w:div>
    <w:div w:id="2125267024">
      <w:bodyDiv w:val="1"/>
      <w:marLeft w:val="0"/>
      <w:marRight w:val="0"/>
      <w:marTop w:val="0"/>
      <w:marBottom w:val="0"/>
      <w:divBdr>
        <w:top w:val="none" w:sz="0" w:space="0" w:color="auto"/>
        <w:left w:val="none" w:sz="0" w:space="0" w:color="auto"/>
        <w:bottom w:val="none" w:sz="0" w:space="0" w:color="auto"/>
        <w:right w:val="none" w:sz="0" w:space="0" w:color="auto"/>
      </w:divBdr>
    </w:div>
    <w:div w:id="2127504705">
      <w:bodyDiv w:val="1"/>
      <w:marLeft w:val="0"/>
      <w:marRight w:val="0"/>
      <w:marTop w:val="0"/>
      <w:marBottom w:val="0"/>
      <w:divBdr>
        <w:top w:val="none" w:sz="0" w:space="0" w:color="auto"/>
        <w:left w:val="none" w:sz="0" w:space="0" w:color="auto"/>
        <w:bottom w:val="none" w:sz="0" w:space="0" w:color="auto"/>
        <w:right w:val="none" w:sz="0" w:space="0" w:color="auto"/>
      </w:divBdr>
    </w:div>
    <w:div w:id="2132818765">
      <w:bodyDiv w:val="1"/>
      <w:marLeft w:val="0"/>
      <w:marRight w:val="0"/>
      <w:marTop w:val="0"/>
      <w:marBottom w:val="0"/>
      <w:divBdr>
        <w:top w:val="none" w:sz="0" w:space="0" w:color="auto"/>
        <w:left w:val="none" w:sz="0" w:space="0" w:color="auto"/>
        <w:bottom w:val="none" w:sz="0" w:space="0" w:color="auto"/>
        <w:right w:val="none" w:sz="0" w:space="0" w:color="auto"/>
      </w:divBdr>
    </w:div>
    <w:div w:id="2133595815">
      <w:bodyDiv w:val="1"/>
      <w:marLeft w:val="0"/>
      <w:marRight w:val="0"/>
      <w:marTop w:val="0"/>
      <w:marBottom w:val="0"/>
      <w:divBdr>
        <w:top w:val="none" w:sz="0" w:space="0" w:color="auto"/>
        <w:left w:val="none" w:sz="0" w:space="0" w:color="auto"/>
        <w:bottom w:val="none" w:sz="0" w:space="0" w:color="auto"/>
        <w:right w:val="none" w:sz="0" w:space="0" w:color="auto"/>
      </w:divBdr>
    </w:div>
    <w:div w:id="2141071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9.png"/><Relationship Id="rId21" Type="http://schemas.openxmlformats.org/officeDocument/2006/relationships/hyperlink" Target="https://pub.towardsai.net/all-about-adaboost-ba232b5521e9"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kaggle.com/datasets/sampadab17/network-intrusion-detection?resource=download" TargetMode="External"/><Relationship Id="rId25" Type="http://schemas.openxmlformats.org/officeDocument/2006/relationships/image" Target="media/image8.png"/><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kaggle.com/datasets/sampadab17/network-intrusion-detection"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pub.towardsai.net/fully-explained-gradient-boosting-technique-in-supervised-learning-d3e293ca70e1" TargetMode="External"/><Relationship Id="rId28" Type="http://schemas.openxmlformats.org/officeDocument/2006/relationships/image" Target="media/image11.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Gee21</b:Tag>
    <b:SourceType>JournalArticle</b:SourceType>
    <b:Guid>{1F36C9DF-5F51-48D9-8781-D8CA94250868}</b:Guid>
    <b:Title>Machine learning and deep learning methods for intrusion detection systems: recent developments and challenges</b:Title>
    <b:Year>2021</b:Year>
    <b:Pages>9731-9763</b:Pages>
    <b:Author>
      <b:Author>
        <b:NameList>
          <b:Person>
            <b:Last>Geeta</b:Last>
            <b:First>Kocher</b:First>
          </b:Person>
          <b:Person>
            <b:Last>Gulshan</b:Last>
            <b:First>Kumar</b:First>
          </b:Person>
        </b:NameList>
      </b:Author>
    </b:Author>
    <b:JournalName>Soft Computing</b:JournalName>
    <b:RefOrder>19</b:RefOrder>
  </b:Source>
  <b:Source>
    <b:Tag>Wik23</b:Tag>
    <b:SourceType>InternetSite</b:SourceType>
    <b:Guid>{CCDCB89A-54E0-4797-A154-D28EA30CA645}</b:Guid>
    <b:Title>Evolutionary computation</b:Title>
    <b:Year>2023</b:Year>
    <b:Author>
      <b:Author>
        <b:Corporate>Wikipedia contributors</b:Corporate>
      </b:Author>
    </b:Author>
    <b:InternetSiteTitle>Wikipedia, The Free Encyclopedia</b:InternetSiteTitle>
    <b:Month>August</b:Month>
    <b:Day>12</b:Day>
    <b:URL>https://en.wikipedia.org/w/index.php?title=Evolutionary_computation&amp;oldid=1156319324</b:URL>
    <b:RefOrder>20</b:RefOrder>
  </b:Source>
  <b:Source>
    <b:Tag>Cog23</b:Tag>
    <b:SourceType>InternetSite</b:SourceType>
    <b:Guid>{9A5EA57A-126B-483B-819D-9AD53320218E}</b:Guid>
    <b:Author>
      <b:Author>
        <b:Corporate>Cognizant Incorporated</b:Corporate>
      </b:Author>
    </b:Author>
    <b:Title>Evolutionary Computation</b:Title>
    <b:InternetSiteTitle>Cognizant</b:InternetSiteTitle>
    <b:Year>2023</b:Year>
    <b:URL>https://www.cognizant.com/us/en/glossary/evolutionary-algorithm</b:URL>
    <b:RefOrder>21</b:RefOrder>
  </b:Source>
  <b:Source>
    <b:Tag>Khr19</b:Tag>
    <b:SourceType>JournalArticle</b:SourceType>
    <b:Guid>{05B00494-40A5-4235-A4B7-38D157D1EB49}</b:Guid>
    <b:Title>Survey of intrusion detection systems: techniques, datasets and challenges</b:Title>
    <b:Year>2019</b:Year>
    <b:Month>07</b:Month>
    <b:Day>17</b:Day>
    <b:URL>https://doi.org/10.1186/s42400-019-0038-7</b:URL>
    <b:JournalName>Cybersecurity</b:JournalName>
    <b:Pages>20</b:Pages>
    <b:Author>
      <b:Author>
        <b:NameList>
          <b:Person>
            <b:Last>Khraisat</b:Last>
            <b:First>Ansam</b:First>
          </b:Person>
          <b:Person>
            <b:Last>Gondal</b:Last>
            <b:First>Iqbal</b:First>
          </b:Person>
          <b:Person>
            <b:Last>Vamplew</b:Last>
            <b:First>Peter</b:First>
          </b:Person>
          <b:Person>
            <b:Last>Kamruzzaman</b:Last>
            <b:First>Joarder</b:First>
          </b:Person>
        </b:NameList>
      </b:Author>
    </b:Author>
    <b:Volume>2</b:Volume>
    <b:Issue>1</b:Issue>
    <b:DOI>10.1186/s42400-019-0038-7</b:DOI>
    <b:RefOrder>2</b:RefOrder>
  </b:Source>
  <b:Source>
    <b:Tag>Goy23</b:Tag>
    <b:SourceType>InternetSite</b:SourceType>
    <b:Guid>{5A193952-1674-4CF4-8D1A-8F88F3F82603}</b:Guid>
    <b:Title>2023’s best guide to Discriminative &amp; Generative Machine Learning Models</b:Title>
    <b:Year>2023</b:Year>
    <b:InternetSiteTitle>Analytics Vidhya</b:InternetSiteTitle>
    <b:Month>06</b:Month>
    <b:Day>12</b:Day>
    <b:URL>https://www.analyticsvidhya.com/blog/2021/07/deep-understanding-of-discriminative-and-generative-models-in-machine-learning/</b:URL>
    <b:Author>
      <b:Author>
        <b:NameList>
          <b:Person>
            <b:Last>Goyal</b:Last>
            <b:Middle>chirag</b:Middle>
          </b:Person>
        </b:NameList>
      </b:Author>
    </b:Author>
    <b:RefOrder>3</b:RefOrder>
  </b:Source>
  <b:Source>
    <b:Tag>Sar20</b:Tag>
    <b:SourceType>JournalArticle</b:SourceType>
    <b:Guid>{AFADA06A-146B-467D-A6F8-D1F7D92C8DD3}</b:Guid>
    <b:Title>IntruDTree: A Machine Learning Based Cyber Security Intrusion Detection Model</b:Title>
    <b:Year>2020</b:Year>
    <b:Month>May</b:Month>
    <b:Day>6</b:Day>
    <b:URL> https://doi.org/10.3390/sym12050754</b:URL>
    <b:JournalName>Symmetry</b:JournalName>
    <b:Pages>754</b:Pages>
    <b:Author>
      <b:Author>
        <b:NameList>
          <b:Person>
            <b:Last>Sarker</b:Last>
            <b:Middle>H</b:Middle>
            <b:First>Iqbal</b:First>
          </b:Person>
          <b:Person>
            <b:Last>Abushark</b:Last>
            <b:Middle>B.</b:Middle>
            <b:First>Yoosef</b:First>
          </b:Person>
          <b:Person>
            <b:Last>Alsolami</b:Last>
            <b:First>Fawaz</b:First>
          </b:Person>
          <b:Person>
            <b:Last>Khan</b:Last>
            <b:Middle>Irshad</b:Middle>
            <b:First>Asif</b:First>
          </b:Person>
        </b:NameList>
      </b:Author>
    </b:Author>
    <b:Volume>12</b:Volume>
    <b:Issue>5</b:Issue>
    <b:DOI>10.3390/sym12050754</b:DOI>
    <b:RefOrder>1</b:RefOrder>
  </b:Source>
  <b:Source>
    <b:Tag>Kal21</b:Tag>
    <b:SourceType>JournalArticle</b:SourceType>
    <b:Guid>{38C49390-B89C-4813-AB18-311CC386E5B4}</b:Guid>
    <b:Author>
      <b:Author>
        <b:NameList>
          <b:Person>
            <b:Last>Kaliyaperumal</b:Last>
            <b:First>Lakshmi</b:First>
            <b:Middle>Narayanan</b:Middle>
          </b:Person>
        </b:NameList>
      </b:Author>
    </b:Author>
    <b:Title>The Evolution of Security Operations and Strategies for Building an Effective SOC</b:Title>
    <b:Year>2021</b:Year>
    <b:JournalName>ISACA</b:JournalName>
    <b:RefOrder>22</b:RefOrder>
  </b:Source>
  <b:Source>
    <b:Tag>Ste21</b:Tag>
    <b:SourceType>DocumentFromInternetSite</b:SourceType>
    <b:Guid>{5306A434-7D85-40DE-9AB9-57CC85115627}</b:Guid>
    <b:Title>The Evolution of Cybersecurity: How to Adapt to the Cyberthreats of Tomorrow</b:Title>
    <b:Year>2021</b:Year>
    <b:InternetSiteTitle>VMWare</b:InternetSiteTitle>
    <b:Month>July</b:Month>
    <b:Day>29</b:Day>
    <b:URL>https://blogs.vmware.com/customer-experience-and-success/2021/07/the-evolution-of-cybersecurity-how-to-adapt-to-the-cyberthreats-of-tomorrow.html</b:URL>
    <b:Author>
      <b:Author>
        <b:NameList>
          <b:Person>
            <b:Last>Iannelli</b:Last>
            <b:First>Stefania</b:First>
          </b:Person>
        </b:NameList>
      </b:Author>
    </b:Author>
    <b:RefOrder>23</b:RefOrder>
  </b:Source>
  <b:Source>
    <b:Tag>Ngu10</b:Tag>
    <b:SourceType>ConferenceProceedings</b:SourceType>
    <b:Guid>{DF4FC691-B775-472C-9AEA-051F28CA6BAB}</b:Guid>
    <b:Title>A Comparison of Feature-Selection Methods for Intrusion Detection</b:Title>
    <b:Pages>242-255</b:Pages>
    <b:Year>2010</b:Year>
    <b:ConferenceName>International Conference on Mathematical Methods, Models, and Architectures for Computer Network Security</b:ConferenceName>
    <b:City>Berlin</b:City>
    <b:Publisher>Springer</b:Publisher>
    <b:Author>
      <b:Author>
        <b:NameList>
          <b:Person>
            <b:Last>Nguyen</b:Last>
            <b:Middle>Thanh</b:Middle>
            <b:First>Hai</b:First>
          </b:Person>
          <b:Person>
            <b:Last>Petrović</b:Last>
            <b:First>Slobodan</b:First>
          </b:Person>
          <b:Person>
            <b:Last>Franke</b:Last>
            <b:First>Katrin</b:First>
          </b:Person>
        </b:NameList>
      </b:Author>
    </b:Author>
    <b:RefOrder>9</b:RefOrder>
  </b:Source>
  <b:Source>
    <b:Tag>Fir20</b:Tag>
    <b:SourceType>JournalArticle</b:SourceType>
    <b:Guid>{FFC03421-F81B-4D58-BE16-1BFAF4C01596}</b:Guid>
    <b:Title>Feature selection for intrusion detection systems</b:Title>
    <b:Pages>265-269</b:Pages>
    <b:Year>2020</b:Year>
    <b:Author>
      <b:Author>
        <b:NameList>
          <b:Person>
            <b:Last>Kamlov</b:Last>
            <b:First>Firuz</b:First>
          </b:Person>
          <b:Person>
            <b:Last>Moussa</b:Last>
            <b:First>Sherif</b:First>
          </b:Person>
          <b:Person>
            <b:Last>Zgheib</b:Last>
            <b:First>Rita</b:First>
          </b:Person>
          <b:Person>
            <b:Last>Mashaal</b:Last>
            <b:First>Omar</b:First>
          </b:Person>
        </b:NameList>
      </b:Author>
    </b:Author>
    <b:JournalName>2020 13th International Symposium on Computational Intelligence and Design (ISCID)</b:JournalName>
    <b:RefOrder>10</b:RefOrder>
  </b:Source>
  <b:Source>
    <b:Tag>Han21</b:Tag>
    <b:SourceType>JournalArticle</b:SourceType>
    <b:Guid>{944812D1-6E2E-42C2-B4A5-C49235D6B851}</b:Guid>
    <b:Author>
      <b:Author>
        <b:NameList>
          <b:Person>
            <b:Last>Hancer</b:Last>
            <b:First>Emrah</b:First>
          </b:Person>
        </b:NameList>
      </b:Author>
    </b:Author>
    <b:Title>An improved evolutionary wrapper-filter feature selection approach with a new initialisation scheme</b:Title>
    <b:JournalName>Mach Learn</b:JournalName>
    <b:Year>2021</b:Year>
    <b:DOI>10.1007/s10994-021-05990-z</b:DOI>
    <b:RefOrder>5</b:RefOrder>
  </b:Source>
  <b:Source>
    <b:Tag>Bro19</b:Tag>
    <b:SourceType>DocumentFromInternetSite</b:SourceType>
    <b:Guid>{09927414-8C77-4936-AB57-0FFA4AF00B7F}</b:Guid>
    <b:Title>How to Choose a Feature Selection Method For Machine Learning</b:Title>
    <b:Year>2019</b:Year>
    <b:InternetSiteTitle>Machine Learning Mastery</b:InternetSiteTitle>
    <b:Month>November</b:Month>
    <b:Day>27</b:Day>
    <b:URL>https://machinelearningmastery.com/feature-selection-with-real-and-categorical-data/</b:URL>
    <b:Author>
      <b:Author>
        <b:NameList>
          <b:Person>
            <b:Last>Brownlee</b:Last>
            <b:First>Jason</b:First>
          </b:Person>
        </b:NameList>
      </b:Author>
    </b:Author>
    <b:RefOrder>6</b:RefOrder>
  </b:Source>
  <b:Source>
    <b:Tag>Ver20</b:Tag>
    <b:SourceType>DocumentFromInternetSite</b:SourceType>
    <b:Guid>{E0701392-9AF1-4F39-B52C-76F01E269676}</b:Guid>
    <b:Title>A comprehensive guide to Feature Selection using Wrapper methods in Python</b:Title>
    <b:InternetSiteTitle>Analytics Vidhya</b:InternetSiteTitle>
    <b:Year>2020</b:Year>
    <b:Month>October</b:Month>
    <b:Day>24</b:Day>
    <b:URL>https://www.analyticsvidhya.com/blog/2020/10/a-comprehensive-guide-to-feature-selection-using-wrapper-methods-in-python/</b:URL>
    <b:Author>
      <b:Author>
        <b:NameList>
          <b:Person>
            <b:Last>Verma</b:Last>
            <b:First>Vickas</b:First>
          </b:Person>
        </b:NameList>
      </b:Author>
    </b:Author>
    <b:RefOrder>7</b:RefOrder>
  </b:Source>
  <b:Source>
    <b:Tag>Kum22</b:Tag>
    <b:SourceType>JournalArticle</b:SourceType>
    <b:Guid>{96686EE5-7EBC-45C7-868F-96A034B4C602}</b:Guid>
    <b:Title>A Hybrid Framework for Intrusion Detection in Healthcare Systems Using Deep Learning</b:Title>
    <b:Year>2022</b:Year>
    <b:Month>January</b:Month>
    <b:Day>12</b:Day>
    <b:JournalName>Frontiers in Public Health</b:JournalName>
    <b:Author>
      <b:Author>
        <b:NameList>
          <b:Person>
            <b:Last>Kumaar</b:Last>
            <b:Middle>M</b:Middle>
            <b:First>Akshay</b:First>
          </b:Person>
          <b:Person>
            <b:Last>Samiayya</b:Last>
            <b:First>Duraimurugan</b:First>
          </b:Person>
          <b:Person>
            <b:Last> Durai Raj Vincent</b:Last>
            <b:Middle>M</b:Middle>
            <b:First>P</b:First>
          </b:Person>
          <b:Person>
            <b:Last> Srinivasan</b:Last>
            <b:First>Kathiravan</b:First>
          </b:Person>
          <b:Person>
            <b:Last> Chang</b:Last>
            <b:First>Chuan-Yu</b:First>
          </b:Person>
          <b:Person>
            <b:Last> Ganesh</b:Last>
            <b:First>Harish</b:First>
          </b:Person>
        </b:NameList>
      </b:Author>
    </b:Author>
    <b:DOI>10.3389/fpubh.2021.824898</b:DOI>
    <b:RefOrder>14</b:RefOrder>
  </b:Source>
  <b:Source>
    <b:Tag>Din05</b:Tag>
    <b:SourceType>JournalArticle</b:SourceType>
    <b:Guid>{16FF843A-2675-4E0B-81B0-B660F9B23F47}</b:Guid>
    <b:Title>Minimum Redundancy Feature Selection from</b:Title>
    <b:JournalName>Journal of bioinformatics and computational biology</b:JournalName>
    <b:Year>2005</b:Year>
    <b:Pages>185-205</b:Pages>
    <b:Author>
      <b:Author>
        <b:NameList>
          <b:Person>
            <b:Last>Ding</b:Last>
            <b:First>Chris</b:First>
          </b:Person>
          <b:Person>
            <b:Last>Peng</b:Last>
            <b:First>Hanchuan</b:First>
          </b:Person>
        </b:NameList>
      </b:Author>
    </b:Author>
    <b:Month>April</b:Month>
    <b:Day>3</b:Day>
    <b:DOI>10.1142/s0219720005001004</b:DOI>
    <b:RefOrder>8</b:RefOrder>
  </b:Source>
  <b:Source>
    <b:Tag>XuJ18</b:Tag>
    <b:SourceType>JournalArticle</b:SourceType>
    <b:Guid>{6E158D89-77A7-4FD4-AF53-3A1C3051BDD8}</b:Guid>
    <b:Title>Multi-label regularized quadratic programming feature selection algorithm with Frank–Wolfe method</b:Title>
    <b:JournalName>Expert Systems with Applications</b:JournalName>
    <b:Year>2018</b:Year>
    <b:Pages>14-31</b:Pages>
    <b:Author>
      <b:Author>
        <b:NameList>
          <b:Person>
            <b:Last>Xu</b:Last>
            <b:First>Jianhua</b:First>
          </b:Person>
          <b:Person>
            <b:Last>Ma</b:Last>
            <b:First>Quan</b:First>
          </b:Person>
        </b:NameList>
      </b:Author>
    </b:Author>
    <b:DOI>10.1016/j.eswa.2017.11.018</b:DOI>
    <b:RefOrder>12</b:RefOrder>
  </b:Source>
  <b:Source>
    <b:Tag>Bel16</b:Tag>
    <b:SourceType>JournalArticle</b:SourceType>
    <b:Guid>{5772727B-2BB5-40CE-B73D-0C91C00F1504}</b:Guid>
    <b:Title>Random forest in remote sensing: a review of applications and future</b:Title>
    <b:JournalName>ISPRS Journal of Photogrammetry and Remote Sensing</b:JournalName>
    <b:Year>2016</b:Year>
    <b:Pages>24-31</b:Pages>
    <b:Author>
      <b:Author>
        <b:NameList>
          <b:Person>
            <b:Last>Belgiu</b:Last>
            <b:First>Mariana</b:First>
          </b:Person>
          <b:Person>
            <b:Last>Drăguţ</b:Last>
            <b:First>Lucian</b:First>
          </b:Person>
        </b:NameList>
      </b:Author>
    </b:Author>
    <b:RefOrder>13</b:RefOrder>
  </b:Source>
  <b:Source>
    <b:Tag>Das11</b:Tag>
    <b:SourceType>ConferenceProceedings</b:SourceType>
    <b:Guid>{768AFA94-E1D0-4574-8881-57E9ED6B8A41}</b:Guid>
    <b:Title>RELIEF-C: Efficient Feature Selection for Clustering over Noisy Data</b:Title>
    <b:JournalName>IEEE</b:JournalName>
    <b:Year>2011</b:Year>
    <b:Pages>869-872</b:Pages>
    <b:ConferenceName>IEEE 23rd International Conference on Tools with Artificial Intelligence</b:ConferenceName>
    <b:City>Boca Raton</b:City>
    <b:Publisher>IEEE</b:Publisher>
    <b:Author>
      <b:Author>
        <b:NameList>
          <b:Person>
            <b:Last>Dash</b:Last>
            <b:First>Manoranjan</b:First>
          </b:Person>
          <b:Person>
            <b:Last>Ong</b:Last>
            <b:First>Yew-Soon</b:First>
          </b:Person>
        </b:NameList>
      </b:Author>
    </b:Author>
    <b:DOI>10.1109/ICTAI.2011.135</b:DOI>
    <b:RefOrder>11</b:RefOrder>
  </b:Source>
  <b:Source>
    <b:Tag>Dan18</b:Tag>
    <b:SourceType>Book</b:SourceType>
    <b:Guid>{BB5DC489-9B15-45CA-B65D-B6BA6B5310E4}</b:Guid>
    <b:Title>Research methodology: A step-by-step guide for beginners</b:Title>
    <b:Year>2018</b:Year>
    <b:Publisher>Sage Publications</b:Publisher>
    <b:Author>
      <b:Author>
        <b:NameList>
          <b:Person>
            <b:Last>Daniel</b:Last>
            <b:First>E</b:First>
          </b:Person>
        </b:NameList>
      </b:Author>
    </b:Author>
    <b:RefOrder>15</b:RefOrder>
  </b:Source>
  <b:Source>
    <b:Tag>HoT95</b:Tag>
    <b:SourceType>ConferenceProceedings</b:SourceType>
    <b:Guid>{34A992E3-A4F4-4F40-B751-4C45B7E21F87}</b:Guid>
    <b:Title>Random decision forests</b:Title>
    <b:Year>1995</b:Year>
    <b:Publisher>IEEE</b:Publisher>
    <b:Pages>278-282</b:Pages>
    <b:ConferenceName>Proceedings of 3rd international conference on document analysis and recognition</b:ConferenceName>
    <b:Author>
      <b:Author>
        <b:NameList>
          <b:Person>
            <b:Last>Ho</b:Last>
            <b:Middle>K</b:Middle>
            <b:First>T</b:First>
          </b:Person>
        </b:NameList>
      </b:Author>
    </b:Author>
    <b:RefOrder>16</b:RefOrder>
  </b:Source>
  <b:Source>
    <b:Tag>Sch13</b:Tag>
    <b:SourceType>JournalArticle</b:SourceType>
    <b:Guid>{75E4475C-4AB5-4D72-B147-8F3F16519EDF}</b:Guid>
    <b:Title>Explaining adaboost</b:Title>
    <b:Pages>37-52</b:Pages>
    <b:Year>2013</b:Year>
    <b:Author>
      <b:Author>
        <b:NameList>
          <b:Person>
            <b:Last>Schapire</b:Last>
            <b:Middle>E</b:Middle>
            <b:First>R</b:First>
          </b:Person>
        </b:NameList>
      </b:Author>
    </b:Author>
    <b:JournalName> Empirical inference</b:JournalName>
    <b:RefOrder>17</b:RefOrder>
  </b:Source>
  <b:Source>
    <b:Tag>Fri13</b:Tag>
    <b:SourceType>JournalArticle</b:SourceType>
    <b:Guid>{848C901D-0412-42EA-A230-E548D183781F}</b:Guid>
    <b:Title>Greedy function approximation: a gradient boosting machine</b:Title>
    <b:JournalName>Annals of Statistics</b:JournalName>
    <b:Year>2013</b:Year>
    <b:Pages>1189-1232</b:Pages>
    <b:Author>
      <b:Author>
        <b:NameList>
          <b:Person>
            <b:Last>Friedman</b:Last>
            <b:Middle>H</b:Middle>
            <b:First>J</b:First>
          </b:Person>
        </b:NameList>
      </b:Author>
    </b:Author>
    <b:RefOrder>18</b:RefOrder>
  </b:Source>
  <b:Source>
    <b:Tag>SAM19</b:Tag>
    <b:SourceType>InternetSite</b:SourceType>
    <b:Guid>{860C0005-632C-4862-869E-7F2E85986250}</b:Guid>
    <b:Author>
      <b:Author>
        <b:NameList>
          <b:Person>
            <b:Last>Bhosale</b:Last>
            <b:First>Sampada</b:First>
          </b:Person>
        </b:NameList>
      </b:Author>
    </b:Author>
    <b:Title>Network Intrusion Detection</b:Title>
    <b:InternetSiteTitle>Kaggle</b:InternetSiteTitle>
    <b:Year>2019</b:Year>
    <b:URL>https://www.kaggle.com/datasets/sampadab17/network-intrusion-detection?resource=download</b:URL>
    <b:RefOrder>24</b:RefOrder>
  </b:Source>
  <b:Source>
    <b:Tag>Sen15</b:Tag>
    <b:SourceType>BookSection</b:SourceType>
    <b:Guid>{A8883175-BFA9-4E4F-A020-70986A2D1ACF}</b:Guid>
    <b:Title>A survey of intrussion detection system using evolutionary computing</b:Title>
    <b:Year>2015</b:Year>
    <b:Publisher>Eslevier</b:Publisher>
    <b:Author>
      <b:Author>
        <b:NameList>
          <b:Person>
            <b:Last>Sen</b:Last>
            <b:First>Sevil</b:First>
          </b:Person>
        </b:NameList>
      </b:Author>
    </b:Author>
    <b:BookTitle>Bio-Inspired Computation on Telecommunications</b:BookTitle>
    <b:RefOrder>4</b:RefOrder>
  </b:Source>
</b:Sources>
</file>

<file path=customXml/itemProps1.xml><?xml version="1.0" encoding="utf-8"?>
<ds:datastoreItem xmlns:ds="http://schemas.openxmlformats.org/officeDocument/2006/customXml" ds:itemID="{64F93DED-C6C8-4DFC-97AA-03963C86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66</Pages>
  <Words>13005</Words>
  <Characters>88646</Characters>
  <Application>Microsoft Office Word</Application>
  <DocSecurity>0</DocSecurity>
  <Lines>738</Lines>
  <Paragraphs>202</Paragraphs>
  <ScaleCrop>false</ScaleCrop>
  <HeadingPairs>
    <vt:vector size="2" baseType="variant">
      <vt:variant>
        <vt:lpstr>Title</vt:lpstr>
      </vt:variant>
      <vt:variant>
        <vt:i4>1</vt:i4>
      </vt:variant>
    </vt:vector>
  </HeadingPairs>
  <TitlesOfParts>
    <vt:vector size="1" baseType="lpstr">
      <vt:lpstr>ENHANCING NETWORK INTRUSION DETECTION SYSTEMS USING ENSEMBLE LEARNING AND FEATURE SELECTION TECHNIQUES</vt:lpstr>
    </vt:vector>
  </TitlesOfParts>
  <Company/>
  <LinksUpToDate>false</LinksUpToDate>
  <CharactersWithSpaces>101449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NETWORK INTRUSION DETECTION SYSTEMS USING ENSEMBLE LEARNING AND FEATURE SELECTION TECHNIQUES</dc:title>
  <dc:subject/>
  <dc:creator>agbontaen.kelvin@gmail.com</dc:creator>
  <cp:keywords/>
  <dc:description/>
  <cp:lastModifiedBy>KINC</cp:lastModifiedBy>
  <cp:revision>8</cp:revision>
  <cp:lastPrinted>2023-10-16T15:00:00Z</cp:lastPrinted>
  <dcterms:created xsi:type="dcterms:W3CDTF">2023-09-29T09:30:00Z</dcterms:created>
  <dcterms:modified xsi:type="dcterms:W3CDTF">2023-10-17T06:39:00Z</dcterms:modified>
  <cp:contentStatus>finished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5B7FD1460EB244009E8C06130816A759</vt:lpwstr>
  </property>
  <property fmtid="{D5CDD505-2E9C-101B-9397-08002B2CF9AE}" pid="4" name="GrammarlyDocumentId">
    <vt:lpwstr>a5a519d05ba511c6f362164046e644c232e32c796fd5b5f9b44dc7359ab8ccb3</vt:lpwstr>
  </property>
</Properties>
</file>